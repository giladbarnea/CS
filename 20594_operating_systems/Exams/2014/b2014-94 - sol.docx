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2BF" w:rsidRDefault="009C42BF" w:rsidP="00AD387C">
      <w:pPr>
        <w:spacing w:line="360" w:lineRule="auto"/>
        <w:jc w:val="left"/>
      </w:pPr>
      <w:r>
        <w:rPr>
          <w:rFonts w:cs="David"/>
          <w:u w:val="single"/>
          <w:rtl/>
          <w:lang w:eastAsia="he-IL"/>
        </w:rPr>
        <w:t>בחינה בעקרונות מערכות הפעלה</w:t>
      </w:r>
    </w:p>
    <w:p w:rsidR="009C42BF" w:rsidRDefault="009C42BF" w:rsidP="00AD387C">
      <w:pPr>
        <w:spacing w:line="360" w:lineRule="auto"/>
        <w:jc w:val="left"/>
      </w:pP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AD387C">
      <w:pPr>
        <w:spacing w:line="360" w:lineRule="auto"/>
        <w:jc w:val="left"/>
      </w:pPr>
      <w:r>
        <w:rPr>
          <w:rFonts w:cs="David"/>
          <w:rtl/>
          <w:lang w:eastAsia="he-IL"/>
        </w:rPr>
        <w:t xml:space="preserve">קראו בעיון לפני שתתחילו בפתרון הבחינה!   </w:t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AD387C">
      <w:pPr>
        <w:numPr>
          <w:ilvl w:val="0"/>
          <w:numId w:val="1"/>
        </w:numPr>
        <w:spacing w:line="360" w:lineRule="auto"/>
        <w:ind w:left="397" w:hanging="397"/>
        <w:jc w:val="left"/>
      </w:pPr>
      <w:r>
        <w:rPr>
          <w:rFonts w:cs="David"/>
          <w:rtl/>
          <w:lang w:eastAsia="he-IL"/>
        </w:rPr>
        <w:t xml:space="preserve">המבחן מורכב משלושה חלקים. </w:t>
      </w:r>
    </w:p>
    <w:p w:rsidR="009C42BF" w:rsidRDefault="009C42BF" w:rsidP="00AD387C">
      <w:pPr>
        <w:numPr>
          <w:ilvl w:val="0"/>
          <w:numId w:val="1"/>
        </w:numPr>
        <w:spacing w:line="360" w:lineRule="auto"/>
        <w:ind w:left="397" w:hanging="397"/>
        <w:jc w:val="left"/>
      </w:pPr>
      <w:r>
        <w:rPr>
          <w:rFonts w:cs="David"/>
          <w:rtl/>
          <w:lang w:eastAsia="he-IL"/>
        </w:rPr>
        <w:t xml:space="preserve">בחלקים א' ו ב' מופיעות שאלות פתוחות. ענו </w:t>
      </w:r>
      <w:r>
        <w:rPr>
          <w:rFonts w:cs="David"/>
          <w:b/>
          <w:bCs/>
          <w:rtl/>
          <w:lang w:eastAsia="he-IL"/>
        </w:rPr>
        <w:t>תשובות מלאות</w:t>
      </w:r>
      <w:r>
        <w:rPr>
          <w:rFonts w:cs="David"/>
          <w:rtl/>
          <w:lang w:eastAsia="he-IL"/>
        </w:rPr>
        <w:t xml:space="preserve">, </w:t>
      </w:r>
      <w:r>
        <w:rPr>
          <w:rFonts w:cs="David"/>
          <w:b/>
          <w:bCs/>
          <w:rtl/>
          <w:lang w:eastAsia="he-IL"/>
        </w:rPr>
        <w:t>בכתב קריא</w:t>
      </w:r>
      <w:r>
        <w:rPr>
          <w:rFonts w:cs="David"/>
          <w:rtl/>
          <w:lang w:eastAsia="he-IL"/>
        </w:rPr>
        <w:t xml:space="preserve"> ו</w:t>
      </w:r>
      <w:r>
        <w:rPr>
          <w:rFonts w:cs="David"/>
          <w:b/>
          <w:bCs/>
          <w:rtl/>
          <w:lang w:eastAsia="he-IL"/>
        </w:rPr>
        <w:t>בקיצור נמרץ</w:t>
      </w:r>
      <w:r>
        <w:rPr>
          <w:rFonts w:cs="David"/>
          <w:rtl/>
          <w:lang w:eastAsia="he-IL"/>
        </w:rPr>
        <w:t>. אין חובה להשתמש בכל השורות המוקצות לצורך התשובות, אך אין לחרוג מהמקום המוקצה.</w:t>
      </w:r>
    </w:p>
    <w:p w:rsidR="009C42BF" w:rsidRDefault="009C42BF" w:rsidP="00AD387C">
      <w:pPr>
        <w:numPr>
          <w:ilvl w:val="0"/>
          <w:numId w:val="1"/>
        </w:numPr>
        <w:spacing w:line="360" w:lineRule="auto"/>
        <w:ind w:left="397" w:hanging="397"/>
        <w:jc w:val="left"/>
      </w:pPr>
      <w:r>
        <w:rPr>
          <w:rFonts w:cs="David"/>
          <w:rtl/>
          <w:lang w:eastAsia="he-IL"/>
        </w:rPr>
        <w:t xml:space="preserve">בחלק ג' (שאלות אמריקאיות) עליכם לבחור בכל פעם בתשובה יחידה מבין התשובות המוצעות ולהקיף בעיגול את אות התשובה שבחרתם. </w:t>
      </w:r>
    </w:p>
    <w:p w:rsidR="009C42BF" w:rsidRDefault="009C42BF" w:rsidP="00AD387C">
      <w:pPr>
        <w:numPr>
          <w:ilvl w:val="0"/>
          <w:numId w:val="1"/>
        </w:numPr>
        <w:spacing w:line="360" w:lineRule="auto"/>
        <w:ind w:left="397" w:hanging="397"/>
        <w:jc w:val="left"/>
      </w:pPr>
      <w:r>
        <w:rPr>
          <w:rFonts w:cs="David"/>
          <w:rtl/>
          <w:lang w:eastAsia="he-IL"/>
        </w:rPr>
        <w:t>כל חומר עזר אסור לשימוש בזמן הבחינה פרט למחשבון פשוט</w:t>
      </w:r>
    </w:p>
    <w:p w:rsidR="009C42BF" w:rsidRDefault="009C42BF" w:rsidP="00AD387C">
      <w:pPr>
        <w:numPr>
          <w:ilvl w:val="0"/>
          <w:numId w:val="1"/>
        </w:numPr>
        <w:spacing w:line="360" w:lineRule="auto"/>
        <w:ind w:left="397" w:hanging="397"/>
        <w:jc w:val="left"/>
      </w:pPr>
      <w:r>
        <w:rPr>
          <w:rFonts w:cs="David"/>
          <w:rtl/>
          <w:lang w:eastAsia="he-IL"/>
        </w:rPr>
        <w:t>משך הבחינה - שלוש שעות.</w:t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AD387C">
      <w:pPr>
        <w:spacing w:line="360" w:lineRule="auto"/>
        <w:jc w:val="left"/>
      </w:pPr>
      <w:r>
        <w:rPr>
          <w:rFonts w:cs="David"/>
          <w:b/>
          <w:bCs/>
          <w:color w:val="FF0000"/>
          <w:sz w:val="28"/>
          <w:szCs w:val="28"/>
          <w:u w:val="single"/>
          <w:rtl/>
          <w:lang w:eastAsia="he-IL"/>
        </w:rPr>
        <w:t>את התשובות לכל השאלות יש לכתוב בשאלון הבחינה.</w:t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AD387C">
      <w:pPr>
        <w:spacing w:line="360" w:lineRule="auto"/>
        <w:jc w:val="left"/>
      </w:pPr>
    </w:p>
    <w:p w:rsidR="009C42BF" w:rsidRDefault="009C42BF" w:rsidP="00AD387C">
      <w:pPr>
        <w:spacing w:line="360" w:lineRule="auto"/>
        <w:jc w:val="left"/>
      </w:pP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</w:r>
      <w:r>
        <w:rPr>
          <w:rFonts w:cs="David"/>
          <w:rtl/>
          <w:lang w:eastAsia="he-IL"/>
        </w:rPr>
        <w:tab/>
        <w:t>בהצלחה!</w:t>
      </w:r>
    </w:p>
    <w:p w:rsidR="009C42BF" w:rsidRDefault="009C42BF" w:rsidP="00AD387C">
      <w:pPr>
        <w:pStyle w:val="Heading2"/>
        <w:pageBreakBefore/>
        <w:spacing w:before="0"/>
        <w:jc w:val="left"/>
      </w:pPr>
      <w:r>
        <w:rPr>
          <w:rtl/>
        </w:rPr>
        <w:lastRenderedPageBreak/>
        <w:t>חלק א  (</w:t>
      </w:r>
      <w:r>
        <w:t>55</w:t>
      </w:r>
      <w:r>
        <w:rPr>
          <w:rtl/>
        </w:rPr>
        <w:t xml:space="preserve"> נקודות)</w:t>
      </w:r>
    </w:p>
    <w:p w:rsidR="009C42BF" w:rsidRDefault="009C42BF" w:rsidP="00AD387C">
      <w:pPr>
        <w:spacing w:line="360" w:lineRule="auto"/>
        <w:jc w:val="left"/>
      </w:pPr>
      <w:r>
        <w:rPr>
          <w:rFonts w:cs="David"/>
          <w:rtl/>
        </w:rPr>
        <w:t xml:space="preserve">ענו על </w:t>
      </w:r>
      <w:r>
        <w:rPr>
          <w:rFonts w:cs="David"/>
          <w:b/>
          <w:bCs/>
          <w:rtl/>
        </w:rPr>
        <w:t>שלוש</w:t>
      </w:r>
      <w:r>
        <w:rPr>
          <w:rFonts w:cs="David"/>
          <w:rtl/>
        </w:rPr>
        <w:t xml:space="preserve"> השאלות הבאות.</w:t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AD387C">
      <w:pPr>
        <w:pStyle w:val="Heading3"/>
        <w:jc w:val="left"/>
        <w:rPr>
          <w:rtl/>
        </w:rPr>
      </w:pPr>
      <w:r>
        <w:rPr>
          <w:rtl/>
        </w:rPr>
        <w:t xml:space="preserve">שאלה </w:t>
      </w:r>
      <w:r>
        <w:t>1</w:t>
      </w:r>
      <w:r>
        <w:rPr>
          <w:rtl/>
        </w:rPr>
        <w:t xml:space="preserve">  (</w:t>
      </w:r>
      <w:r>
        <w:t>15</w:t>
      </w:r>
      <w:r>
        <w:rPr>
          <w:rtl/>
        </w:rPr>
        <w:t xml:space="preserve"> נקודות)</w:t>
      </w:r>
    </w:p>
    <w:tbl>
      <w:tblPr>
        <w:bidiVisual/>
        <w:tblW w:w="0" w:type="auto"/>
        <w:tblLayout w:type="fixed"/>
        <w:tblLook w:val="0000" w:firstRow="0" w:lastRow="0" w:firstColumn="0" w:lastColumn="0" w:noHBand="0" w:noVBand="0"/>
      </w:tblPr>
      <w:tblGrid>
        <w:gridCol w:w="854"/>
        <w:gridCol w:w="540"/>
        <w:gridCol w:w="7128"/>
      </w:tblGrid>
      <w:tr w:rsidR="009C42BF" w:rsidTr="00144B91">
        <w:tc>
          <w:tcPr>
            <w:tcW w:w="854" w:type="dxa"/>
          </w:tcPr>
          <w:p w:rsidR="009C42BF" w:rsidRDefault="009C42BF" w:rsidP="00AD387C">
            <w:pPr>
              <w:spacing w:before="40" w:line="360" w:lineRule="auto"/>
              <w:jc w:val="left"/>
            </w:pPr>
            <w:r>
              <w:rPr>
                <w:rFonts w:cs="David"/>
                <w:rtl/>
              </w:rPr>
              <w:t>(10 נק')</w:t>
            </w:r>
          </w:p>
        </w:tc>
        <w:tc>
          <w:tcPr>
            <w:tcW w:w="540" w:type="dxa"/>
          </w:tcPr>
          <w:p w:rsidR="009C42BF" w:rsidRDefault="009C42BF" w:rsidP="00AD387C">
            <w:pPr>
              <w:spacing w:before="40" w:line="360" w:lineRule="auto"/>
              <w:jc w:val="left"/>
            </w:pPr>
            <w:r>
              <w:rPr>
                <w:rFonts w:cs="David"/>
                <w:rtl/>
              </w:rPr>
              <w:t>א.</w:t>
            </w:r>
          </w:p>
        </w:tc>
        <w:tc>
          <w:tcPr>
            <w:tcW w:w="7128" w:type="dxa"/>
          </w:tcPr>
          <w:p w:rsidR="009C42BF" w:rsidRDefault="009C42BF" w:rsidP="00561184">
            <w:pPr>
              <w:suppressAutoHyphens w:val="0"/>
              <w:jc w:val="left"/>
              <w:rPr>
                <w:rtl/>
              </w:rPr>
            </w:pPr>
            <w:r w:rsidRPr="00561184">
              <w:rPr>
                <w:rtl/>
              </w:rPr>
              <w:t xml:space="preserve">עליכם לממש </w:t>
            </w:r>
            <w:r w:rsidRPr="00561184">
              <w:rPr>
                <w:u w:val="single"/>
                <w:rtl/>
              </w:rPr>
              <w:t>רשימה מקושרת חד כיוונית ציקלית (מעגלית)</w:t>
            </w:r>
            <w:r w:rsidRPr="00561184">
              <w:rPr>
                <w:rtl/>
              </w:rPr>
              <w:t>.</w:t>
            </w:r>
            <w:r w:rsidRPr="00561184">
              <w:t xml:space="preserve"> </w:t>
            </w:r>
            <w:r w:rsidRPr="00561184">
              <w:rPr>
                <w:rtl/>
              </w:rPr>
              <w:t xml:space="preserve">הרשימה </w:t>
            </w:r>
            <w:r>
              <w:rPr>
                <w:rtl/>
              </w:rPr>
              <w:t>תהיה</w:t>
            </w:r>
            <w:r w:rsidRPr="00561184">
              <w:rPr>
                <w:rtl/>
              </w:rPr>
              <w:t xml:space="preserve"> בעלת איבר סרק (</w:t>
            </w:r>
            <w:r w:rsidRPr="00561184">
              <w:t>dummy node</w:t>
            </w:r>
            <w:r w:rsidRPr="00561184">
              <w:rPr>
                <w:rtl/>
              </w:rPr>
              <w:t>) יחיד, שמוצבע מראש הרשימה. בצורה זאת אין צורך לבדוק את מקרה הקצה של הוצאת איבר אחרון מהרשימה או הוספת איבר ראשון – ברשימה תמיד יש איבר אחד.</w:t>
            </w:r>
          </w:p>
          <w:p w:rsidR="009C42BF" w:rsidRPr="00561184" w:rsidRDefault="009C42BF" w:rsidP="00561184">
            <w:pPr>
              <w:suppressAutoHyphens w:val="0"/>
              <w:jc w:val="left"/>
              <w:rPr>
                <w:rtl/>
              </w:rPr>
            </w:pPr>
          </w:p>
          <w:p w:rsidR="009C42BF" w:rsidRDefault="009C42BF" w:rsidP="004F4123">
            <w:pPr>
              <w:suppressAutoHyphens w:val="0"/>
              <w:jc w:val="left"/>
              <w:rPr>
                <w:rtl/>
              </w:rPr>
            </w:pPr>
            <w:r>
              <w:rPr>
                <w:rtl/>
              </w:rPr>
              <w:t>השלימו את הקוד הבא להכנסת איבר לראש הרשימה. עליכם להשלים גם את מבני הנתונים המגדירים את הרשימה ואיבר הרשימה. ניתן</w:t>
            </w:r>
            <w:r w:rsidRPr="00396530">
              <w:rPr>
                <w:rtl/>
              </w:rPr>
              <w:t xml:space="preserve"> להשתמש </w:t>
            </w:r>
            <w:r>
              <w:rPr>
                <w:rtl/>
              </w:rPr>
              <w:t>במנעול אחד בלבד</w:t>
            </w:r>
            <w:r w:rsidRPr="00396530">
              <w:rPr>
                <w:rtl/>
              </w:rPr>
              <w:t xml:space="preserve">. </w:t>
            </w:r>
            <w:r>
              <w:rPr>
                <w:rtl/>
              </w:rPr>
              <w:t xml:space="preserve"> קוד לא יעיל (מבחינת מספר המשתנים או הביצועים) יקבל ניקוד חלקי בלבד.</w:t>
            </w: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  <w:proofErr w:type="spellStart"/>
            <w:r>
              <w:rPr>
                <w:lang w:bidi="ar-SA"/>
              </w:rPr>
              <w:t>typedef</w:t>
            </w:r>
            <w:proofErr w:type="spellEnd"/>
            <w:r>
              <w:rPr>
                <w:lang w:bidi="ar-SA"/>
              </w:rPr>
              <w:t xml:space="preserve"> </w:t>
            </w:r>
            <w:proofErr w:type="spellStart"/>
            <w:r>
              <w:rPr>
                <w:lang w:bidi="ar-SA"/>
              </w:rPr>
              <w:t>struct</w:t>
            </w:r>
            <w:proofErr w:type="spellEnd"/>
            <w:r>
              <w:rPr>
                <w:lang w:bidi="ar-SA"/>
              </w:rPr>
              <w:t xml:space="preserve"> </w:t>
            </w:r>
            <w:proofErr w:type="spellStart"/>
            <w:r>
              <w:rPr>
                <w:lang w:bidi="ar-SA"/>
              </w:rPr>
              <w:t>Node_t</w:t>
            </w:r>
            <w:proofErr w:type="spellEnd"/>
            <w:r>
              <w:rPr>
                <w:lang w:bidi="ar-SA"/>
              </w:rPr>
              <w:t xml:space="preserve"> {</w:t>
            </w: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ab/>
              <w:t>void* data;</w:t>
            </w: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ab/>
              <w:t>Node *next;</w:t>
            </w: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ab/>
              <w:t>_________________</w:t>
            </w: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ab/>
              <w:t>_________________</w:t>
            </w:r>
          </w:p>
          <w:p w:rsidR="009C42BF" w:rsidRDefault="009C42BF" w:rsidP="0023556B">
            <w:pPr>
              <w:bidi w:val="0"/>
              <w:spacing w:after="200"/>
              <w:ind w:firstLine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_________________</w:t>
            </w:r>
          </w:p>
          <w:p w:rsidR="009C42BF" w:rsidRDefault="009C42BF" w:rsidP="0023556B">
            <w:pPr>
              <w:bidi w:val="0"/>
              <w:spacing w:after="200"/>
              <w:ind w:firstLine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_________________</w:t>
            </w: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} Node;</w:t>
            </w: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</w:p>
          <w:p w:rsidR="009C42BF" w:rsidRDefault="009C42BF" w:rsidP="0023556B">
            <w:pPr>
              <w:bidi w:val="0"/>
              <w:spacing w:after="200"/>
              <w:ind w:firstLine="360"/>
              <w:contextualSpacing/>
              <w:jc w:val="left"/>
              <w:rPr>
                <w:lang w:bidi="ar-SA"/>
              </w:rPr>
            </w:pPr>
            <w:proofErr w:type="spellStart"/>
            <w:r>
              <w:rPr>
                <w:lang w:bidi="ar-SA"/>
              </w:rPr>
              <w:t>typedef</w:t>
            </w:r>
            <w:proofErr w:type="spellEnd"/>
            <w:r>
              <w:rPr>
                <w:lang w:bidi="ar-SA"/>
              </w:rPr>
              <w:t xml:space="preserve"> </w:t>
            </w:r>
            <w:proofErr w:type="spellStart"/>
            <w:r>
              <w:rPr>
                <w:lang w:bidi="ar-SA"/>
              </w:rPr>
              <w:t>struct</w:t>
            </w:r>
            <w:proofErr w:type="spellEnd"/>
            <w:r>
              <w:rPr>
                <w:lang w:bidi="ar-SA"/>
              </w:rPr>
              <w:t xml:space="preserve"> </w:t>
            </w:r>
            <w:proofErr w:type="spellStart"/>
            <w:r>
              <w:rPr>
                <w:lang w:bidi="ar-SA"/>
              </w:rPr>
              <w:t>List_t</w:t>
            </w:r>
            <w:proofErr w:type="spellEnd"/>
            <w:r>
              <w:rPr>
                <w:lang w:bidi="ar-SA"/>
              </w:rPr>
              <w:t xml:space="preserve"> {</w:t>
            </w:r>
          </w:p>
          <w:p w:rsidR="009C42BF" w:rsidRDefault="009C42BF" w:rsidP="0023556B">
            <w:pPr>
              <w:bidi w:val="0"/>
              <w:spacing w:after="200"/>
              <w:ind w:firstLine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Node head</w:t>
            </w:r>
            <w:proofErr w:type="gramStart"/>
            <w:r>
              <w:rPr>
                <w:lang w:bidi="ar-SA"/>
              </w:rPr>
              <w:t>;  /</w:t>
            </w:r>
            <w:proofErr w:type="gramEnd"/>
            <w:r>
              <w:rPr>
                <w:lang w:bidi="ar-SA"/>
              </w:rPr>
              <w:t>/ dummy empty node</w:t>
            </w:r>
            <w:r>
              <w:t>. Always first</w:t>
            </w:r>
            <w:r>
              <w:rPr>
                <w:rtl/>
              </w:rPr>
              <w:tab/>
            </w:r>
          </w:p>
          <w:p w:rsidR="00B07949" w:rsidRDefault="00B07949" w:rsidP="00B07949">
            <w:pPr>
              <w:bidi w:val="0"/>
              <w:spacing w:after="200"/>
              <w:ind w:firstLine="720"/>
              <w:contextualSpacing/>
              <w:jc w:val="left"/>
              <w:rPr>
                <w:color w:val="FF0000"/>
                <w:lang w:bidi="ar-SA"/>
              </w:rPr>
            </w:pPr>
            <w:r>
              <w:rPr>
                <w:color w:val="FF0000"/>
                <w:lang w:bidi="ar-SA"/>
              </w:rPr>
              <w:t xml:space="preserve">Lock </w:t>
            </w:r>
            <w:proofErr w:type="spellStart"/>
            <w:r>
              <w:rPr>
                <w:color w:val="FF0000"/>
                <w:lang w:bidi="ar-SA"/>
              </w:rPr>
              <w:t>lock</w:t>
            </w:r>
            <w:proofErr w:type="spellEnd"/>
            <w:r>
              <w:rPr>
                <w:color w:val="FF0000"/>
                <w:lang w:bidi="ar-SA"/>
              </w:rPr>
              <w:t>;</w:t>
            </w:r>
          </w:p>
          <w:p w:rsidR="00B07949" w:rsidRDefault="00B07949" w:rsidP="00B07949">
            <w:pPr>
              <w:bidi w:val="0"/>
              <w:spacing w:after="200"/>
              <w:ind w:firstLine="720"/>
              <w:contextualSpacing/>
              <w:jc w:val="left"/>
              <w:rPr>
                <w:lang w:bidi="ar-SA"/>
              </w:rPr>
            </w:pPr>
          </w:p>
          <w:p w:rsidR="009C42BF" w:rsidRDefault="009C42BF" w:rsidP="00B07949">
            <w:pPr>
              <w:bidi w:val="0"/>
              <w:spacing w:after="200"/>
              <w:ind w:firstLine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_________________</w:t>
            </w:r>
          </w:p>
          <w:p w:rsidR="009C42BF" w:rsidRDefault="009C42BF" w:rsidP="0023556B">
            <w:pPr>
              <w:bidi w:val="0"/>
              <w:spacing w:after="200"/>
              <w:ind w:firstLine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_________________</w:t>
            </w:r>
          </w:p>
          <w:p w:rsidR="009C42BF" w:rsidRDefault="009C42BF" w:rsidP="0023556B">
            <w:pPr>
              <w:bidi w:val="0"/>
              <w:spacing w:after="200"/>
              <w:ind w:firstLine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_________________</w:t>
            </w: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} List;</w:t>
            </w: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 xml:space="preserve">void  insert(List </w:t>
            </w:r>
            <w:proofErr w:type="spellStart"/>
            <w:r>
              <w:rPr>
                <w:lang w:bidi="ar-SA"/>
              </w:rPr>
              <w:t>list</w:t>
            </w:r>
            <w:proofErr w:type="spellEnd"/>
            <w:r>
              <w:t>,</w:t>
            </w:r>
            <w:r>
              <w:rPr>
                <w:lang w:bidi="ar-SA"/>
              </w:rPr>
              <w:t xml:space="preserve"> void* data){        </w:t>
            </w:r>
          </w:p>
          <w:p w:rsidR="009C42BF" w:rsidRDefault="009C42BF" w:rsidP="0023556B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ab/>
              <w:t>Node* node = (Node*)</w:t>
            </w:r>
            <w:proofErr w:type="spellStart"/>
            <w:r>
              <w:rPr>
                <w:lang w:bidi="ar-SA"/>
              </w:rPr>
              <w:t>malloc</w:t>
            </w:r>
            <w:proofErr w:type="spellEnd"/>
            <w:r>
              <w:rPr>
                <w:lang w:bidi="ar-SA"/>
              </w:rPr>
              <w:t>(</w:t>
            </w:r>
            <w:proofErr w:type="spellStart"/>
            <w:r>
              <w:rPr>
                <w:lang w:bidi="ar-SA"/>
              </w:rPr>
              <w:t>sizeof</w:t>
            </w:r>
            <w:proofErr w:type="spellEnd"/>
            <w:r>
              <w:rPr>
                <w:lang w:bidi="ar-SA"/>
              </w:rPr>
              <w:t>(Node));</w:t>
            </w:r>
          </w:p>
          <w:p w:rsidR="009C42BF" w:rsidRDefault="009C42BF" w:rsidP="0023556B">
            <w:pPr>
              <w:bidi w:val="0"/>
              <w:spacing w:after="200"/>
              <w:ind w:firstLine="720"/>
              <w:contextualSpacing/>
              <w:jc w:val="left"/>
              <w:rPr>
                <w:lang w:bidi="ar-SA"/>
              </w:rPr>
            </w:pPr>
            <w:r w:rsidRPr="00924B06">
              <w:rPr>
                <w:lang w:bidi="ar-SA"/>
              </w:rPr>
              <w:t>node-&gt;data=data;</w:t>
            </w:r>
          </w:p>
          <w:p w:rsidR="00B07949" w:rsidRDefault="00B07949" w:rsidP="00B07949">
            <w:pPr>
              <w:bidi w:val="0"/>
              <w:spacing w:after="200"/>
              <w:ind w:firstLine="720"/>
              <w:contextualSpacing/>
              <w:jc w:val="left"/>
              <w:rPr>
                <w:color w:val="FF0000"/>
                <w:lang w:bidi="ar-SA"/>
              </w:rPr>
            </w:pPr>
            <w:r>
              <w:rPr>
                <w:color w:val="FF0000"/>
                <w:lang w:bidi="ar-SA"/>
              </w:rPr>
              <w:t>lock(list-&gt;lock);</w:t>
            </w:r>
          </w:p>
          <w:p w:rsidR="00B07949" w:rsidRDefault="00B07949" w:rsidP="00B07949">
            <w:pPr>
              <w:bidi w:val="0"/>
              <w:spacing w:after="200"/>
              <w:ind w:firstLine="720"/>
              <w:contextualSpacing/>
              <w:jc w:val="left"/>
              <w:rPr>
                <w:color w:val="FF0000"/>
                <w:lang w:bidi="ar-SA"/>
              </w:rPr>
            </w:pPr>
            <w:r>
              <w:rPr>
                <w:color w:val="FF0000"/>
                <w:lang w:bidi="ar-SA"/>
              </w:rPr>
              <w:t>node-&gt;next=list-&gt;head-&gt;next;</w:t>
            </w:r>
          </w:p>
          <w:p w:rsidR="00B07949" w:rsidRDefault="00B07949" w:rsidP="00B07949">
            <w:pPr>
              <w:bidi w:val="0"/>
              <w:spacing w:after="200"/>
              <w:ind w:firstLine="720"/>
              <w:contextualSpacing/>
              <w:jc w:val="left"/>
              <w:rPr>
                <w:color w:val="FF0000"/>
                <w:lang w:bidi="ar-SA"/>
              </w:rPr>
            </w:pPr>
            <w:r>
              <w:rPr>
                <w:color w:val="FF0000"/>
                <w:lang w:bidi="ar-SA"/>
              </w:rPr>
              <w:t>list-&gt;head-&gt;next=node;</w:t>
            </w:r>
          </w:p>
          <w:p w:rsidR="00B07949" w:rsidRDefault="00B07949" w:rsidP="00B07949">
            <w:pPr>
              <w:bidi w:val="0"/>
              <w:spacing w:after="200"/>
              <w:ind w:firstLine="720"/>
              <w:contextualSpacing/>
              <w:jc w:val="left"/>
              <w:rPr>
                <w:color w:val="FF0000"/>
                <w:lang w:bidi="ar-SA"/>
              </w:rPr>
            </w:pPr>
            <w:r>
              <w:rPr>
                <w:color w:val="FF0000"/>
                <w:lang w:bidi="ar-SA"/>
              </w:rPr>
              <w:t>unlock(list-&gt;lock);</w:t>
            </w:r>
          </w:p>
          <w:p w:rsidR="00B07949" w:rsidRPr="00924B06" w:rsidRDefault="00B07949" w:rsidP="00B07949">
            <w:pPr>
              <w:bidi w:val="0"/>
              <w:spacing w:after="200"/>
              <w:ind w:firstLine="720"/>
              <w:contextualSpacing/>
              <w:jc w:val="left"/>
              <w:rPr>
                <w:lang w:bidi="ar-SA"/>
              </w:rPr>
            </w:pPr>
          </w:p>
          <w:p w:rsidR="009C42BF" w:rsidRDefault="009C42BF" w:rsidP="0023556B">
            <w:pPr>
              <w:bidi w:val="0"/>
              <w:spacing w:line="480" w:lineRule="auto"/>
              <w:jc w:val="left"/>
              <w:rPr>
                <w:u w:val="single"/>
              </w:rPr>
            </w:pPr>
            <w:r>
              <w:rPr>
                <w:sz w:val="22"/>
                <w:szCs w:val="22"/>
                <w:u w:val="single"/>
              </w:rPr>
              <w:t>___________________________________________________________</w:t>
            </w:r>
          </w:p>
          <w:p w:rsidR="009C42BF" w:rsidRDefault="009C42BF" w:rsidP="0023556B">
            <w:pPr>
              <w:bidi w:val="0"/>
              <w:spacing w:line="480" w:lineRule="auto"/>
              <w:jc w:val="left"/>
              <w:rPr>
                <w:u w:val="single"/>
              </w:rPr>
            </w:pPr>
            <w:r>
              <w:rPr>
                <w:sz w:val="22"/>
                <w:szCs w:val="22"/>
                <w:u w:val="single"/>
              </w:rPr>
              <w:t>___________________________________________________________</w:t>
            </w:r>
          </w:p>
          <w:p w:rsidR="009C42BF" w:rsidRDefault="009C42BF" w:rsidP="00144B91">
            <w:pPr>
              <w:bidi w:val="0"/>
              <w:spacing w:line="480" w:lineRule="auto"/>
              <w:jc w:val="left"/>
              <w:rPr>
                <w:u w:val="single"/>
              </w:rPr>
            </w:pPr>
            <w:r>
              <w:rPr>
                <w:sz w:val="22"/>
                <w:szCs w:val="22"/>
                <w:u w:val="single"/>
              </w:rPr>
              <w:t>___________________________________________________________</w:t>
            </w:r>
          </w:p>
          <w:p w:rsidR="009C42BF" w:rsidRDefault="009C42BF" w:rsidP="0023556B">
            <w:pPr>
              <w:bidi w:val="0"/>
              <w:spacing w:line="480" w:lineRule="auto"/>
              <w:jc w:val="left"/>
              <w:rPr>
                <w:u w:val="single"/>
              </w:rPr>
            </w:pPr>
            <w:r>
              <w:rPr>
                <w:sz w:val="22"/>
                <w:szCs w:val="22"/>
                <w:u w:val="single"/>
              </w:rPr>
              <w:t>___________________________________________________________</w:t>
            </w:r>
          </w:p>
          <w:p w:rsidR="009C42BF" w:rsidRDefault="009C42BF" w:rsidP="0023556B">
            <w:pPr>
              <w:bidi w:val="0"/>
              <w:spacing w:line="480" w:lineRule="auto"/>
              <w:jc w:val="left"/>
            </w:pPr>
            <w:r>
              <w:t>}</w:t>
            </w:r>
          </w:p>
        </w:tc>
      </w:tr>
      <w:tr w:rsidR="009C42BF" w:rsidTr="006A1671">
        <w:tc>
          <w:tcPr>
            <w:tcW w:w="854" w:type="dxa"/>
          </w:tcPr>
          <w:p w:rsidR="009C42BF" w:rsidRDefault="009C42BF" w:rsidP="006A1671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lastRenderedPageBreak/>
              <w:t>(</w:t>
            </w:r>
            <w:r>
              <w:rPr>
                <w:rFonts w:cs="David"/>
              </w:rPr>
              <w:t>15</w:t>
            </w:r>
            <w:r>
              <w:rPr>
                <w:rFonts w:cs="David"/>
                <w:rtl/>
              </w:rPr>
              <w:t xml:space="preserve"> נק')</w:t>
            </w:r>
          </w:p>
        </w:tc>
        <w:tc>
          <w:tcPr>
            <w:tcW w:w="540" w:type="dxa"/>
          </w:tcPr>
          <w:p w:rsidR="009C42BF" w:rsidRDefault="009C42BF" w:rsidP="006A1671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t>ב.</w:t>
            </w:r>
          </w:p>
        </w:tc>
        <w:tc>
          <w:tcPr>
            <w:tcW w:w="7128" w:type="dxa"/>
          </w:tcPr>
          <w:p w:rsidR="009C42BF" w:rsidRDefault="009C42BF" w:rsidP="006A1671">
            <w:pPr>
              <w:pStyle w:val="ListParagraph"/>
              <w:ind w:left="0"/>
              <w:jc w:val="left"/>
              <w:rPr>
                <w:rtl/>
              </w:rPr>
            </w:pPr>
            <w:r>
              <w:rPr>
                <w:rtl/>
              </w:rPr>
              <w:t xml:space="preserve">נסתכל על מימוש של </w:t>
            </w:r>
            <w:r w:rsidRPr="005430B3">
              <w:rPr>
                <w:u w:val="single"/>
                <w:rtl/>
              </w:rPr>
              <w:t xml:space="preserve">פונקציית </w:t>
            </w:r>
            <w:r w:rsidRPr="005430B3">
              <w:rPr>
                <w:u w:val="single"/>
              </w:rPr>
              <w:t>remove</w:t>
            </w:r>
            <w:r w:rsidRPr="005430B3">
              <w:rPr>
                <w:u w:val="single"/>
                <w:rtl/>
              </w:rPr>
              <w:t xml:space="preserve"> מרשימה מקושרת דו כיוונית ציקלית (מעגלית)</w:t>
            </w:r>
            <w:r w:rsidRPr="005430B3">
              <w:rPr>
                <w:rtl/>
              </w:rPr>
              <w:t>. ה</w:t>
            </w:r>
            <w:r>
              <w:rPr>
                <w:rtl/>
              </w:rPr>
              <w:t>רשימה נועדה לשפר את הגישה המקבילית של ממספר תהליכונים לרשימה ולכן משתמשת במנעולים ברמה של איברי הרשימה.</w:t>
            </w:r>
          </w:p>
          <w:p w:rsidR="009C42BF" w:rsidRDefault="009C42BF" w:rsidP="006A1671">
            <w:pPr>
              <w:spacing w:line="360" w:lineRule="auto"/>
              <w:jc w:val="left"/>
              <w:rPr>
                <w:rtl/>
              </w:rPr>
            </w:pP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proofErr w:type="spellStart"/>
            <w:r>
              <w:rPr>
                <w:lang w:bidi="ar-SA"/>
              </w:rPr>
              <w:t>typedef</w:t>
            </w:r>
            <w:proofErr w:type="spellEnd"/>
            <w:r>
              <w:rPr>
                <w:lang w:bidi="ar-SA"/>
              </w:rPr>
              <w:t xml:space="preserve"> </w:t>
            </w:r>
            <w:proofErr w:type="spellStart"/>
            <w:r>
              <w:rPr>
                <w:lang w:bidi="ar-SA"/>
              </w:rPr>
              <w:t>struct</w:t>
            </w:r>
            <w:proofErr w:type="spellEnd"/>
            <w:r>
              <w:rPr>
                <w:lang w:bidi="ar-SA"/>
              </w:rPr>
              <w:t xml:space="preserve"> </w:t>
            </w:r>
            <w:proofErr w:type="spellStart"/>
            <w:r>
              <w:rPr>
                <w:lang w:bidi="ar-SA"/>
              </w:rPr>
              <w:t>Node_t</w:t>
            </w:r>
            <w:proofErr w:type="spellEnd"/>
            <w:r>
              <w:rPr>
                <w:lang w:bidi="ar-SA"/>
              </w:rPr>
              <w:t xml:space="preserve"> {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ab/>
              <w:t>void* data;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ab/>
              <w:t>Node *next, *</w:t>
            </w:r>
            <w:proofErr w:type="spellStart"/>
            <w:r>
              <w:rPr>
                <w:lang w:bidi="ar-SA"/>
              </w:rPr>
              <w:t>prev</w:t>
            </w:r>
            <w:proofErr w:type="spellEnd"/>
            <w:r>
              <w:rPr>
                <w:lang w:bidi="ar-SA"/>
              </w:rPr>
              <w:t>;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ab/>
              <w:t xml:space="preserve">Lock </w:t>
            </w:r>
            <w:proofErr w:type="spellStart"/>
            <w:r>
              <w:rPr>
                <w:lang w:bidi="ar-SA"/>
              </w:rPr>
              <w:t>lock</w:t>
            </w:r>
            <w:proofErr w:type="spellEnd"/>
            <w:r>
              <w:rPr>
                <w:lang w:bidi="ar-SA"/>
              </w:rPr>
              <w:t>;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} Node;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proofErr w:type="spellStart"/>
            <w:r>
              <w:rPr>
                <w:lang w:bidi="ar-SA"/>
              </w:rPr>
              <w:t>typedef</w:t>
            </w:r>
            <w:proofErr w:type="spellEnd"/>
            <w:r>
              <w:rPr>
                <w:lang w:bidi="ar-SA"/>
              </w:rPr>
              <w:t xml:space="preserve"> </w:t>
            </w:r>
            <w:proofErr w:type="spellStart"/>
            <w:r>
              <w:rPr>
                <w:lang w:bidi="ar-SA"/>
              </w:rPr>
              <w:t>struct</w:t>
            </w:r>
            <w:proofErr w:type="spellEnd"/>
            <w:r>
              <w:rPr>
                <w:lang w:bidi="ar-SA"/>
              </w:rPr>
              <w:t xml:space="preserve"> </w:t>
            </w:r>
            <w:proofErr w:type="spellStart"/>
            <w:r>
              <w:rPr>
                <w:lang w:bidi="ar-SA"/>
              </w:rPr>
              <w:t>List_t</w:t>
            </w:r>
            <w:proofErr w:type="spellEnd"/>
            <w:r>
              <w:rPr>
                <w:lang w:bidi="ar-SA"/>
              </w:rPr>
              <w:t xml:space="preserve"> {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</w:pPr>
            <w:r>
              <w:rPr>
                <w:lang w:bidi="ar-SA"/>
              </w:rPr>
              <w:tab/>
              <w:t>Node head, tail;</w:t>
            </w:r>
            <w:r>
              <w:rPr>
                <w:rtl/>
              </w:rPr>
              <w:t xml:space="preserve"> </w:t>
            </w:r>
            <w:r>
              <w:rPr>
                <w:lang w:bidi="ar-SA"/>
              </w:rPr>
              <w:t>// dummy empty node</w:t>
            </w:r>
            <w:r>
              <w:t xml:space="preserve">s 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} List;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proofErr w:type="spellStart"/>
            <w:r>
              <w:rPr>
                <w:lang w:bidi="ar-SA"/>
              </w:rPr>
              <w:t>InitList</w:t>
            </w:r>
            <w:proofErr w:type="spellEnd"/>
            <w:r>
              <w:rPr>
                <w:lang w:bidi="ar-SA"/>
              </w:rPr>
              <w:t>(){</w:t>
            </w:r>
          </w:p>
          <w:p w:rsidR="009C42BF" w:rsidRDefault="009C42BF" w:rsidP="006A1671">
            <w:pPr>
              <w:bidi w:val="0"/>
              <w:spacing w:before="100" w:beforeAutospacing="1" w:after="100" w:afterAutospacing="1"/>
              <w:contextualSpacing/>
              <w:jc w:val="left"/>
            </w:pPr>
            <w:r>
              <w:lastRenderedPageBreak/>
              <w:t xml:space="preserve">             head-&gt;</w:t>
            </w:r>
            <w:proofErr w:type="spellStart"/>
            <w:r>
              <w:t>prev</w:t>
            </w:r>
            <w:proofErr w:type="spellEnd"/>
            <w:r>
              <w:t>=head-&gt;next=tail;</w:t>
            </w:r>
          </w:p>
          <w:p w:rsidR="009C42BF" w:rsidRPr="00E015D1" w:rsidRDefault="009C42BF" w:rsidP="006A1671">
            <w:pPr>
              <w:bidi w:val="0"/>
              <w:spacing w:before="100" w:beforeAutospacing="1" w:after="100" w:afterAutospacing="1"/>
              <w:contextualSpacing/>
              <w:jc w:val="left"/>
            </w:pPr>
            <w:r>
              <w:t xml:space="preserve">             tail-&gt;</w:t>
            </w:r>
            <w:proofErr w:type="spellStart"/>
            <w:r>
              <w:t>prev</w:t>
            </w:r>
            <w:proofErr w:type="spellEnd"/>
            <w:r>
              <w:t>=tail-&gt;next=</w:t>
            </w:r>
            <w:r w:rsidRPr="00AB3575">
              <w:t xml:space="preserve"> </w:t>
            </w:r>
            <w:r>
              <w:t>head;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rtl/>
              </w:rPr>
            </w:pPr>
            <w:r>
              <w:rPr>
                <w:lang w:bidi="ar-SA"/>
              </w:rPr>
              <w:t>void  remove(List* list, Node* node)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 xml:space="preserve">{        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</w:pPr>
            <w:r>
              <w:rPr>
                <w:lang w:bidi="ar-SA"/>
              </w:rPr>
              <w:tab/>
              <w:t xml:space="preserve">Node* </w:t>
            </w:r>
            <w:proofErr w:type="spellStart"/>
            <w:r>
              <w:rPr>
                <w:lang w:bidi="ar-SA"/>
              </w:rPr>
              <w:t>prev</w:t>
            </w:r>
            <w:proofErr w:type="spellEnd"/>
            <w:r>
              <w:rPr>
                <w:lang w:bidi="ar-SA"/>
              </w:rPr>
              <w:t>;</w:t>
            </w:r>
          </w:p>
          <w:p w:rsidR="009C42BF" w:rsidRDefault="009C42BF" w:rsidP="006A1671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ab/>
            </w:r>
            <w:r w:rsidRPr="007D13D3">
              <w:rPr>
                <w:lang w:bidi="ar-SA"/>
              </w:rPr>
              <w:t>if (node==NULL || node-&gt;</w:t>
            </w:r>
            <w:proofErr w:type="spellStart"/>
            <w:r w:rsidRPr="007D13D3">
              <w:rPr>
                <w:lang w:bidi="ar-SA"/>
              </w:rPr>
              <w:t>prev</w:t>
            </w:r>
            <w:proofErr w:type="spellEnd"/>
            <w:r w:rsidRPr="007D13D3">
              <w:rPr>
                <w:lang w:bidi="ar-SA"/>
              </w:rPr>
              <w:t>==NULL || node-&gt;next==NULL) return;</w:t>
            </w:r>
          </w:p>
          <w:p w:rsidR="009C42BF" w:rsidRPr="007D13D3" w:rsidRDefault="009C42BF" w:rsidP="006A1671">
            <w:pPr>
              <w:bidi w:val="0"/>
              <w:spacing w:after="20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ab/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rtl/>
              </w:rPr>
              <w:tab/>
            </w:r>
            <w:r>
              <w:t>l</w:t>
            </w:r>
            <w:r>
              <w:rPr>
                <w:lang w:bidi="ar-SA"/>
              </w:rPr>
              <w:t>ock(node-&gt;</w:t>
            </w:r>
            <w:proofErr w:type="spellStart"/>
            <w:r>
              <w:rPr>
                <w:lang w:bidi="ar-SA"/>
              </w:rPr>
              <w:t>prev</w:t>
            </w:r>
            <w:proofErr w:type="spellEnd"/>
            <w:r>
              <w:rPr>
                <w:lang w:bidi="ar-SA"/>
              </w:rPr>
              <w:t>-&gt;lock);</w:t>
            </w:r>
          </w:p>
          <w:p w:rsidR="009C42BF" w:rsidRDefault="009C42BF" w:rsidP="006A1671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lock(node-&gt;lock);</w:t>
            </w:r>
            <w:r>
              <w:rPr>
                <w:lang w:bidi="ar-SA"/>
              </w:rPr>
              <w:tab/>
            </w:r>
          </w:p>
          <w:p w:rsidR="009C42BF" w:rsidRDefault="009C42BF" w:rsidP="006A1671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lock(node-&gt;next-&gt;lock);</w:t>
            </w:r>
          </w:p>
          <w:p w:rsidR="009C42BF" w:rsidRDefault="009C42BF" w:rsidP="006A1671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node-&gt;</w:t>
            </w:r>
            <w:proofErr w:type="spellStart"/>
            <w:r>
              <w:rPr>
                <w:lang w:bidi="ar-SA"/>
              </w:rPr>
              <w:t>prev</w:t>
            </w:r>
            <w:proofErr w:type="spellEnd"/>
            <w:r>
              <w:rPr>
                <w:lang w:bidi="ar-SA"/>
              </w:rPr>
              <w:t>-&gt;next = node -&gt;next;</w:t>
            </w:r>
          </w:p>
          <w:p w:rsidR="009C42BF" w:rsidRDefault="009C42BF" w:rsidP="006A1671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node-&gt;next -&gt;</w:t>
            </w:r>
            <w:proofErr w:type="spellStart"/>
            <w:r>
              <w:rPr>
                <w:lang w:bidi="ar-SA"/>
              </w:rPr>
              <w:t>prev</w:t>
            </w:r>
            <w:proofErr w:type="spellEnd"/>
            <w:r>
              <w:rPr>
                <w:lang w:bidi="ar-SA"/>
              </w:rPr>
              <w:t xml:space="preserve"> = node -&gt;</w:t>
            </w:r>
            <w:proofErr w:type="spellStart"/>
            <w:r>
              <w:rPr>
                <w:lang w:bidi="ar-SA"/>
              </w:rPr>
              <w:t>prev</w:t>
            </w:r>
            <w:proofErr w:type="spellEnd"/>
            <w:r>
              <w:rPr>
                <w:lang w:bidi="ar-SA"/>
              </w:rPr>
              <w:t>;</w:t>
            </w:r>
          </w:p>
          <w:p w:rsidR="009C42BF" w:rsidRDefault="009C42BF" w:rsidP="006A1671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proofErr w:type="spellStart"/>
            <w:r>
              <w:rPr>
                <w:lang w:bidi="ar-SA"/>
              </w:rPr>
              <w:t>prev</w:t>
            </w:r>
            <w:proofErr w:type="spellEnd"/>
            <w:r>
              <w:rPr>
                <w:lang w:bidi="ar-SA"/>
              </w:rPr>
              <w:t>=node-&gt;</w:t>
            </w:r>
            <w:proofErr w:type="spellStart"/>
            <w:r>
              <w:rPr>
                <w:lang w:bidi="ar-SA"/>
              </w:rPr>
              <w:t>prev</w:t>
            </w:r>
            <w:proofErr w:type="spellEnd"/>
            <w:r>
              <w:rPr>
                <w:lang w:bidi="ar-SA"/>
              </w:rPr>
              <w:t>;</w:t>
            </w:r>
          </w:p>
          <w:p w:rsidR="009C42BF" w:rsidRDefault="009C42BF" w:rsidP="006A1671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node-&gt;next=NULL;</w:t>
            </w:r>
          </w:p>
          <w:p w:rsidR="009C42BF" w:rsidRDefault="009C42BF" w:rsidP="006A1671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node-&gt;</w:t>
            </w:r>
            <w:proofErr w:type="spellStart"/>
            <w:r>
              <w:rPr>
                <w:lang w:bidi="ar-SA"/>
              </w:rPr>
              <w:t>prev</w:t>
            </w:r>
            <w:proofErr w:type="spellEnd"/>
            <w:r>
              <w:rPr>
                <w:lang w:bidi="ar-SA"/>
              </w:rPr>
              <w:t>=NULL;</w:t>
            </w:r>
            <w:r w:rsidRPr="006D6EF4">
              <w:rPr>
                <w:lang w:bidi="ar-SA"/>
              </w:rPr>
              <w:t xml:space="preserve"> </w:t>
            </w:r>
          </w:p>
          <w:p w:rsidR="009C42BF" w:rsidRDefault="009C42BF" w:rsidP="006A1671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unlock(</w:t>
            </w:r>
            <w:proofErr w:type="spellStart"/>
            <w:r>
              <w:rPr>
                <w:lang w:bidi="ar-SA"/>
              </w:rPr>
              <w:t>prev</w:t>
            </w:r>
            <w:proofErr w:type="spellEnd"/>
            <w:r>
              <w:rPr>
                <w:lang w:bidi="ar-SA"/>
              </w:rPr>
              <w:t xml:space="preserve"> -&gt;next-&gt;lock);</w:t>
            </w:r>
          </w:p>
          <w:p w:rsidR="009C42BF" w:rsidRDefault="009C42BF" w:rsidP="006A1671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unlock(node-&gt;lock);</w:t>
            </w:r>
          </w:p>
          <w:p w:rsidR="009C42BF" w:rsidRDefault="009C42BF" w:rsidP="006A1671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unlock(</w:t>
            </w:r>
            <w:proofErr w:type="spellStart"/>
            <w:r>
              <w:rPr>
                <w:lang w:bidi="ar-SA"/>
              </w:rPr>
              <w:t>prev</w:t>
            </w:r>
            <w:proofErr w:type="spellEnd"/>
            <w:r>
              <w:rPr>
                <w:lang w:bidi="ar-SA"/>
              </w:rPr>
              <w:t>-&gt;lock);</w:t>
            </w:r>
          </w:p>
          <w:p w:rsidR="009C42BF" w:rsidRDefault="009C42BF" w:rsidP="006A1671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  <w:p w:rsidR="009C42BF" w:rsidRDefault="009C42BF" w:rsidP="006A1671">
            <w:pPr>
              <w:suppressAutoHyphens w:val="0"/>
              <w:spacing w:before="100" w:beforeAutospacing="1" w:after="100" w:afterAutospacing="1"/>
              <w:ind w:left="360"/>
              <w:contextualSpacing/>
              <w:jc w:val="left"/>
              <w:rPr>
                <w:rtl/>
              </w:rPr>
            </w:pPr>
            <w:r>
              <w:rPr>
                <w:rtl/>
              </w:rPr>
              <w:t xml:space="preserve">במימוש זה קיימת </w:t>
            </w:r>
            <w:r w:rsidRPr="00AC2AB0">
              <w:rPr>
                <w:rtl/>
              </w:rPr>
              <w:t>בעיה</w:t>
            </w:r>
            <w:r>
              <w:rPr>
                <w:rtl/>
              </w:rPr>
              <w:t>. מצאו את הבעיה והסבירו מדוע היא יכולה להיגרם ובאילו תנאים.</w:t>
            </w:r>
          </w:p>
          <w:p w:rsidR="00F12D29" w:rsidRPr="00554E97" w:rsidRDefault="00F12D29" w:rsidP="00F12D29">
            <w:pPr>
              <w:spacing w:before="100" w:beforeAutospacing="1" w:after="100" w:afterAutospacing="1"/>
              <w:jc w:val="left"/>
              <w:rPr>
                <w:color w:val="FF0000"/>
              </w:rPr>
            </w:pPr>
            <w:r w:rsidRPr="00554E97">
              <w:rPr>
                <w:rFonts w:hint="cs"/>
                <w:color w:val="FF0000"/>
                <w:rtl/>
              </w:rPr>
              <w:t xml:space="preserve">יש כאן 2 בעיות. בעיה ראשונה הינה שבדיקה של תנאי </w:t>
            </w:r>
            <w:r w:rsidRPr="00554E97">
              <w:rPr>
                <w:color w:val="FF0000"/>
              </w:rPr>
              <w:t>node-&gt;</w:t>
            </w:r>
            <w:proofErr w:type="spellStart"/>
            <w:r w:rsidRPr="00554E97">
              <w:rPr>
                <w:color w:val="FF0000"/>
              </w:rPr>
              <w:t>prev</w:t>
            </w:r>
            <w:proofErr w:type="spellEnd"/>
            <w:r w:rsidRPr="00554E97">
              <w:rPr>
                <w:color w:val="FF0000"/>
              </w:rPr>
              <w:t>==NULL</w:t>
            </w:r>
            <w:r w:rsidRPr="00554E97">
              <w:rPr>
                <w:rFonts w:hint="cs"/>
                <w:color w:val="FF0000"/>
                <w:rtl/>
              </w:rPr>
              <w:t xml:space="preserve"> ונעילה של </w:t>
            </w:r>
            <w:r w:rsidRPr="00554E97">
              <w:rPr>
                <w:color w:val="FF0000"/>
              </w:rPr>
              <w:t>next</w:t>
            </w:r>
            <w:r w:rsidRPr="00554E97">
              <w:rPr>
                <w:rFonts w:hint="cs"/>
                <w:color w:val="FF0000"/>
                <w:rtl/>
              </w:rPr>
              <w:t xml:space="preserve"> אינן אטומיות, ולכן יתכן שבשלב הנעילה </w:t>
            </w:r>
            <w:r w:rsidRPr="00554E97">
              <w:rPr>
                <w:color w:val="FF0000"/>
              </w:rPr>
              <w:t>node-&gt;</w:t>
            </w:r>
            <w:proofErr w:type="spellStart"/>
            <w:r w:rsidRPr="00554E97">
              <w:rPr>
                <w:color w:val="FF0000"/>
              </w:rPr>
              <w:t>prev</w:t>
            </w:r>
            <w:proofErr w:type="spellEnd"/>
            <w:r w:rsidRPr="00554E97">
              <w:rPr>
                <w:color w:val="FF0000"/>
              </w:rPr>
              <w:t>==NULL</w:t>
            </w:r>
            <w:r w:rsidRPr="00554E97">
              <w:rPr>
                <w:rFonts w:hint="cs"/>
                <w:color w:val="FF0000"/>
                <w:rtl/>
              </w:rPr>
              <w:t xml:space="preserve">. </w:t>
            </w:r>
          </w:p>
          <w:p w:rsidR="00F12D29" w:rsidRPr="00AA2D3A" w:rsidRDefault="00F12D29" w:rsidP="00F12D29">
            <w:pPr>
              <w:spacing w:before="100" w:beforeAutospacing="1" w:after="100" w:afterAutospacing="1"/>
              <w:jc w:val="left"/>
              <w:rPr>
                <w:color w:val="FF0000"/>
                <w:rtl/>
              </w:rPr>
            </w:pPr>
            <w:r w:rsidRPr="00554E97">
              <w:rPr>
                <w:rFonts w:hint="cs"/>
                <w:color w:val="FF0000"/>
                <w:rtl/>
              </w:rPr>
              <w:t xml:space="preserve">בעיה שניה יותר מסובכת. נניח יש ברשימה 4 איברים בסדר הבא: </w:t>
            </w:r>
            <w:r w:rsidRPr="00554E97">
              <w:rPr>
                <w:color w:val="FF0000"/>
              </w:rPr>
              <w:t xml:space="preserve">head </w:t>
            </w:r>
            <w:r w:rsidRPr="00554E97">
              <w:rPr>
                <w:rFonts w:hint="cs"/>
                <w:color w:val="FF0000"/>
              </w:rPr>
              <w:t>A B C D</w:t>
            </w:r>
            <w:r w:rsidRPr="00554E97">
              <w:rPr>
                <w:color w:val="FF0000"/>
              </w:rPr>
              <w:t xml:space="preserve"> tail</w:t>
            </w:r>
            <w:r w:rsidRPr="00554E97">
              <w:rPr>
                <w:rFonts w:hint="cs"/>
                <w:color w:val="FF0000"/>
                <w:rtl/>
              </w:rPr>
              <w:t xml:space="preserve">. במקביל מנסים למחוק את האיברים </w:t>
            </w:r>
            <w:r w:rsidRPr="00554E97">
              <w:rPr>
                <w:rFonts w:hint="cs"/>
                <w:color w:val="FF0000"/>
              </w:rPr>
              <w:t>B</w:t>
            </w:r>
            <w:r w:rsidRPr="00554E97">
              <w:rPr>
                <w:rFonts w:hint="cs"/>
                <w:color w:val="FF0000"/>
                <w:rtl/>
              </w:rPr>
              <w:t xml:space="preserve"> ו-</w:t>
            </w:r>
            <w:r w:rsidRPr="00554E97">
              <w:rPr>
                <w:rFonts w:hint="cs"/>
                <w:color w:val="FF0000"/>
              </w:rPr>
              <w:t>C</w:t>
            </w:r>
            <w:r w:rsidRPr="00554E97">
              <w:rPr>
                <w:rFonts w:hint="cs"/>
                <w:color w:val="FF0000"/>
                <w:rtl/>
              </w:rPr>
              <w:t xml:space="preserve">. מתחילים במחיקה של איבר </w:t>
            </w:r>
            <w:r w:rsidRPr="00554E97">
              <w:rPr>
                <w:rFonts w:hint="cs"/>
                <w:color w:val="FF0000"/>
              </w:rPr>
              <w:t>B</w:t>
            </w:r>
            <w:r w:rsidRPr="00554E97">
              <w:rPr>
                <w:rFonts w:hint="cs"/>
                <w:color w:val="FF0000"/>
                <w:rtl/>
              </w:rPr>
              <w:t xml:space="preserve">: נועלים את האיברים </w:t>
            </w:r>
            <w:r w:rsidRPr="00554E97">
              <w:rPr>
                <w:rFonts w:hint="cs"/>
                <w:color w:val="FF0000"/>
              </w:rPr>
              <w:t>A</w:t>
            </w:r>
            <w:r w:rsidRPr="00554E97">
              <w:rPr>
                <w:rFonts w:hint="cs"/>
                <w:color w:val="FF0000"/>
                <w:rtl/>
              </w:rPr>
              <w:t>,</w:t>
            </w:r>
            <w:r w:rsidRPr="00554E97">
              <w:rPr>
                <w:rFonts w:hint="cs"/>
                <w:color w:val="FF0000"/>
              </w:rPr>
              <w:t>B</w:t>
            </w:r>
            <w:r w:rsidRPr="00554E97">
              <w:rPr>
                <w:rFonts w:hint="cs"/>
                <w:color w:val="FF0000"/>
                <w:rtl/>
              </w:rPr>
              <w:t>,</w:t>
            </w:r>
            <w:r w:rsidRPr="00554E97">
              <w:rPr>
                <w:rFonts w:hint="cs"/>
                <w:color w:val="FF0000"/>
              </w:rPr>
              <w:t>C</w:t>
            </w:r>
            <w:r w:rsidRPr="00554E97">
              <w:rPr>
                <w:rFonts w:hint="cs"/>
                <w:color w:val="FF0000"/>
                <w:rtl/>
              </w:rPr>
              <w:t xml:space="preserve"> ואז יש החלפת הקשר. מתחילים במחיקה של </w:t>
            </w:r>
            <w:r w:rsidRPr="00554E97">
              <w:rPr>
                <w:rFonts w:hint="cs"/>
                <w:color w:val="FF0000"/>
              </w:rPr>
              <w:t>C</w:t>
            </w:r>
            <w:r w:rsidRPr="00554E97">
              <w:rPr>
                <w:rFonts w:hint="cs"/>
                <w:color w:val="FF0000"/>
                <w:rtl/>
              </w:rPr>
              <w:t xml:space="preserve">. מנסים לנעול איבר </w:t>
            </w:r>
            <w:r w:rsidRPr="00554E97">
              <w:rPr>
                <w:rFonts w:hint="cs"/>
                <w:color w:val="FF0000"/>
              </w:rPr>
              <w:t>B</w:t>
            </w:r>
            <w:r w:rsidRPr="00554E97">
              <w:rPr>
                <w:rFonts w:hint="cs"/>
                <w:color w:val="FF0000"/>
                <w:rtl/>
              </w:rPr>
              <w:t xml:space="preserve"> ונחסמים. ממשיכים אם מחיקה של </w:t>
            </w:r>
            <w:r w:rsidRPr="00554E97">
              <w:rPr>
                <w:rFonts w:hint="cs"/>
                <w:color w:val="FF0000"/>
              </w:rPr>
              <w:t>B</w:t>
            </w:r>
            <w:r w:rsidRPr="00554E97">
              <w:rPr>
                <w:rFonts w:hint="cs"/>
                <w:color w:val="FF0000"/>
                <w:rtl/>
              </w:rPr>
              <w:t xml:space="preserve">: עושים פעולות על המצביעים ופותחים את המנעולים. חוזרים למחיקה של </w:t>
            </w:r>
            <w:r w:rsidRPr="00554E97">
              <w:rPr>
                <w:rFonts w:hint="cs"/>
                <w:color w:val="FF0000"/>
              </w:rPr>
              <w:t>C</w:t>
            </w:r>
            <w:r w:rsidRPr="00554E97">
              <w:rPr>
                <w:rFonts w:hint="cs"/>
                <w:color w:val="FF0000"/>
                <w:rtl/>
              </w:rPr>
              <w:t xml:space="preserve">. נועלים את </w:t>
            </w:r>
            <w:r w:rsidRPr="00554E97">
              <w:rPr>
                <w:rFonts w:hint="cs"/>
                <w:color w:val="FF0000"/>
              </w:rPr>
              <w:t>B</w:t>
            </w:r>
            <w:r w:rsidRPr="00554E97">
              <w:rPr>
                <w:rFonts w:hint="cs"/>
                <w:color w:val="FF0000"/>
                <w:rtl/>
              </w:rPr>
              <w:t xml:space="preserve">, כאשר כעת האיבר </w:t>
            </w:r>
            <w:r w:rsidRPr="00554E97">
              <w:rPr>
                <w:rFonts w:hint="cs"/>
                <w:color w:val="FF0000"/>
                <w:rtl/>
              </w:rPr>
              <w:lastRenderedPageBreak/>
              <w:t>הקודם ל-</w:t>
            </w:r>
            <w:r w:rsidRPr="00554E97">
              <w:rPr>
                <w:rFonts w:hint="cs"/>
                <w:color w:val="FF0000"/>
              </w:rPr>
              <w:t>C</w:t>
            </w:r>
            <w:r w:rsidRPr="00554E97">
              <w:rPr>
                <w:rFonts w:hint="cs"/>
                <w:color w:val="FF0000"/>
                <w:rtl/>
              </w:rPr>
              <w:t xml:space="preserve"> הינו </w:t>
            </w:r>
            <w:r w:rsidRPr="00554E97">
              <w:rPr>
                <w:rFonts w:hint="cs"/>
                <w:color w:val="FF0000"/>
              </w:rPr>
              <w:t>A</w:t>
            </w:r>
            <w:r w:rsidRPr="00554E97">
              <w:rPr>
                <w:rFonts w:hint="cs"/>
                <w:color w:val="FF0000"/>
                <w:rtl/>
              </w:rPr>
              <w:t xml:space="preserve"> (</w:t>
            </w:r>
            <w:r w:rsidRPr="00554E97">
              <w:rPr>
                <w:rFonts w:hint="cs"/>
                <w:color w:val="FF0000"/>
              </w:rPr>
              <w:t>B</w:t>
            </w:r>
            <w:r w:rsidRPr="00554E97">
              <w:rPr>
                <w:rFonts w:hint="cs"/>
                <w:color w:val="FF0000"/>
                <w:rtl/>
              </w:rPr>
              <w:t xml:space="preserve"> כבר לא ב רשימה)! </w:t>
            </w:r>
          </w:p>
          <w:p w:rsidR="009C42BF" w:rsidRDefault="009C42BF" w:rsidP="00F12D29">
            <w:pPr>
              <w:spacing w:after="200"/>
              <w:ind w:left="720" w:hanging="540"/>
              <w:contextualSpacing/>
            </w:pPr>
          </w:p>
          <w:p w:rsidR="009C42BF" w:rsidRDefault="009C42BF" w:rsidP="006A1671">
            <w:pPr>
              <w:spacing w:line="360" w:lineRule="auto"/>
              <w:jc w:val="left"/>
            </w:pPr>
          </w:p>
          <w:p w:rsidR="009C42BF" w:rsidRDefault="009C42BF" w:rsidP="006A1671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</w:t>
            </w:r>
          </w:p>
          <w:p w:rsidR="009C42BF" w:rsidRDefault="009C42BF" w:rsidP="006A1671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__________________________________________________________________________________________________________________</w:t>
            </w:r>
          </w:p>
          <w:p w:rsidR="009C42BF" w:rsidRDefault="009C42BF" w:rsidP="006A1671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</w:t>
            </w:r>
          </w:p>
          <w:p w:rsidR="009C42BF" w:rsidRDefault="009C42BF" w:rsidP="006A1671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__________________________________________________________________________________________________________________</w:t>
            </w:r>
          </w:p>
        </w:tc>
      </w:tr>
      <w:tr w:rsidR="009C42BF" w:rsidTr="00144B91">
        <w:tc>
          <w:tcPr>
            <w:tcW w:w="854" w:type="dxa"/>
          </w:tcPr>
          <w:p w:rsidR="009C42BF" w:rsidRDefault="009C42BF" w:rsidP="00AD387C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lastRenderedPageBreak/>
              <w:t>(10 נק')</w:t>
            </w:r>
          </w:p>
        </w:tc>
        <w:tc>
          <w:tcPr>
            <w:tcW w:w="540" w:type="dxa"/>
          </w:tcPr>
          <w:p w:rsidR="009C42BF" w:rsidRDefault="009C42BF" w:rsidP="00AD387C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t>ג.</w:t>
            </w:r>
          </w:p>
        </w:tc>
        <w:tc>
          <w:tcPr>
            <w:tcW w:w="7128" w:type="dxa"/>
          </w:tcPr>
          <w:p w:rsidR="009C42BF" w:rsidRDefault="009C42BF" w:rsidP="004625C4">
            <w:pPr>
              <w:spacing w:line="360" w:lineRule="auto"/>
              <w:jc w:val="left"/>
              <w:rPr>
                <w:rtl/>
              </w:rPr>
            </w:pPr>
            <w:r>
              <w:rPr>
                <w:rtl/>
              </w:rPr>
              <w:t>כעת נחליף את פונקצית ה</w:t>
            </w:r>
            <w:r>
              <w:t xml:space="preserve">remove </w:t>
            </w:r>
            <w:r>
              <w:rPr>
                <w:rtl/>
              </w:rPr>
              <w:t xml:space="preserve"> מסעיף ב בפונקציה הבא: </w:t>
            </w:r>
            <w:r>
              <w:t xml:space="preserve"> </w:t>
            </w:r>
          </w:p>
          <w:p w:rsidR="009C42BF" w:rsidRDefault="009C42BF" w:rsidP="005430B3">
            <w:pPr>
              <w:bidi w:val="0"/>
              <w:spacing w:after="200"/>
              <w:ind w:left="720" w:hanging="540"/>
              <w:contextualSpacing/>
              <w:jc w:val="left"/>
              <w:rPr>
                <w:rtl/>
              </w:rPr>
            </w:pPr>
            <w:r>
              <w:rPr>
                <w:lang w:bidi="ar-SA"/>
              </w:rPr>
              <w:t>void  remove(List* list, Node* node)</w:t>
            </w:r>
          </w:p>
          <w:p w:rsidR="009C42BF" w:rsidRDefault="009C42BF" w:rsidP="005430B3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 xml:space="preserve">{        </w:t>
            </w:r>
          </w:p>
          <w:p w:rsidR="009C42BF" w:rsidRDefault="009C42BF" w:rsidP="005430B3">
            <w:pPr>
              <w:bidi w:val="0"/>
              <w:spacing w:after="200"/>
              <w:ind w:left="720" w:hanging="54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ab/>
              <w:t xml:space="preserve">Node* </w:t>
            </w:r>
            <w:proofErr w:type="spellStart"/>
            <w:r>
              <w:rPr>
                <w:lang w:bidi="ar-SA"/>
              </w:rPr>
              <w:t>prev</w:t>
            </w:r>
            <w:proofErr w:type="spellEnd"/>
            <w:r>
              <w:rPr>
                <w:lang w:bidi="ar-SA"/>
              </w:rPr>
              <w:t>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rtl/>
                <w:lang w:bidi="ar-SA"/>
              </w:rPr>
            </w:pPr>
            <w:r>
              <w:rPr>
                <w:lang w:bidi="ar-SA"/>
              </w:rPr>
              <w:t>if (node==NULL) return;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rtl/>
                <w:lang w:bidi="ar-SA"/>
              </w:rPr>
            </w:pPr>
            <w:r>
              <w:rPr>
                <w:lang w:bidi="ar-SA"/>
              </w:rPr>
              <w:t>lock(node-&gt;lock);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rtl/>
                <w:lang w:bidi="ar-SA"/>
              </w:rPr>
            </w:pPr>
            <w:r>
              <w:rPr>
                <w:lang w:bidi="ar-SA"/>
              </w:rPr>
              <w:t>if (node==NULL || node-&gt;</w:t>
            </w:r>
            <w:proofErr w:type="spellStart"/>
            <w:r>
              <w:rPr>
                <w:lang w:bidi="ar-SA"/>
              </w:rPr>
              <w:t>prev</w:t>
            </w:r>
            <w:proofErr w:type="spellEnd"/>
            <w:r>
              <w:rPr>
                <w:lang w:bidi="ar-SA"/>
              </w:rPr>
              <w:t>==NULL || node-&gt;next==NULL){</w:t>
            </w:r>
          </w:p>
          <w:p w:rsidR="009C42BF" w:rsidRDefault="009C42BF" w:rsidP="005430B3">
            <w:pPr>
              <w:bidi w:val="0"/>
              <w:spacing w:after="200"/>
              <w:ind w:left="720" w:firstLine="720"/>
              <w:contextualSpacing/>
              <w:jc w:val="left"/>
              <w:rPr>
                <w:rtl/>
                <w:lang w:bidi="ar-SA"/>
              </w:rPr>
            </w:pPr>
            <w:r>
              <w:rPr>
                <w:lang w:bidi="ar-SA"/>
              </w:rPr>
              <w:t>unlock(node-&gt;lock);</w:t>
            </w:r>
          </w:p>
          <w:p w:rsidR="009C42BF" w:rsidRDefault="009C42BF" w:rsidP="005430B3">
            <w:pPr>
              <w:bidi w:val="0"/>
              <w:spacing w:after="200"/>
              <w:ind w:left="720" w:firstLine="720"/>
              <w:contextualSpacing/>
              <w:jc w:val="left"/>
              <w:rPr>
                <w:rtl/>
                <w:lang w:bidi="ar-SA"/>
              </w:rPr>
            </w:pPr>
            <w:r>
              <w:rPr>
                <w:lang w:bidi="ar-SA"/>
              </w:rPr>
              <w:t>return;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rtl/>
                <w:lang w:bidi="ar-SA"/>
              </w:rPr>
            </w:pPr>
            <w:r>
              <w:rPr>
                <w:lang w:bidi="ar-SA"/>
              </w:rPr>
              <w:t>lock(node-&gt;</w:t>
            </w:r>
            <w:proofErr w:type="spellStart"/>
            <w:r>
              <w:rPr>
                <w:lang w:bidi="ar-SA"/>
              </w:rPr>
              <w:t>prev</w:t>
            </w:r>
            <w:proofErr w:type="spellEnd"/>
            <w:r>
              <w:rPr>
                <w:lang w:bidi="ar-SA"/>
              </w:rPr>
              <w:t>-&gt;lock);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lock(node-&gt;next-&gt;lock);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node-&gt;</w:t>
            </w:r>
            <w:proofErr w:type="spellStart"/>
            <w:r>
              <w:rPr>
                <w:lang w:bidi="ar-SA"/>
              </w:rPr>
              <w:t>prev</w:t>
            </w:r>
            <w:proofErr w:type="spellEnd"/>
            <w:r>
              <w:rPr>
                <w:lang w:bidi="ar-SA"/>
              </w:rPr>
              <w:t>-&gt;next = node -&gt;next;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node-&gt;next -&gt;</w:t>
            </w:r>
            <w:proofErr w:type="spellStart"/>
            <w:r>
              <w:rPr>
                <w:lang w:bidi="ar-SA"/>
              </w:rPr>
              <w:t>prev</w:t>
            </w:r>
            <w:proofErr w:type="spellEnd"/>
            <w:r>
              <w:rPr>
                <w:lang w:bidi="ar-SA"/>
              </w:rPr>
              <w:t xml:space="preserve"> = node -&gt;</w:t>
            </w:r>
            <w:proofErr w:type="spellStart"/>
            <w:r>
              <w:rPr>
                <w:lang w:bidi="ar-SA"/>
              </w:rPr>
              <w:t>prev</w:t>
            </w:r>
            <w:proofErr w:type="spellEnd"/>
            <w:r>
              <w:rPr>
                <w:lang w:bidi="ar-SA"/>
              </w:rPr>
              <w:t>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proofErr w:type="spellStart"/>
            <w:r>
              <w:rPr>
                <w:lang w:bidi="ar-SA"/>
              </w:rPr>
              <w:t>prev</w:t>
            </w:r>
            <w:proofErr w:type="spellEnd"/>
            <w:r>
              <w:rPr>
                <w:lang w:bidi="ar-SA"/>
              </w:rPr>
              <w:t>=node-&gt;</w:t>
            </w:r>
            <w:proofErr w:type="spellStart"/>
            <w:r>
              <w:rPr>
                <w:lang w:bidi="ar-SA"/>
              </w:rPr>
              <w:t>prev</w:t>
            </w:r>
            <w:proofErr w:type="spellEnd"/>
            <w:r>
              <w:rPr>
                <w:lang w:bidi="ar-SA"/>
              </w:rPr>
              <w:t>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node-&gt;next=NULL;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node-&gt;</w:t>
            </w:r>
            <w:proofErr w:type="spellStart"/>
            <w:r>
              <w:rPr>
                <w:lang w:bidi="ar-SA"/>
              </w:rPr>
              <w:t>prev</w:t>
            </w:r>
            <w:proofErr w:type="spellEnd"/>
            <w:r>
              <w:rPr>
                <w:lang w:bidi="ar-SA"/>
              </w:rPr>
              <w:t>=NULL;</w:t>
            </w:r>
            <w:r w:rsidRPr="006D6EF4">
              <w:rPr>
                <w:lang w:bidi="ar-SA"/>
              </w:rPr>
              <w:t xml:space="preserve"> 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unlock(</w:t>
            </w:r>
            <w:proofErr w:type="spellStart"/>
            <w:r>
              <w:rPr>
                <w:lang w:bidi="ar-SA"/>
              </w:rPr>
              <w:t>prev</w:t>
            </w:r>
            <w:proofErr w:type="spellEnd"/>
            <w:r>
              <w:rPr>
                <w:lang w:bidi="ar-SA"/>
              </w:rPr>
              <w:t xml:space="preserve"> -&gt;next-&gt;lock);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t>unlock(node-&gt;lock);</w:t>
            </w:r>
          </w:p>
          <w:p w:rsidR="009C42BF" w:rsidRDefault="009C42BF" w:rsidP="005430B3">
            <w:pPr>
              <w:bidi w:val="0"/>
              <w:spacing w:after="200"/>
              <w:ind w:left="720"/>
              <w:contextualSpacing/>
              <w:jc w:val="left"/>
              <w:rPr>
                <w:lang w:bidi="ar-SA"/>
              </w:rPr>
            </w:pPr>
            <w:r>
              <w:rPr>
                <w:lang w:bidi="ar-SA"/>
              </w:rPr>
              <w:lastRenderedPageBreak/>
              <w:t>unlock(</w:t>
            </w:r>
            <w:proofErr w:type="spellStart"/>
            <w:r>
              <w:rPr>
                <w:lang w:bidi="ar-SA"/>
              </w:rPr>
              <w:t>prev</w:t>
            </w:r>
            <w:proofErr w:type="spellEnd"/>
            <w:r>
              <w:rPr>
                <w:lang w:bidi="ar-SA"/>
              </w:rPr>
              <w:t>-&gt;lock);</w:t>
            </w:r>
          </w:p>
          <w:p w:rsidR="009C42BF" w:rsidRPr="00CC32A0" w:rsidRDefault="009C42BF" w:rsidP="005430B3">
            <w:pPr>
              <w:bidi w:val="0"/>
              <w:spacing w:after="200"/>
              <w:ind w:left="720" w:hanging="540"/>
              <w:contextualSpacing/>
              <w:jc w:val="left"/>
              <w:rPr>
                <w:rtl/>
              </w:rPr>
            </w:pPr>
            <w:r>
              <w:rPr>
                <w:lang w:bidi="ar-SA"/>
              </w:rPr>
              <w:t>}</w:t>
            </w:r>
          </w:p>
          <w:p w:rsidR="009C42BF" w:rsidRDefault="009C42BF" w:rsidP="004625C4">
            <w:pPr>
              <w:spacing w:line="360" w:lineRule="auto"/>
              <w:jc w:val="left"/>
            </w:pPr>
            <w:r>
              <w:rPr>
                <w:rtl/>
              </w:rPr>
              <w:t xml:space="preserve">הוכיחו או הפריכו את ייתכנות ה </w:t>
            </w:r>
            <w:r>
              <w:t>deadlock</w:t>
            </w:r>
            <w:r>
              <w:rPr>
                <w:rtl/>
              </w:rPr>
              <w:t xml:space="preserve"> בעקבות השימוש בפונקציה זו.</w:t>
            </w:r>
          </w:p>
          <w:p w:rsidR="00F12D29" w:rsidRDefault="00F12D29" w:rsidP="004625C4">
            <w:pPr>
              <w:spacing w:line="360" w:lineRule="auto"/>
              <w:jc w:val="left"/>
            </w:pPr>
          </w:p>
          <w:p w:rsidR="00F12D29" w:rsidRPr="00554E97" w:rsidRDefault="00F12D29" w:rsidP="00F12D29">
            <w:pPr>
              <w:spacing w:before="100" w:beforeAutospacing="1" w:after="100" w:afterAutospacing="1"/>
              <w:jc w:val="left"/>
              <w:rPr>
                <w:color w:val="FF0000"/>
              </w:rPr>
            </w:pPr>
            <w:r w:rsidRPr="00554E97">
              <w:rPr>
                <w:color w:val="FF0000"/>
                <w:rtl/>
              </w:rPr>
              <w:t>אם מנסים למחוק שני צמתים צמודים יתכן ויגרום ל-</w:t>
            </w:r>
            <w:r w:rsidRPr="00554E97">
              <w:rPr>
                <w:color w:val="FF0000"/>
                <w:lang w:bidi="ar-SA"/>
              </w:rPr>
              <w:t>deadlock</w:t>
            </w:r>
            <w:r w:rsidRPr="00554E97">
              <w:rPr>
                <w:color w:val="FF0000"/>
                <w:rtl/>
              </w:rPr>
              <w:t>.</w:t>
            </w:r>
            <w:r w:rsidRPr="00554E97">
              <w:rPr>
                <w:rFonts w:hint="cs"/>
                <w:color w:val="FF0000"/>
                <w:rtl/>
              </w:rPr>
              <w:t xml:space="preserve"> נניח יש ברשימה 4 איברים בסדר הבא: </w:t>
            </w:r>
            <w:r w:rsidRPr="00554E97">
              <w:rPr>
                <w:color w:val="FF0000"/>
              </w:rPr>
              <w:t xml:space="preserve">head </w:t>
            </w:r>
            <w:r w:rsidRPr="00554E97">
              <w:rPr>
                <w:rFonts w:hint="cs"/>
                <w:color w:val="FF0000"/>
              </w:rPr>
              <w:t>A B</w:t>
            </w:r>
            <w:r w:rsidRPr="00554E97">
              <w:rPr>
                <w:color w:val="FF0000"/>
              </w:rPr>
              <w:t xml:space="preserve"> tail</w:t>
            </w:r>
            <w:r w:rsidRPr="00554E97">
              <w:rPr>
                <w:rFonts w:hint="cs"/>
                <w:color w:val="FF0000"/>
                <w:rtl/>
              </w:rPr>
              <w:t xml:space="preserve">. במקביל מנסים למחוק את האיברים. מתחילים במחיקה של איבר </w:t>
            </w:r>
            <w:r w:rsidRPr="00554E97">
              <w:rPr>
                <w:rFonts w:hint="cs"/>
                <w:color w:val="FF0000"/>
              </w:rPr>
              <w:t>B</w:t>
            </w:r>
            <w:r w:rsidRPr="00554E97">
              <w:rPr>
                <w:rFonts w:hint="cs"/>
                <w:color w:val="FF0000"/>
                <w:rtl/>
              </w:rPr>
              <w:t xml:space="preserve">: נועלים את האיבר </w:t>
            </w:r>
            <w:r w:rsidRPr="00554E97">
              <w:rPr>
                <w:rFonts w:hint="cs"/>
                <w:color w:val="FF0000"/>
              </w:rPr>
              <w:t>B</w:t>
            </w:r>
            <w:r w:rsidRPr="00554E97">
              <w:rPr>
                <w:rFonts w:hint="cs"/>
                <w:color w:val="FF0000"/>
                <w:rtl/>
              </w:rPr>
              <w:t xml:space="preserve"> ואז יש החלפת הקשר. מתחילים במחיקה של </w:t>
            </w:r>
            <w:r w:rsidRPr="00554E97">
              <w:rPr>
                <w:rFonts w:hint="cs"/>
                <w:color w:val="FF0000"/>
              </w:rPr>
              <w:t>A</w:t>
            </w:r>
            <w:r w:rsidRPr="00554E97">
              <w:rPr>
                <w:rFonts w:hint="cs"/>
                <w:color w:val="FF0000"/>
                <w:rtl/>
              </w:rPr>
              <w:t xml:space="preserve">. נועלים את האיבר </w:t>
            </w:r>
            <w:r w:rsidRPr="00554E97">
              <w:rPr>
                <w:rFonts w:hint="cs"/>
                <w:color w:val="FF0000"/>
              </w:rPr>
              <w:t>A</w:t>
            </w:r>
            <w:r w:rsidRPr="00554E97">
              <w:rPr>
                <w:rFonts w:hint="cs"/>
                <w:color w:val="FF0000"/>
                <w:rtl/>
              </w:rPr>
              <w:t xml:space="preserve"> ואת </w:t>
            </w:r>
            <w:r w:rsidRPr="00554E97">
              <w:rPr>
                <w:color w:val="FF0000"/>
              </w:rPr>
              <w:t>head</w:t>
            </w:r>
            <w:r w:rsidRPr="00554E97">
              <w:rPr>
                <w:rFonts w:hint="cs"/>
                <w:color w:val="FF0000"/>
                <w:rtl/>
              </w:rPr>
              <w:t xml:space="preserve"> ומנסים לנעול איבר </w:t>
            </w:r>
            <w:r w:rsidRPr="00554E97">
              <w:rPr>
                <w:rFonts w:hint="cs"/>
                <w:color w:val="FF0000"/>
              </w:rPr>
              <w:t>B</w:t>
            </w:r>
            <w:r w:rsidRPr="00554E97">
              <w:rPr>
                <w:rFonts w:hint="cs"/>
                <w:color w:val="FF0000"/>
                <w:rtl/>
              </w:rPr>
              <w:t xml:space="preserve"> ונחסמים. חוזרים למחיקה של </w:t>
            </w:r>
            <w:r w:rsidRPr="00554E97">
              <w:rPr>
                <w:rFonts w:hint="cs"/>
                <w:color w:val="FF0000"/>
              </w:rPr>
              <w:t>B</w:t>
            </w:r>
            <w:r w:rsidRPr="00554E97">
              <w:rPr>
                <w:rFonts w:hint="cs"/>
                <w:color w:val="FF0000"/>
                <w:rtl/>
              </w:rPr>
              <w:t xml:space="preserve"> מנסים לנעול את </w:t>
            </w:r>
            <w:r w:rsidRPr="00554E97">
              <w:rPr>
                <w:rFonts w:hint="cs"/>
                <w:color w:val="FF0000"/>
              </w:rPr>
              <w:t>A</w:t>
            </w:r>
            <w:r w:rsidRPr="00554E97">
              <w:rPr>
                <w:rFonts w:hint="cs"/>
                <w:color w:val="FF0000"/>
                <w:rtl/>
              </w:rPr>
              <w:t xml:space="preserve"> ונחסמים.</w:t>
            </w:r>
          </w:p>
          <w:p w:rsidR="00F12D29" w:rsidRPr="00F12D29" w:rsidRDefault="00F12D29" w:rsidP="004625C4">
            <w:pPr>
              <w:spacing w:line="360" w:lineRule="auto"/>
              <w:jc w:val="left"/>
              <w:rPr>
                <w:rtl/>
              </w:rPr>
            </w:pPr>
          </w:p>
          <w:p w:rsidR="009C42BF" w:rsidRDefault="009C42BF" w:rsidP="006A1671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</w:t>
            </w:r>
          </w:p>
          <w:p w:rsidR="009C42BF" w:rsidRDefault="009C42BF" w:rsidP="006A1671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__________________________________________________________________________________________________________________</w:t>
            </w:r>
          </w:p>
          <w:p w:rsidR="009C42BF" w:rsidRDefault="009C42BF" w:rsidP="006A1671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</w:t>
            </w:r>
          </w:p>
          <w:p w:rsidR="009C42BF" w:rsidRDefault="009C42BF" w:rsidP="006A1671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__________________________________________________________________________________________________________________</w:t>
            </w:r>
          </w:p>
        </w:tc>
      </w:tr>
    </w:tbl>
    <w:p w:rsidR="009C42BF" w:rsidRDefault="009C42BF" w:rsidP="00AD387C">
      <w:pPr>
        <w:pStyle w:val="Heading3"/>
        <w:pageBreakBefore/>
        <w:jc w:val="left"/>
      </w:pPr>
      <w:r>
        <w:rPr>
          <w:rtl/>
        </w:rPr>
        <w:lastRenderedPageBreak/>
        <w:t xml:space="preserve">שאלה </w:t>
      </w:r>
      <w:r>
        <w:t>2</w:t>
      </w:r>
      <w:r>
        <w:rPr>
          <w:rtl/>
        </w:rPr>
        <w:t xml:space="preserve">  (</w:t>
      </w:r>
      <w:r>
        <w:t>15</w:t>
      </w:r>
      <w:r>
        <w:rPr>
          <w:rtl/>
        </w:rPr>
        <w:t xml:space="preserve"> נקודות)</w:t>
      </w:r>
    </w:p>
    <w:p w:rsidR="009C42BF" w:rsidRDefault="009C42BF" w:rsidP="00FA2DDB">
      <w:pPr>
        <w:jc w:val="both"/>
        <w:rPr>
          <w:rtl/>
        </w:rPr>
      </w:pPr>
      <w:r w:rsidRPr="006C3D90">
        <w:rPr>
          <w:rtl/>
        </w:rPr>
        <w:t xml:space="preserve">במערכת </w:t>
      </w:r>
      <w:r>
        <w:rPr>
          <w:rtl/>
        </w:rPr>
        <w:t xml:space="preserve">הפעלה כלשהי קיים מנגנון לניהול זיכרון  המקצה לכל </w:t>
      </w:r>
      <w:r w:rsidRPr="006C3D90">
        <w:rPr>
          <w:b/>
          <w:bCs/>
          <w:u w:val="single"/>
          <w:rtl/>
        </w:rPr>
        <w:t>דף</w:t>
      </w:r>
      <w:r w:rsidRPr="006C3D90">
        <w:rPr>
          <w:rtl/>
        </w:rPr>
        <w:t xml:space="preserve"> מזהה מספרי </w:t>
      </w:r>
      <w:proofErr w:type="spellStart"/>
      <w:r w:rsidRPr="006C3D90">
        <w:t>i</w:t>
      </w:r>
      <w:proofErr w:type="spellEnd"/>
      <w:r w:rsidRPr="006C3D90">
        <w:rPr>
          <w:rtl/>
        </w:rPr>
        <w:t xml:space="preserve">. מדיניות הדפדוף </w:t>
      </w:r>
      <w:r>
        <w:rPr>
          <w:rtl/>
        </w:rPr>
        <w:t>הממומשת ע"י המנגנון לניהול הזיכרון היא המדיניות הבאה:</w:t>
      </w:r>
    </w:p>
    <w:p w:rsidR="009C42BF" w:rsidRDefault="009C42BF" w:rsidP="00FA2DDB">
      <w:pPr>
        <w:jc w:val="both"/>
        <w:rPr>
          <w:rtl/>
        </w:rPr>
      </w:pPr>
    </w:p>
    <w:p w:rsidR="009C42BF" w:rsidRDefault="009C42BF" w:rsidP="00FA2DDB">
      <w:pPr>
        <w:jc w:val="both"/>
        <w:rPr>
          <w:rtl/>
        </w:rPr>
      </w:pPr>
      <w:r w:rsidRPr="006C3D90">
        <w:rPr>
          <w:rtl/>
        </w:rPr>
        <w:t>אם נרצה להביא לז</w:t>
      </w:r>
      <w:r>
        <w:rPr>
          <w:rtl/>
        </w:rPr>
        <w:t>י</w:t>
      </w:r>
      <w:r w:rsidRPr="006C3D90">
        <w:rPr>
          <w:rtl/>
        </w:rPr>
        <w:t xml:space="preserve">כרון דף מספר </w:t>
      </w:r>
      <w:proofErr w:type="spellStart"/>
      <w:r w:rsidRPr="006C3D90">
        <w:t>i</w:t>
      </w:r>
      <w:proofErr w:type="spellEnd"/>
      <w:r w:rsidRPr="006C3D90">
        <w:rPr>
          <w:rtl/>
        </w:rPr>
        <w:t>, והז</w:t>
      </w:r>
      <w:r>
        <w:rPr>
          <w:rtl/>
        </w:rPr>
        <w:t>י</w:t>
      </w:r>
      <w:r w:rsidRPr="006C3D90">
        <w:rPr>
          <w:rtl/>
        </w:rPr>
        <w:t>כרון מלא, נפנה מהז</w:t>
      </w:r>
      <w:r>
        <w:rPr>
          <w:rtl/>
        </w:rPr>
        <w:t>י</w:t>
      </w:r>
      <w:r w:rsidRPr="006C3D90">
        <w:rPr>
          <w:rtl/>
        </w:rPr>
        <w:t xml:space="preserve">כרון דף </w:t>
      </w:r>
      <w:r w:rsidRPr="006C3D90">
        <w:t>j</w:t>
      </w:r>
      <w:r w:rsidRPr="006C3D90">
        <w:rPr>
          <w:rtl/>
        </w:rPr>
        <w:t xml:space="preserve"> כך ש </w:t>
      </w:r>
      <w:r w:rsidRPr="006C3D90">
        <w:t>|j-</w:t>
      </w:r>
      <w:proofErr w:type="spellStart"/>
      <w:r w:rsidRPr="006C3D90">
        <w:t>i</w:t>
      </w:r>
      <w:proofErr w:type="spellEnd"/>
      <w:r w:rsidRPr="006C3D90">
        <w:t>|</w:t>
      </w:r>
      <w:r w:rsidRPr="006C3D90">
        <w:rPr>
          <w:rtl/>
        </w:rPr>
        <w:t xml:space="preserve"> הינו מקסימאלי.</w:t>
      </w:r>
      <w:r>
        <w:rPr>
          <w:rtl/>
        </w:rPr>
        <w:t xml:space="preserve"> אם יש שני דפים כאלה נבחר אחד באקראי. </w:t>
      </w:r>
    </w:p>
    <w:p w:rsidR="009C42BF" w:rsidRDefault="009C42BF" w:rsidP="00FA2DDB">
      <w:pPr>
        <w:jc w:val="both"/>
        <w:rPr>
          <w:rtl/>
        </w:rPr>
      </w:pPr>
    </w:p>
    <w:p w:rsidR="009C42BF" w:rsidRPr="006C3D90" w:rsidRDefault="009C42BF" w:rsidP="00FA2DDB">
      <w:pPr>
        <w:jc w:val="both"/>
        <w:rPr>
          <w:rtl/>
        </w:rPr>
      </w:pPr>
      <w:r w:rsidRPr="006C3D90">
        <w:rPr>
          <w:rtl/>
        </w:rPr>
        <w:t>בשאלה זו נניח שגודל הז</w:t>
      </w:r>
      <w:r>
        <w:rPr>
          <w:rtl/>
        </w:rPr>
        <w:t>י</w:t>
      </w:r>
      <w:r w:rsidRPr="006C3D90">
        <w:rPr>
          <w:rtl/>
        </w:rPr>
        <w:t>כרון הפיזי הוא 3 מסגרות</w:t>
      </w:r>
      <w:r>
        <w:rPr>
          <w:rtl/>
        </w:rPr>
        <w:t xml:space="preserve"> (אלא אם מצוין אחרת)</w:t>
      </w:r>
      <w:r w:rsidRPr="006C3D90">
        <w:rPr>
          <w:rtl/>
        </w:rPr>
        <w:t>.</w:t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AD387C">
      <w:pPr>
        <w:spacing w:line="360" w:lineRule="auto"/>
        <w:jc w:val="left"/>
      </w:pPr>
    </w:p>
    <w:tbl>
      <w:tblPr>
        <w:bidiVisual/>
        <w:tblW w:w="0" w:type="auto"/>
        <w:tblLook w:val="0000" w:firstRow="0" w:lastRow="0" w:firstColumn="0" w:lastColumn="0" w:noHBand="0" w:noVBand="0"/>
      </w:tblPr>
      <w:tblGrid>
        <w:gridCol w:w="900"/>
        <w:gridCol w:w="425"/>
        <w:gridCol w:w="7196"/>
      </w:tblGrid>
      <w:tr w:rsidR="009C42BF">
        <w:tc>
          <w:tcPr>
            <w:tcW w:w="900" w:type="dxa"/>
          </w:tcPr>
          <w:p w:rsidR="009C42BF" w:rsidRDefault="009C42BF" w:rsidP="00AD387C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t>(</w:t>
            </w:r>
            <w:r>
              <w:rPr>
                <w:rFonts w:cs="David"/>
              </w:rPr>
              <w:t>5</w:t>
            </w:r>
            <w:r>
              <w:rPr>
                <w:rFonts w:cs="David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9C42BF" w:rsidRDefault="009C42BF" w:rsidP="00AD387C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t>א.</w:t>
            </w:r>
          </w:p>
        </w:tc>
        <w:tc>
          <w:tcPr>
            <w:tcW w:w="7196" w:type="dxa"/>
          </w:tcPr>
          <w:p w:rsidR="009C42BF" w:rsidRDefault="009C42BF" w:rsidP="00C6378C">
            <w:pPr>
              <w:tabs>
                <w:tab w:val="right" w:pos="180"/>
              </w:tabs>
              <w:suppressAutoHyphens w:val="0"/>
              <w:jc w:val="both"/>
              <w:rPr>
                <w:rtl/>
              </w:rPr>
            </w:pPr>
            <w:r w:rsidRPr="006C3D90">
              <w:rPr>
                <w:rtl/>
              </w:rPr>
              <w:t>עבור סדרת הגישות הבאה, רשמו את תוכן הז</w:t>
            </w:r>
            <w:r>
              <w:rPr>
                <w:rtl/>
              </w:rPr>
              <w:t>י</w:t>
            </w:r>
            <w:r w:rsidRPr="006C3D90">
              <w:rPr>
                <w:rtl/>
              </w:rPr>
              <w:t xml:space="preserve">כרון. כמה </w:t>
            </w:r>
            <w:r w:rsidRPr="006C3D90">
              <w:t>Page Faults</w:t>
            </w:r>
            <w:r w:rsidRPr="006C3D90">
              <w:rPr>
                <w:rtl/>
              </w:rPr>
              <w:t xml:space="preserve"> מתבצעים במהלך הריצה?</w:t>
            </w:r>
            <w:r w:rsidRPr="006C3D90">
              <w:t xml:space="preserve"> </w:t>
            </w:r>
            <w:r w:rsidRPr="006C3D90">
              <w:rPr>
                <w:rtl/>
              </w:rPr>
              <w:t>(המספרים מציינים את מזהי הדפים). הניחו שהז</w:t>
            </w:r>
            <w:r>
              <w:rPr>
                <w:rtl/>
              </w:rPr>
              <w:t>י</w:t>
            </w:r>
            <w:r w:rsidRPr="006C3D90">
              <w:rPr>
                <w:rtl/>
              </w:rPr>
              <w:t>כרון היה ריק בתחילת הריצה.</w:t>
            </w:r>
          </w:p>
          <w:p w:rsidR="009C42BF" w:rsidRDefault="009C42BF" w:rsidP="00C6378C">
            <w:pPr>
              <w:tabs>
                <w:tab w:val="right" w:pos="180"/>
              </w:tabs>
              <w:suppressAutoHyphens w:val="0"/>
              <w:jc w:val="both"/>
              <w:rPr>
                <w:rtl/>
              </w:rPr>
            </w:pPr>
          </w:p>
          <w:p w:rsidR="009C42BF" w:rsidRPr="006C3D90" w:rsidRDefault="009C42BF" w:rsidP="00C6378C">
            <w:pPr>
              <w:tabs>
                <w:tab w:val="right" w:pos="180"/>
              </w:tabs>
              <w:suppressAutoHyphens w:val="0"/>
              <w:jc w:val="both"/>
              <w:rPr>
                <w:rtl/>
              </w:rPr>
            </w:pPr>
          </w:p>
          <w:p w:rsidR="009C42BF" w:rsidRPr="006C3D90" w:rsidRDefault="009C42BF" w:rsidP="009F4E3E">
            <w:pPr>
              <w:jc w:val="both"/>
              <w:rPr>
                <w:rtl/>
              </w:rPr>
            </w:pPr>
            <w:r w:rsidRPr="006C3D90">
              <w:t>1 2 3 4 1 4 3 2 1 4</w:t>
            </w:r>
            <w:r w:rsidRPr="006C3D90">
              <w:rPr>
                <w:rtl/>
              </w:rPr>
              <w:t xml:space="preserve"> (משמאל לימין)</w:t>
            </w:r>
          </w:p>
          <w:p w:rsidR="009C42BF" w:rsidRPr="006C3D90" w:rsidRDefault="009C42BF" w:rsidP="00C6378C">
            <w:pPr>
              <w:pStyle w:val="Header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22"/>
              <w:gridCol w:w="503"/>
              <w:gridCol w:w="611"/>
              <w:gridCol w:w="611"/>
              <w:gridCol w:w="611"/>
              <w:gridCol w:w="611"/>
              <w:gridCol w:w="611"/>
              <w:gridCol w:w="611"/>
              <w:gridCol w:w="611"/>
              <w:gridCol w:w="611"/>
              <w:gridCol w:w="657"/>
            </w:tblGrid>
            <w:tr w:rsidR="00CF6BEB" w:rsidRPr="006C3D90" w:rsidTr="006A1671"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pPr>
                    <w:jc w:val="center"/>
                    <w:rPr>
                      <w:b/>
                      <w:bCs/>
                    </w:rPr>
                  </w:pPr>
                  <w:r w:rsidRPr="006C3D90">
                    <w:rPr>
                      <w:b/>
                      <w:bCs/>
                    </w:rPr>
                    <w:t>t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pPr>
                    <w:jc w:val="center"/>
                    <w:rPr>
                      <w:b/>
                      <w:bCs/>
                      <w:rtl/>
                    </w:rPr>
                  </w:pPr>
                  <w:r w:rsidRPr="006C3D90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pPr>
                    <w:jc w:val="center"/>
                    <w:rPr>
                      <w:b/>
                      <w:bCs/>
                      <w:rtl/>
                    </w:rPr>
                  </w:pPr>
                  <w:r w:rsidRPr="006C3D90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pPr>
                    <w:jc w:val="center"/>
                    <w:rPr>
                      <w:b/>
                      <w:bCs/>
                      <w:rtl/>
                    </w:rPr>
                  </w:pPr>
                  <w:r w:rsidRPr="006C3D90"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pPr>
                    <w:jc w:val="center"/>
                    <w:rPr>
                      <w:b/>
                      <w:bCs/>
                    </w:rPr>
                  </w:pPr>
                  <w:r w:rsidRPr="006C3D90"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pPr>
                    <w:jc w:val="center"/>
                    <w:rPr>
                      <w:b/>
                      <w:bCs/>
                      <w:rtl/>
                    </w:rPr>
                  </w:pPr>
                  <w:r w:rsidRPr="006C3D90"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pPr>
                    <w:jc w:val="center"/>
                    <w:rPr>
                      <w:b/>
                      <w:bCs/>
                      <w:rtl/>
                    </w:rPr>
                  </w:pPr>
                  <w:r w:rsidRPr="006C3D90"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pPr>
                    <w:jc w:val="center"/>
                    <w:rPr>
                      <w:b/>
                      <w:bCs/>
                      <w:rtl/>
                    </w:rPr>
                  </w:pPr>
                  <w:r w:rsidRPr="006C3D90"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pPr>
                    <w:jc w:val="center"/>
                    <w:rPr>
                      <w:b/>
                      <w:bCs/>
                      <w:rtl/>
                    </w:rPr>
                  </w:pPr>
                  <w:r w:rsidRPr="006C3D90"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pPr>
                    <w:jc w:val="center"/>
                    <w:rPr>
                      <w:b/>
                      <w:bCs/>
                    </w:rPr>
                  </w:pPr>
                  <w:r w:rsidRPr="006C3D90">
                    <w:rPr>
                      <w:b/>
                      <w:bCs/>
                    </w:rPr>
                    <w:t>9</w:t>
                  </w:r>
                </w:p>
              </w:tc>
              <w:tc>
                <w:tcPr>
                  <w:tcW w:w="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pPr>
                    <w:jc w:val="center"/>
                    <w:rPr>
                      <w:b/>
                      <w:bCs/>
                    </w:rPr>
                  </w:pPr>
                  <w:r w:rsidRPr="006C3D90">
                    <w:rPr>
                      <w:b/>
                      <w:bCs/>
                    </w:rPr>
                    <w:t>10</w:t>
                  </w:r>
                </w:p>
              </w:tc>
            </w:tr>
            <w:tr w:rsidR="00CF6BEB" w:rsidRPr="006C3D90" w:rsidTr="006A1671"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r w:rsidRPr="006C3D90">
                    <w:t>frame 1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445A36" w:rsidRDefault="00445A36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color w:val="FF0000"/>
                    </w:rPr>
                  </w:pPr>
                  <w:r w:rsidRPr="00445A36">
                    <w:rPr>
                      <w:rFonts w:ascii="Arial" w:hAnsi="Arial" w:cs="Arial" w:hint="cs"/>
                      <w:b/>
                      <w:bCs/>
                      <w:i/>
                      <w:iCs/>
                      <w:color w:val="FF0000"/>
                      <w:rtl/>
                    </w:rPr>
                    <w:t>1</w:t>
                  </w: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445A36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i/>
                      <w:iCs/>
                      <w:rtl/>
                    </w:rPr>
                    <w:t>1</w:t>
                  </w: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445A36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i/>
                      <w:iCs/>
                      <w:rtl/>
                    </w:rPr>
                    <w:t>1</w:t>
                  </w: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445A36" w:rsidRDefault="00445A36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color w:val="FF0000"/>
                    </w:rPr>
                  </w:pPr>
                  <w:r w:rsidRPr="00445A36">
                    <w:rPr>
                      <w:rFonts w:ascii="Arial" w:hAnsi="Arial" w:cs="Arial" w:hint="cs"/>
                      <w:b/>
                      <w:bCs/>
                      <w:i/>
                      <w:iCs/>
                      <w:color w:val="FF0000"/>
                      <w:rtl/>
                    </w:rPr>
                    <w:t>4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CF6BEB" w:rsidRDefault="00CF6BEB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color w:val="FF0000"/>
                    </w:rPr>
                  </w:pPr>
                  <w:r w:rsidRPr="00CF6BEB">
                    <w:rPr>
                      <w:rFonts w:ascii="Arial" w:hAnsi="Arial" w:cs="Arial" w:hint="cs"/>
                      <w:b/>
                      <w:bCs/>
                      <w:i/>
                      <w:iCs/>
                      <w:color w:val="FF0000"/>
                      <w:rtl/>
                    </w:rPr>
                    <w:t>1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CF6BEB" w:rsidRDefault="00CF6BEB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color w:val="FF0000"/>
                    </w:rPr>
                  </w:pPr>
                  <w:r w:rsidRPr="00CF6BEB">
                    <w:rPr>
                      <w:rFonts w:ascii="Arial" w:hAnsi="Arial" w:cs="Arial" w:hint="cs"/>
                      <w:b/>
                      <w:bCs/>
                      <w:i/>
                      <w:iCs/>
                      <w:color w:val="FF0000"/>
                      <w:rtl/>
                    </w:rPr>
                    <w:t>4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CF6BEB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i/>
                      <w:iCs/>
                      <w:rtl/>
                    </w:rPr>
                    <w:t>4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CF6BEB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i/>
                      <w:iCs/>
                      <w:rtl/>
                    </w:rPr>
                    <w:t>4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CF6BEB" w:rsidRDefault="00CF6BEB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color w:val="FF0000"/>
                    </w:rPr>
                  </w:pPr>
                  <w:r w:rsidRPr="00CF6BEB">
                    <w:rPr>
                      <w:rFonts w:ascii="Arial" w:hAnsi="Arial" w:cs="Arial" w:hint="cs"/>
                      <w:b/>
                      <w:bCs/>
                      <w:i/>
                      <w:iCs/>
                      <w:color w:val="FF0000"/>
                      <w:rtl/>
                    </w:rPr>
                    <w:t>1</w:t>
                  </w:r>
                </w:p>
              </w:tc>
              <w:tc>
                <w:tcPr>
                  <w:tcW w:w="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CF6BEB" w:rsidRDefault="00CF6BEB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color w:val="FF0000"/>
                    </w:rPr>
                  </w:pPr>
                  <w:r w:rsidRPr="00CF6BEB">
                    <w:rPr>
                      <w:rFonts w:ascii="Arial" w:hAnsi="Arial" w:cs="Arial" w:hint="cs"/>
                      <w:b/>
                      <w:bCs/>
                      <w:i/>
                      <w:iCs/>
                      <w:color w:val="FF0000"/>
                      <w:rtl/>
                    </w:rPr>
                    <w:t>4</w:t>
                  </w:r>
                </w:p>
              </w:tc>
            </w:tr>
            <w:tr w:rsidR="00CF6BEB" w:rsidRPr="006C3D90" w:rsidTr="006A1671"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r>
                    <w:t>frame 2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445A36" w:rsidRDefault="00445A36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color w:val="FF0000"/>
                    </w:rPr>
                  </w:pPr>
                  <w:r w:rsidRPr="00445A36">
                    <w:rPr>
                      <w:rFonts w:ascii="Arial" w:hAnsi="Arial" w:cs="Arial" w:hint="cs"/>
                      <w:b/>
                      <w:bCs/>
                      <w:i/>
                      <w:iCs/>
                      <w:color w:val="FF0000"/>
                      <w:rtl/>
                    </w:rPr>
                    <w:t>2</w:t>
                  </w: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445A36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i/>
                      <w:iCs/>
                      <w:rtl/>
                    </w:rPr>
                    <w:t>2</w:t>
                  </w: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445A36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i/>
                      <w:iCs/>
                      <w:rtl/>
                    </w:rPr>
                    <w:t>2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CF6BEB" w:rsidRDefault="00CF6BEB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  <w:r w:rsidRPr="00CF6BEB">
                    <w:rPr>
                      <w:rFonts w:ascii="Arial" w:hAnsi="Arial" w:cs="Arial" w:hint="cs"/>
                      <w:b/>
                      <w:bCs/>
                      <w:i/>
                      <w:iCs/>
                      <w:rtl/>
                    </w:rPr>
                    <w:t>2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CF6BEB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i/>
                      <w:iCs/>
                      <w:rtl/>
                    </w:rPr>
                    <w:t>2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CF6BEB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i/>
                      <w:iCs/>
                      <w:rtl/>
                    </w:rPr>
                    <w:t>2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CF6BEB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i/>
                      <w:iCs/>
                      <w:rtl/>
                    </w:rPr>
                    <w:t>2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CF6BEB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i/>
                      <w:iCs/>
                      <w:rtl/>
                    </w:rPr>
                    <w:t>2</w:t>
                  </w:r>
                </w:p>
              </w:tc>
              <w:tc>
                <w:tcPr>
                  <w:tcW w:w="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CF6BEB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i/>
                      <w:iCs/>
                      <w:rtl/>
                    </w:rPr>
                    <w:t>2</w:t>
                  </w:r>
                </w:p>
              </w:tc>
            </w:tr>
            <w:tr w:rsidR="00CF6BEB" w:rsidRPr="006C3D90" w:rsidTr="006A1671">
              <w:tc>
                <w:tcPr>
                  <w:tcW w:w="1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6C3D90" w:rsidRDefault="009C42BF" w:rsidP="006A1671">
                  <w:r>
                    <w:t>frame 3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9C42BF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445A36" w:rsidRDefault="00445A36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color w:val="FF0000"/>
                    </w:rPr>
                  </w:pPr>
                  <w:r w:rsidRPr="00445A36">
                    <w:rPr>
                      <w:rFonts w:ascii="Arial" w:hAnsi="Arial" w:cs="Arial" w:hint="cs"/>
                      <w:b/>
                      <w:bCs/>
                      <w:i/>
                      <w:iCs/>
                      <w:color w:val="FF0000"/>
                      <w:rtl/>
                    </w:rPr>
                    <w:t>3</w:t>
                  </w: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445A36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i/>
                      <w:iCs/>
                      <w:rtl/>
                    </w:rPr>
                    <w:t>3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CF6BEB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i/>
                      <w:iCs/>
                      <w:rtl/>
                    </w:rPr>
                    <w:t>3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CF6BEB" w:rsidRDefault="00CF6BEB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i/>
                      <w:iCs/>
                      <w:rtl/>
                    </w:rPr>
                    <w:t>3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CF6BEB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i/>
                      <w:iCs/>
                      <w:rtl/>
                    </w:rPr>
                    <w:t>3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CF6BEB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i/>
                      <w:iCs/>
                      <w:rtl/>
                    </w:rPr>
                    <w:t>3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CF6BEB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i/>
                      <w:iCs/>
                      <w:rtl/>
                    </w:rPr>
                    <w:t>3</w:t>
                  </w:r>
                </w:p>
              </w:tc>
              <w:tc>
                <w:tcPr>
                  <w:tcW w:w="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2BF" w:rsidRPr="00EC3C40" w:rsidRDefault="00CF6BEB" w:rsidP="006A1671">
                  <w:pPr>
                    <w:rPr>
                      <w:rFonts w:ascii="Arial" w:hAnsi="Arial" w:cs="Arial"/>
                      <w:b/>
                      <w:bCs/>
                      <w:i/>
                      <w:iCs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i/>
                      <w:iCs/>
                      <w:rtl/>
                    </w:rPr>
                    <w:t>3</w:t>
                  </w:r>
                </w:p>
              </w:tc>
            </w:tr>
          </w:tbl>
          <w:p w:rsidR="009C42BF" w:rsidRDefault="009C42BF" w:rsidP="00C6378C">
            <w:pPr>
              <w:pStyle w:val="Header"/>
            </w:pPr>
          </w:p>
          <w:p w:rsidR="009C42BF" w:rsidRPr="006C3D90" w:rsidRDefault="009C42BF" w:rsidP="009F4E3E">
            <w:pPr>
              <w:pStyle w:val="Header"/>
              <w:jc w:val="left"/>
              <w:rPr>
                <w:rtl/>
              </w:rPr>
            </w:pPr>
            <w:r>
              <w:rPr>
                <w:rtl/>
              </w:rPr>
              <w:t xml:space="preserve">סה"כ: </w:t>
            </w:r>
            <w:r>
              <w:t>page faults</w:t>
            </w:r>
            <w:r>
              <w:rPr>
                <w:rtl/>
              </w:rPr>
              <w:t xml:space="preserve"> </w:t>
            </w:r>
            <w:r w:rsidRPr="00C8395E">
              <w:rPr>
                <w:b/>
                <w:bCs/>
                <w:rtl/>
              </w:rPr>
              <w:t>__</w:t>
            </w:r>
            <w:r w:rsidR="00CF6BEB" w:rsidRPr="00CF6BEB">
              <w:rPr>
                <w:rFonts w:hint="cs"/>
                <w:b/>
                <w:bCs/>
                <w:color w:val="FF0000"/>
                <w:rtl/>
              </w:rPr>
              <w:t xml:space="preserve">8 ספיקות דף </w:t>
            </w:r>
            <w:r w:rsidR="00CF6BEB" w:rsidRPr="00CF6BEB">
              <w:rPr>
                <w:b/>
                <w:bCs/>
                <w:color w:val="FF0000"/>
                <w:rtl/>
              </w:rPr>
              <w:t>–</w:t>
            </w:r>
            <w:r w:rsidR="00CF6BEB" w:rsidRPr="00CF6BEB">
              <w:rPr>
                <w:rFonts w:hint="cs"/>
                <w:b/>
                <w:bCs/>
                <w:color w:val="FF0000"/>
                <w:rtl/>
              </w:rPr>
              <w:t xml:space="preserve"> מסומן באדום בטבלה</w:t>
            </w:r>
            <w:r w:rsidRPr="00C8395E">
              <w:rPr>
                <w:b/>
                <w:bCs/>
                <w:rtl/>
              </w:rPr>
              <w:t>__</w:t>
            </w:r>
          </w:p>
          <w:p w:rsidR="009C42BF" w:rsidRPr="006C3D90" w:rsidRDefault="009C42BF" w:rsidP="00C6378C">
            <w:pPr>
              <w:pStyle w:val="Header"/>
              <w:rPr>
                <w:color w:val="0000FF"/>
                <w:rtl/>
              </w:rPr>
            </w:pPr>
          </w:p>
          <w:p w:rsidR="009C42BF" w:rsidRDefault="009C42BF" w:rsidP="00AD387C">
            <w:pPr>
              <w:spacing w:line="360" w:lineRule="auto"/>
              <w:jc w:val="left"/>
            </w:pPr>
          </w:p>
          <w:p w:rsidR="009C42BF" w:rsidRDefault="009C42BF" w:rsidP="00AD387C">
            <w:pPr>
              <w:spacing w:line="360" w:lineRule="auto"/>
              <w:jc w:val="left"/>
            </w:pPr>
          </w:p>
        </w:tc>
      </w:tr>
      <w:tr w:rsidR="009C42BF">
        <w:tc>
          <w:tcPr>
            <w:tcW w:w="900" w:type="dxa"/>
          </w:tcPr>
          <w:p w:rsidR="009C42BF" w:rsidRDefault="009C42BF" w:rsidP="00AD387C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t>(</w:t>
            </w:r>
            <w:r>
              <w:rPr>
                <w:rFonts w:cs="David"/>
              </w:rPr>
              <w:t>5</w:t>
            </w:r>
            <w:r>
              <w:rPr>
                <w:rFonts w:cs="David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9C42BF" w:rsidRDefault="009C42BF" w:rsidP="00AD387C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t>ב.</w:t>
            </w:r>
          </w:p>
        </w:tc>
        <w:tc>
          <w:tcPr>
            <w:tcW w:w="7196" w:type="dxa"/>
          </w:tcPr>
          <w:p w:rsidR="009C42BF" w:rsidRPr="006C3D90" w:rsidRDefault="009C42BF" w:rsidP="0009217B">
            <w:pPr>
              <w:suppressAutoHyphens w:val="0"/>
              <w:jc w:val="left"/>
              <w:rPr>
                <w:rtl/>
              </w:rPr>
            </w:pPr>
            <w:r w:rsidRPr="006C3D90">
              <w:rPr>
                <w:rtl/>
              </w:rPr>
              <w:t>ת</w:t>
            </w:r>
            <w:r>
              <w:rPr>
                <w:rtl/>
              </w:rPr>
              <w:t>נו</w:t>
            </w:r>
            <w:r w:rsidRPr="006C3D90">
              <w:rPr>
                <w:rtl/>
              </w:rPr>
              <w:t xml:space="preserve"> דוגמא לסדרת גישות בה אלגוריתם </w:t>
            </w:r>
            <w:r w:rsidRPr="006C3D90">
              <w:t>LRU</w:t>
            </w:r>
            <w:r w:rsidRPr="006C3D90">
              <w:rPr>
                <w:rtl/>
              </w:rPr>
              <w:t xml:space="preserve"> טוב יותר </w:t>
            </w:r>
            <w:r>
              <w:rPr>
                <w:rtl/>
              </w:rPr>
              <w:t>ממדיניותה של המערכת</w:t>
            </w:r>
            <w:r w:rsidRPr="006C3D90">
              <w:rPr>
                <w:rtl/>
              </w:rPr>
              <w:t xml:space="preserve">. </w:t>
            </w:r>
          </w:p>
          <w:p w:rsidR="009C42BF" w:rsidRDefault="009C42BF" w:rsidP="00AD387C">
            <w:pPr>
              <w:spacing w:line="360" w:lineRule="auto"/>
              <w:jc w:val="left"/>
              <w:rPr>
                <w:rFonts w:hint="cs"/>
                <w:rtl/>
              </w:rPr>
            </w:pPr>
          </w:p>
          <w:p w:rsidR="00780E23" w:rsidRPr="007B77A7" w:rsidRDefault="00780E23" w:rsidP="00AD387C">
            <w:pPr>
              <w:spacing w:line="360" w:lineRule="auto"/>
              <w:jc w:val="left"/>
              <w:rPr>
                <w:rFonts w:hint="cs"/>
                <w:color w:val="FF0000"/>
                <w:rtl/>
              </w:rPr>
            </w:pPr>
            <w:r w:rsidRPr="007B77A7">
              <w:rPr>
                <w:rFonts w:hint="cs"/>
                <w:color w:val="FF0000"/>
                <w:rtl/>
              </w:rPr>
              <w:t xml:space="preserve">על אותה הסדרה </w:t>
            </w:r>
            <w:r w:rsidRPr="007B77A7">
              <w:rPr>
                <w:color w:val="FF0000"/>
              </w:rPr>
              <w:t>1 2 3 4 1 4 3 2 1 4</w:t>
            </w:r>
            <w:r w:rsidRPr="007B77A7">
              <w:rPr>
                <w:rFonts w:hint="cs"/>
                <w:color w:val="FF0000"/>
                <w:rtl/>
              </w:rPr>
              <w:t xml:space="preserve"> </w:t>
            </w:r>
            <w:r w:rsidRPr="007B77A7">
              <w:rPr>
                <w:color w:val="FF0000"/>
              </w:rPr>
              <w:t>LRU</w:t>
            </w:r>
            <w:r w:rsidRPr="007B77A7">
              <w:rPr>
                <w:rFonts w:hint="cs"/>
                <w:color w:val="FF0000"/>
                <w:rtl/>
              </w:rPr>
              <w:t xml:space="preserve"> ייתן 7 ספיקות דף.</w:t>
            </w:r>
          </w:p>
          <w:p w:rsidR="009C42BF" w:rsidRDefault="009C42BF" w:rsidP="00AD387C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</w:t>
            </w:r>
          </w:p>
          <w:p w:rsidR="009C42BF" w:rsidRDefault="009C42BF" w:rsidP="00AD387C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</w:t>
            </w:r>
          </w:p>
          <w:p w:rsidR="009C42BF" w:rsidRDefault="009C42BF" w:rsidP="00AD387C">
            <w:pPr>
              <w:spacing w:line="360" w:lineRule="auto"/>
              <w:jc w:val="left"/>
            </w:pPr>
          </w:p>
          <w:p w:rsidR="009C42BF" w:rsidRDefault="009C42BF" w:rsidP="00AD387C">
            <w:pPr>
              <w:spacing w:line="360" w:lineRule="auto"/>
              <w:jc w:val="left"/>
            </w:pPr>
          </w:p>
        </w:tc>
      </w:tr>
      <w:tr w:rsidR="009C42BF" w:rsidTr="006A1671">
        <w:tc>
          <w:tcPr>
            <w:tcW w:w="900" w:type="dxa"/>
          </w:tcPr>
          <w:p w:rsidR="009C42BF" w:rsidRDefault="009C42BF" w:rsidP="006A1671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t>(</w:t>
            </w:r>
            <w:r>
              <w:rPr>
                <w:rFonts w:cs="David"/>
              </w:rPr>
              <w:t>5</w:t>
            </w:r>
            <w:r>
              <w:rPr>
                <w:rFonts w:cs="David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9C42BF" w:rsidRDefault="009C42BF" w:rsidP="006A1671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t>ג.</w:t>
            </w:r>
          </w:p>
        </w:tc>
        <w:tc>
          <w:tcPr>
            <w:tcW w:w="7196" w:type="dxa"/>
          </w:tcPr>
          <w:p w:rsidR="009C42BF" w:rsidRDefault="009C42BF" w:rsidP="006A1671">
            <w:pPr>
              <w:spacing w:line="360" w:lineRule="auto"/>
              <w:jc w:val="left"/>
              <w:rPr>
                <w:rFonts w:hint="cs"/>
                <w:rtl/>
              </w:rPr>
            </w:pPr>
            <w:r>
              <w:rPr>
                <w:rtl/>
              </w:rPr>
              <w:t>הוכיחו  או הפריכו</w:t>
            </w:r>
            <w:r w:rsidRPr="006C3D90">
              <w:rPr>
                <w:rtl/>
              </w:rPr>
              <w:t xml:space="preserve"> </w:t>
            </w:r>
            <w:r>
              <w:rPr>
                <w:rtl/>
              </w:rPr>
              <w:t xml:space="preserve">את הטענה הבאה: </w:t>
            </w:r>
            <w:r w:rsidRPr="006C3D90">
              <w:rPr>
                <w:rtl/>
              </w:rPr>
              <w:t xml:space="preserve">אלגוריתם </w:t>
            </w:r>
            <w:r w:rsidRPr="006C3D90">
              <w:t>LRU</w:t>
            </w:r>
            <w:r w:rsidRPr="006C3D90">
              <w:rPr>
                <w:rtl/>
              </w:rPr>
              <w:t xml:space="preserve"> תמיד טוב יותר מ</w:t>
            </w:r>
            <w:r>
              <w:rPr>
                <w:rtl/>
              </w:rPr>
              <w:t>מדיניותה של המערכת.</w:t>
            </w:r>
          </w:p>
          <w:p w:rsidR="008373A2" w:rsidRPr="008373A2" w:rsidRDefault="008373A2" w:rsidP="006A1671">
            <w:pPr>
              <w:spacing w:line="360" w:lineRule="auto"/>
              <w:jc w:val="left"/>
              <w:rPr>
                <w:color w:val="FF0000"/>
              </w:rPr>
            </w:pPr>
            <w:r w:rsidRPr="008373A2">
              <w:rPr>
                <w:rFonts w:hint="cs"/>
                <w:color w:val="FF0000"/>
                <w:rtl/>
              </w:rPr>
              <w:t xml:space="preserve">דוגמא נגדית: הסדרה:  </w:t>
            </w:r>
            <w:r w:rsidRPr="008373A2">
              <w:rPr>
                <w:color w:val="FF0000"/>
              </w:rPr>
              <w:t>1 2 3 4</w:t>
            </w:r>
            <w:r w:rsidR="009A5DB4">
              <w:rPr>
                <w:rFonts w:hint="cs"/>
                <w:color w:val="FF0000"/>
                <w:rtl/>
              </w:rPr>
              <w:t xml:space="preserve"> </w:t>
            </w:r>
            <w:r w:rsidR="009A5DB4" w:rsidRPr="008373A2">
              <w:rPr>
                <w:color w:val="FF0000"/>
              </w:rPr>
              <w:t>1 2 3 4</w:t>
            </w:r>
            <w:r w:rsidRPr="008373A2">
              <w:rPr>
                <w:rFonts w:hint="cs"/>
                <w:color w:val="FF0000"/>
                <w:rtl/>
              </w:rPr>
              <w:t xml:space="preserve"> </w:t>
            </w:r>
          </w:p>
          <w:p w:rsidR="009C42BF" w:rsidRDefault="009C42BF" w:rsidP="006A1671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</w:t>
            </w:r>
          </w:p>
          <w:p w:rsidR="009C42BF" w:rsidRDefault="009C42BF" w:rsidP="006A1671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lastRenderedPageBreak/>
              <w:t>_________________________________________________________</w:t>
            </w:r>
          </w:p>
          <w:p w:rsidR="009C42BF" w:rsidRDefault="009C42BF" w:rsidP="006A1671">
            <w:pPr>
              <w:spacing w:line="360" w:lineRule="auto"/>
              <w:jc w:val="left"/>
            </w:pPr>
          </w:p>
        </w:tc>
      </w:tr>
      <w:tr w:rsidR="009C42BF">
        <w:tc>
          <w:tcPr>
            <w:tcW w:w="900" w:type="dxa"/>
          </w:tcPr>
          <w:p w:rsidR="009C42BF" w:rsidRDefault="009C42BF" w:rsidP="00AD387C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lastRenderedPageBreak/>
              <w:t>(</w:t>
            </w:r>
            <w:r>
              <w:rPr>
                <w:rFonts w:cs="David"/>
              </w:rPr>
              <w:t>5</w:t>
            </w:r>
            <w:r>
              <w:rPr>
                <w:rFonts w:cs="David"/>
                <w:rtl/>
              </w:rPr>
              <w:t xml:space="preserve"> נק')</w:t>
            </w:r>
          </w:p>
        </w:tc>
        <w:tc>
          <w:tcPr>
            <w:tcW w:w="425" w:type="dxa"/>
          </w:tcPr>
          <w:p w:rsidR="009C42BF" w:rsidRDefault="009C42BF" w:rsidP="00AD387C">
            <w:pPr>
              <w:spacing w:line="360" w:lineRule="auto"/>
              <w:jc w:val="left"/>
            </w:pPr>
            <w:r>
              <w:rPr>
                <w:rFonts w:cs="David"/>
                <w:rtl/>
              </w:rPr>
              <w:t>ד.</w:t>
            </w:r>
          </w:p>
        </w:tc>
        <w:tc>
          <w:tcPr>
            <w:tcW w:w="7196" w:type="dxa"/>
          </w:tcPr>
          <w:p w:rsidR="009C42BF" w:rsidRPr="006C3D90" w:rsidRDefault="009C42BF" w:rsidP="007B7B64">
            <w:pPr>
              <w:suppressAutoHyphens w:val="0"/>
              <w:jc w:val="left"/>
              <w:rPr>
                <w:rtl/>
              </w:rPr>
            </w:pPr>
            <w:r>
              <w:rPr>
                <w:rtl/>
              </w:rPr>
              <w:t>השוואו בין כמות המסגרות אותה</w:t>
            </w:r>
            <w:r w:rsidRPr="006C3D90">
              <w:rPr>
                <w:rtl/>
              </w:rPr>
              <w:t xml:space="preserve"> יש לבדוק כדי למצוא דף לפינוי מהז</w:t>
            </w:r>
            <w:r>
              <w:rPr>
                <w:rtl/>
              </w:rPr>
              <w:t xml:space="preserve">יכרון, לפי האלגוריתם </w:t>
            </w:r>
            <w:r>
              <w:t>LRU</w:t>
            </w:r>
            <w:r>
              <w:rPr>
                <w:rtl/>
              </w:rPr>
              <w:t xml:space="preserve"> ולפי מדיניותה של המערכת.</w:t>
            </w:r>
          </w:p>
          <w:p w:rsidR="009C42BF" w:rsidRPr="00D75058" w:rsidRDefault="009C42BF" w:rsidP="00AD387C">
            <w:pPr>
              <w:spacing w:line="480" w:lineRule="auto"/>
              <w:jc w:val="left"/>
              <w:rPr>
                <w:rFonts w:cs="David" w:hint="cs"/>
                <w:color w:val="FF0000"/>
                <w:rtl/>
              </w:rPr>
            </w:pPr>
            <w:bookmarkStart w:id="0" w:name="_GoBack"/>
          </w:p>
          <w:p w:rsidR="00D75058" w:rsidRPr="00D75058" w:rsidRDefault="00D75058" w:rsidP="00AD387C">
            <w:pPr>
              <w:spacing w:line="480" w:lineRule="auto"/>
              <w:jc w:val="left"/>
              <w:rPr>
                <w:rFonts w:cs="David" w:hint="cs"/>
                <w:color w:val="FF0000"/>
                <w:rtl/>
              </w:rPr>
            </w:pPr>
            <w:proofErr w:type="gramStart"/>
            <w:r w:rsidRPr="00D75058">
              <w:rPr>
                <w:rFonts w:cs="David"/>
                <w:color w:val="FF0000"/>
              </w:rPr>
              <w:t xml:space="preserve">O </w:t>
            </w:r>
            <w:r w:rsidRPr="00D75058">
              <w:rPr>
                <w:rFonts w:cs="David" w:hint="cs"/>
                <w:color w:val="FF0000"/>
                <w:rtl/>
              </w:rPr>
              <w:t xml:space="preserve"> של</w:t>
            </w:r>
            <w:proofErr w:type="gramEnd"/>
            <w:r w:rsidRPr="00D75058">
              <w:rPr>
                <w:rFonts w:cs="David" w:hint="cs"/>
                <w:color w:val="FF0000"/>
                <w:rtl/>
              </w:rPr>
              <w:t xml:space="preserve"> 1 עבור </w:t>
            </w:r>
            <w:r w:rsidRPr="00D75058">
              <w:rPr>
                <w:rFonts w:cs="David"/>
                <w:color w:val="FF0000"/>
              </w:rPr>
              <w:t>LRU</w:t>
            </w:r>
            <w:r w:rsidRPr="00D75058">
              <w:rPr>
                <w:rFonts w:cs="David" w:hint="cs"/>
                <w:color w:val="FF0000"/>
                <w:rtl/>
              </w:rPr>
              <w:t>.</w:t>
            </w:r>
          </w:p>
          <w:p w:rsidR="00D75058" w:rsidRPr="00D75058" w:rsidRDefault="00D75058" w:rsidP="00AD387C">
            <w:pPr>
              <w:spacing w:line="480" w:lineRule="auto"/>
              <w:jc w:val="left"/>
              <w:rPr>
                <w:rFonts w:cs="David" w:hint="cs"/>
                <w:color w:val="FF0000"/>
                <w:rtl/>
              </w:rPr>
            </w:pPr>
            <w:proofErr w:type="gramStart"/>
            <w:r w:rsidRPr="00D75058">
              <w:rPr>
                <w:rFonts w:cs="David"/>
                <w:color w:val="FF0000"/>
              </w:rPr>
              <w:t xml:space="preserve">O </w:t>
            </w:r>
            <w:r w:rsidRPr="00D75058">
              <w:rPr>
                <w:rFonts w:cs="David" w:hint="cs"/>
                <w:color w:val="FF0000"/>
                <w:rtl/>
              </w:rPr>
              <w:t xml:space="preserve"> של</w:t>
            </w:r>
            <w:proofErr w:type="gramEnd"/>
            <w:r w:rsidRPr="00D75058">
              <w:rPr>
                <w:rFonts w:cs="David" w:hint="cs"/>
                <w:color w:val="FF0000"/>
                <w:rtl/>
              </w:rPr>
              <w:t xml:space="preserve"> </w:t>
            </w:r>
            <w:r w:rsidRPr="00D75058">
              <w:rPr>
                <w:rFonts w:cs="David"/>
                <w:color w:val="FF0000"/>
              </w:rPr>
              <w:t>log N</w:t>
            </w:r>
            <w:r w:rsidRPr="00D75058">
              <w:rPr>
                <w:rFonts w:cs="David" w:hint="cs"/>
                <w:color w:val="FF0000"/>
                <w:rtl/>
              </w:rPr>
              <w:t xml:space="preserve"> עבוד מדיניות המערכת כאשר </w:t>
            </w:r>
            <w:r w:rsidRPr="00D75058">
              <w:rPr>
                <w:rFonts w:cs="David"/>
                <w:color w:val="FF0000"/>
              </w:rPr>
              <w:t xml:space="preserve">N </w:t>
            </w:r>
            <w:r w:rsidRPr="00D75058">
              <w:rPr>
                <w:rFonts w:cs="David" w:hint="cs"/>
                <w:color w:val="FF0000"/>
                <w:rtl/>
              </w:rPr>
              <w:t>היא כמות המסגרות וכאשר מחזיקים את הדפים בעץ מאוזן.</w:t>
            </w:r>
          </w:p>
          <w:bookmarkEnd w:id="0"/>
          <w:p w:rsidR="009C42BF" w:rsidRDefault="009C42BF" w:rsidP="00AD387C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</w:t>
            </w:r>
          </w:p>
          <w:p w:rsidR="009C42BF" w:rsidRDefault="009C42BF" w:rsidP="00AD387C">
            <w:pPr>
              <w:spacing w:line="480" w:lineRule="auto"/>
              <w:jc w:val="left"/>
            </w:pPr>
            <w:r>
              <w:rPr>
                <w:rFonts w:cs="David"/>
                <w:rtl/>
              </w:rPr>
              <w:t>_________________________________________________________</w:t>
            </w:r>
          </w:p>
          <w:p w:rsidR="009C42BF" w:rsidRDefault="009C42BF" w:rsidP="00AD387C">
            <w:pPr>
              <w:spacing w:line="360" w:lineRule="auto"/>
              <w:jc w:val="left"/>
            </w:pPr>
          </w:p>
        </w:tc>
      </w:tr>
    </w:tbl>
    <w:p w:rsidR="009C42BF" w:rsidRDefault="009C42BF" w:rsidP="00AD387C">
      <w:pPr>
        <w:spacing w:line="360" w:lineRule="auto"/>
        <w:jc w:val="left"/>
      </w:pPr>
    </w:p>
    <w:p w:rsidR="009C42BF" w:rsidRDefault="009C42BF" w:rsidP="00AD387C">
      <w:pPr>
        <w:pStyle w:val="Heading2"/>
        <w:pageBreakBefore/>
        <w:jc w:val="left"/>
      </w:pPr>
      <w:r>
        <w:rPr>
          <w:rtl/>
        </w:rPr>
        <w:lastRenderedPageBreak/>
        <w:t>חלק ב  (</w:t>
      </w:r>
      <w:r>
        <w:t>25</w:t>
      </w:r>
      <w:r>
        <w:rPr>
          <w:rtl/>
        </w:rPr>
        <w:t xml:space="preserve"> נקודות)</w:t>
      </w:r>
    </w:p>
    <w:p w:rsidR="009C42BF" w:rsidRDefault="009C42BF" w:rsidP="00AD387C">
      <w:pPr>
        <w:spacing w:line="360" w:lineRule="auto"/>
        <w:jc w:val="left"/>
      </w:pPr>
      <w:r>
        <w:rPr>
          <w:rFonts w:cs="David"/>
          <w:rtl/>
        </w:rPr>
        <w:t xml:space="preserve">ענו על </w:t>
      </w:r>
      <w:r>
        <w:rPr>
          <w:rFonts w:cs="David"/>
          <w:b/>
          <w:bCs/>
          <w:rtl/>
        </w:rPr>
        <w:t>חמש</w:t>
      </w:r>
      <w:r>
        <w:rPr>
          <w:rFonts w:cs="David"/>
          <w:rtl/>
        </w:rPr>
        <w:t xml:space="preserve"> השאלות הבאות. משקל כל שאלה </w:t>
      </w:r>
      <w:r>
        <w:rPr>
          <w:rFonts w:cs="David"/>
        </w:rPr>
        <w:t>5</w:t>
      </w:r>
      <w:r>
        <w:rPr>
          <w:rFonts w:cs="David"/>
          <w:rtl/>
        </w:rPr>
        <w:t xml:space="preserve"> נקודות.</w:t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AD387C">
      <w:pPr>
        <w:spacing w:line="360" w:lineRule="auto"/>
        <w:jc w:val="left"/>
      </w:pPr>
    </w:p>
    <w:p w:rsidR="009C42BF" w:rsidRDefault="009C42BF" w:rsidP="00BE53EA">
      <w:pPr>
        <w:pStyle w:val="Heading3"/>
        <w:jc w:val="left"/>
      </w:pPr>
      <w:r>
        <w:rPr>
          <w:rtl/>
        </w:rPr>
        <w:t>שאלה 3</w:t>
      </w:r>
    </w:p>
    <w:p w:rsidR="009C42BF" w:rsidRDefault="009C42BF" w:rsidP="00AD387C">
      <w:pPr>
        <w:spacing w:line="480" w:lineRule="auto"/>
        <w:jc w:val="left"/>
      </w:pPr>
      <w:r>
        <w:rPr>
          <w:rFonts w:cs="David"/>
          <w:rtl/>
        </w:rPr>
        <w:t xml:space="preserve">מהו </w:t>
      </w:r>
      <w:r>
        <w:rPr>
          <w:rFonts w:cs="David"/>
        </w:rPr>
        <w:t>hard-link</w:t>
      </w:r>
      <w:r>
        <w:rPr>
          <w:rFonts w:cs="David"/>
          <w:rtl/>
        </w:rPr>
        <w:t xml:space="preserve">? מה ההבדל בינו לבין </w:t>
      </w:r>
      <w:r>
        <w:rPr>
          <w:rFonts w:cs="David"/>
        </w:rPr>
        <w:t>soft-link</w:t>
      </w:r>
      <w:r>
        <w:rPr>
          <w:rFonts w:cs="David"/>
          <w:rtl/>
        </w:rPr>
        <w:t>?</w:t>
      </w:r>
    </w:p>
    <w:p w:rsidR="009C42BF" w:rsidRDefault="009C42BF" w:rsidP="00AD387C">
      <w:pPr>
        <w:spacing w:line="480" w:lineRule="auto"/>
        <w:jc w:val="left"/>
      </w:pPr>
      <w:r>
        <w:rPr>
          <w:rFonts w:cs="David"/>
          <w:sz w:val="22"/>
          <w:szCs w:val="22"/>
          <w:rtl/>
        </w:rPr>
        <w:t>____________________________________________________________________________________________________________________________________________________</w:t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BE53EA">
      <w:pPr>
        <w:pStyle w:val="Heading3"/>
        <w:jc w:val="left"/>
      </w:pPr>
      <w:r>
        <w:rPr>
          <w:rtl/>
        </w:rPr>
        <w:t>שאלה 4</w:t>
      </w:r>
    </w:p>
    <w:p w:rsidR="009C42BF" w:rsidRDefault="009C42BF" w:rsidP="00AD387C">
      <w:pPr>
        <w:spacing w:line="480" w:lineRule="auto"/>
        <w:jc w:val="left"/>
      </w:pPr>
      <w:r>
        <w:rPr>
          <w:rFonts w:cs="David"/>
          <w:rtl/>
        </w:rPr>
        <w:t xml:space="preserve">מהו </w:t>
      </w:r>
      <w:r>
        <w:rPr>
          <w:rFonts w:cs="David"/>
        </w:rPr>
        <w:t>condition variable</w:t>
      </w:r>
      <w:r>
        <w:rPr>
          <w:rFonts w:cs="David"/>
          <w:rtl/>
        </w:rPr>
        <w:t xml:space="preserve"> וכיצד משתמשים בו במבנה פיקוח (</w:t>
      </w:r>
      <w:r>
        <w:rPr>
          <w:rFonts w:cs="David"/>
        </w:rPr>
        <w:t>monitor</w:t>
      </w:r>
      <w:r>
        <w:rPr>
          <w:rFonts w:cs="David"/>
          <w:rtl/>
        </w:rPr>
        <w:t xml:space="preserve">) </w:t>
      </w:r>
      <w:r>
        <w:rPr>
          <w:rFonts w:cs="David"/>
          <w:sz w:val="22"/>
          <w:szCs w:val="22"/>
          <w:rtl/>
        </w:rPr>
        <w:t>____________________________________________________________________________________________________________________________________________________</w:t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BE53EA">
      <w:pPr>
        <w:pStyle w:val="Heading3"/>
        <w:jc w:val="left"/>
        <w:rPr>
          <w:rtl/>
        </w:rPr>
      </w:pPr>
      <w:r>
        <w:rPr>
          <w:rtl/>
        </w:rPr>
        <w:t>שאלה 5</w:t>
      </w:r>
    </w:p>
    <w:p w:rsidR="009C42BF" w:rsidRDefault="009C42BF" w:rsidP="00AD387C">
      <w:pPr>
        <w:spacing w:line="360" w:lineRule="auto"/>
        <w:jc w:val="left"/>
      </w:pPr>
      <w:r w:rsidRPr="007F113F">
        <w:rPr>
          <w:rFonts w:cs="David"/>
          <w:rtl/>
        </w:rPr>
        <w:t xml:space="preserve">מהי </w:t>
      </w:r>
      <w:r w:rsidRPr="007F113F">
        <w:rPr>
          <w:rFonts w:cs="David"/>
        </w:rPr>
        <w:t>TRAP instruction</w:t>
      </w:r>
      <w:r w:rsidRPr="007F113F">
        <w:rPr>
          <w:rFonts w:cs="David"/>
          <w:rtl/>
        </w:rPr>
        <w:t xml:space="preserve">? </w:t>
      </w:r>
      <w:r w:rsidRPr="007F113F">
        <w:rPr>
          <w:rFonts w:cs="David"/>
        </w:rPr>
        <w:t xml:space="preserve"> </w:t>
      </w:r>
      <w:r w:rsidRPr="007F113F">
        <w:rPr>
          <w:rFonts w:cs="David"/>
          <w:rtl/>
        </w:rPr>
        <w:t xml:space="preserve">   </w:t>
      </w:r>
    </w:p>
    <w:p w:rsidR="009C42BF" w:rsidRDefault="009C42BF" w:rsidP="00AD387C">
      <w:pPr>
        <w:spacing w:line="480" w:lineRule="auto"/>
        <w:jc w:val="left"/>
      </w:pPr>
      <w:r>
        <w:rPr>
          <w:rFonts w:cs="David"/>
          <w:sz w:val="22"/>
          <w:szCs w:val="22"/>
          <w:rtl/>
        </w:rPr>
        <w:t>____________________________________________________________________________________________________________________________________________________</w:t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BE53EA">
      <w:pPr>
        <w:pStyle w:val="Heading3"/>
        <w:jc w:val="left"/>
        <w:rPr>
          <w:rtl/>
        </w:rPr>
      </w:pPr>
      <w:r>
        <w:rPr>
          <w:rtl/>
        </w:rPr>
        <w:t>שאלה 6</w:t>
      </w:r>
    </w:p>
    <w:p w:rsidR="009C42BF" w:rsidRDefault="009C42BF" w:rsidP="00020A50">
      <w:pPr>
        <w:pBdr>
          <w:bottom w:val="single" w:sz="12" w:space="1" w:color="auto"/>
        </w:pBdr>
        <w:spacing w:line="360" w:lineRule="auto"/>
        <w:jc w:val="both"/>
        <w:rPr>
          <w:rFonts w:cs="David"/>
          <w:rtl/>
        </w:rPr>
      </w:pPr>
      <w:r w:rsidRPr="007F113F">
        <w:rPr>
          <w:rFonts w:cs="David"/>
          <w:rtl/>
        </w:rPr>
        <w:t xml:space="preserve">מהו </w:t>
      </w:r>
      <w:r w:rsidRPr="007F113F">
        <w:rPr>
          <w:rFonts w:cs="David"/>
        </w:rPr>
        <w:t>inverted page table</w:t>
      </w:r>
      <w:r w:rsidRPr="007F113F">
        <w:rPr>
          <w:rFonts w:cs="David"/>
          <w:rtl/>
        </w:rPr>
        <w:t xml:space="preserve">? ציירו כיצד מתבצע תרגום כתובת לוגית לכתובת פיזית באמצעות </w:t>
      </w:r>
      <w:r w:rsidRPr="007F113F">
        <w:rPr>
          <w:rFonts w:cs="David"/>
        </w:rPr>
        <w:t>inverted page table</w:t>
      </w:r>
      <w:r w:rsidRPr="007F113F">
        <w:rPr>
          <w:rFonts w:cs="David"/>
          <w:rtl/>
        </w:rPr>
        <w:t xml:space="preserve">. </w:t>
      </w:r>
    </w:p>
    <w:p w:rsidR="009C42BF" w:rsidRDefault="009C42BF" w:rsidP="00A87567">
      <w:pPr>
        <w:spacing w:line="480" w:lineRule="auto"/>
        <w:jc w:val="left"/>
      </w:pPr>
      <w:r>
        <w:rPr>
          <w:rFonts w:cs="David"/>
          <w:sz w:val="22"/>
          <w:szCs w:val="22"/>
          <w:rtl/>
        </w:rPr>
        <w:t>____________________________________________________________________________________________________________________________________________________</w:t>
      </w:r>
    </w:p>
    <w:p w:rsidR="009C42BF" w:rsidRPr="007F113F" w:rsidRDefault="009C42BF" w:rsidP="00020A50">
      <w:pPr>
        <w:pBdr>
          <w:bottom w:val="single" w:sz="12" w:space="1" w:color="auto"/>
        </w:pBdr>
        <w:spacing w:line="360" w:lineRule="auto"/>
        <w:jc w:val="both"/>
        <w:rPr>
          <w:rFonts w:cs="David"/>
          <w:rtl/>
        </w:rPr>
      </w:pPr>
    </w:p>
    <w:p w:rsidR="009C42BF" w:rsidRDefault="009C42BF" w:rsidP="00BE53EA">
      <w:pPr>
        <w:pStyle w:val="Heading3"/>
        <w:pageBreakBefore/>
        <w:jc w:val="left"/>
      </w:pPr>
      <w:r>
        <w:rPr>
          <w:rtl/>
        </w:rPr>
        <w:lastRenderedPageBreak/>
        <w:t>שאלה 7</w:t>
      </w:r>
    </w:p>
    <w:p w:rsidR="009C42BF" w:rsidRDefault="009C42BF" w:rsidP="00AD387C">
      <w:pPr>
        <w:spacing w:line="480" w:lineRule="auto"/>
        <w:jc w:val="left"/>
      </w:pPr>
      <w:r>
        <w:rPr>
          <w:rFonts w:cs="David"/>
          <w:rtl/>
        </w:rPr>
        <w:t xml:space="preserve">כיצד נראה מבנה של קובץ ספרייה במערכת קבצים </w:t>
      </w:r>
      <w:r>
        <w:rPr>
          <w:rFonts w:cs="David"/>
        </w:rPr>
        <w:t>ext2</w:t>
      </w:r>
      <w:r>
        <w:rPr>
          <w:rFonts w:cs="David"/>
          <w:rtl/>
        </w:rPr>
        <w:t xml:space="preserve">? שרטטו והסבירו. </w:t>
      </w:r>
      <w:r>
        <w:rPr>
          <w:rFonts w:cs="David"/>
          <w:sz w:val="22"/>
          <w:szCs w:val="22"/>
          <w:rtl/>
        </w:rPr>
        <w:t>____________________________________________________________________________________________________________________________________________________</w:t>
      </w:r>
    </w:p>
    <w:p w:rsidR="009C42BF" w:rsidRDefault="009C42BF" w:rsidP="00AD387C">
      <w:pPr>
        <w:spacing w:after="200" w:line="276" w:lineRule="auto"/>
        <w:jc w:val="left"/>
      </w:pPr>
    </w:p>
    <w:p w:rsidR="009C42BF" w:rsidRDefault="009C42BF" w:rsidP="00AD387C">
      <w:pPr>
        <w:spacing w:after="200" w:line="276" w:lineRule="auto"/>
        <w:jc w:val="left"/>
      </w:pPr>
      <w:r>
        <w:rPr>
          <w:rFonts w:cs="David"/>
          <w:rtl/>
        </w:rPr>
        <w:t>שרטוט:</w:t>
      </w:r>
    </w:p>
    <w:p w:rsidR="009C42BF" w:rsidRDefault="009C42BF" w:rsidP="00AD387C">
      <w:pPr>
        <w:spacing w:after="200" w:line="276" w:lineRule="auto"/>
        <w:jc w:val="left"/>
      </w:pPr>
    </w:p>
    <w:p w:rsidR="009C42BF" w:rsidRDefault="009C42BF" w:rsidP="00AD387C">
      <w:pPr>
        <w:spacing w:after="200" w:line="276" w:lineRule="auto"/>
        <w:jc w:val="left"/>
      </w:pPr>
    </w:p>
    <w:p w:rsidR="009C42BF" w:rsidRDefault="009C42BF" w:rsidP="00AD387C">
      <w:pPr>
        <w:spacing w:after="200" w:line="276" w:lineRule="auto"/>
        <w:jc w:val="left"/>
      </w:pPr>
    </w:p>
    <w:p w:rsidR="009C42BF" w:rsidRDefault="009C42BF" w:rsidP="00AD387C">
      <w:pPr>
        <w:spacing w:after="200" w:line="276" w:lineRule="auto"/>
        <w:jc w:val="left"/>
      </w:pPr>
    </w:p>
    <w:p w:rsidR="009C42BF" w:rsidRDefault="009C42BF" w:rsidP="00AD387C">
      <w:pPr>
        <w:pStyle w:val="Heading2"/>
        <w:pageBreakBefore/>
        <w:jc w:val="left"/>
      </w:pPr>
      <w:r>
        <w:rPr>
          <w:rtl/>
        </w:rPr>
        <w:lastRenderedPageBreak/>
        <w:t>חלק ג  (</w:t>
      </w:r>
      <w:r>
        <w:t>20</w:t>
      </w:r>
      <w:r>
        <w:rPr>
          <w:rtl/>
        </w:rPr>
        <w:t xml:space="preserve"> נקודות)</w:t>
      </w:r>
    </w:p>
    <w:p w:rsidR="009C42BF" w:rsidRDefault="009C42BF" w:rsidP="00AD387C">
      <w:pPr>
        <w:spacing w:line="360" w:lineRule="auto"/>
        <w:jc w:val="left"/>
      </w:pPr>
      <w:r>
        <w:rPr>
          <w:rFonts w:cs="David"/>
          <w:rtl/>
        </w:rPr>
        <w:t xml:space="preserve">ענו על </w:t>
      </w:r>
      <w:r>
        <w:rPr>
          <w:rFonts w:cs="David"/>
          <w:b/>
          <w:bCs/>
          <w:rtl/>
        </w:rPr>
        <w:t>ארבע</w:t>
      </w:r>
      <w:r>
        <w:rPr>
          <w:rFonts w:cs="David"/>
          <w:rtl/>
        </w:rPr>
        <w:t xml:space="preserve"> שאלות רב-ברירה (אמריקאיות). משקל כל שאלה </w:t>
      </w:r>
      <w:r>
        <w:rPr>
          <w:rFonts w:cs="David"/>
        </w:rPr>
        <w:t>5</w:t>
      </w:r>
      <w:r>
        <w:rPr>
          <w:rFonts w:cs="David"/>
          <w:rtl/>
        </w:rPr>
        <w:t xml:space="preserve"> נקודות.</w:t>
      </w:r>
    </w:p>
    <w:p w:rsidR="009C42BF" w:rsidRDefault="009C42BF" w:rsidP="00AD387C">
      <w:pPr>
        <w:spacing w:line="360" w:lineRule="auto"/>
        <w:jc w:val="left"/>
      </w:pPr>
      <w:r>
        <w:rPr>
          <w:rFonts w:cs="David"/>
          <w:color w:val="FF0000"/>
          <w:rtl/>
        </w:rPr>
        <w:t>בכל שאלה יש לבחור את התשובה הנכונה ולהקיף בעיגול את אות התשובה שבחרתם.</w:t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BE53EA">
      <w:pPr>
        <w:pStyle w:val="Heading3"/>
        <w:jc w:val="left"/>
      </w:pPr>
      <w:r>
        <w:rPr>
          <w:rtl/>
        </w:rPr>
        <w:t xml:space="preserve">שאלה 8 </w:t>
      </w:r>
    </w:p>
    <w:p w:rsidR="009C42BF" w:rsidRDefault="009C42BF" w:rsidP="00FA379B">
      <w:pPr>
        <w:spacing w:line="360" w:lineRule="auto"/>
        <w:jc w:val="left"/>
        <w:rPr>
          <w:rFonts w:cs="David"/>
          <w:rtl/>
          <w:lang w:eastAsia="he-IL"/>
        </w:rPr>
      </w:pPr>
      <w:r>
        <w:rPr>
          <w:rFonts w:cs="David"/>
          <w:rtl/>
          <w:lang w:eastAsia="he-IL"/>
        </w:rPr>
        <w:t>במערכת עם ניהול זיכרון באמצעות הדפדוף (</w:t>
      </w:r>
      <w:r>
        <w:rPr>
          <w:rFonts w:cs="David"/>
          <w:lang w:eastAsia="he-IL"/>
        </w:rPr>
        <w:t>paging</w:t>
      </w:r>
      <w:r>
        <w:rPr>
          <w:rFonts w:cs="David"/>
          <w:rtl/>
          <w:lang w:eastAsia="he-IL"/>
        </w:rPr>
        <w:t>) נתון כי:</w:t>
      </w:r>
    </w:p>
    <w:p w:rsidR="009C42BF" w:rsidRDefault="009C42BF" w:rsidP="00FA379B">
      <w:pPr>
        <w:numPr>
          <w:ilvl w:val="0"/>
          <w:numId w:val="9"/>
        </w:numPr>
        <w:suppressAutoHyphens w:val="0"/>
        <w:spacing w:line="360" w:lineRule="auto"/>
        <w:jc w:val="left"/>
        <w:rPr>
          <w:rFonts w:cs="David"/>
          <w:rtl/>
          <w:lang w:eastAsia="he-IL"/>
        </w:rPr>
      </w:pPr>
      <w:r>
        <w:rPr>
          <w:rFonts w:cs="David"/>
          <w:rtl/>
          <w:lang w:eastAsia="he-IL"/>
        </w:rPr>
        <w:t>כתובת מדומה (</w:t>
      </w:r>
      <w:r>
        <w:rPr>
          <w:rFonts w:cs="David"/>
          <w:lang w:eastAsia="he-IL"/>
        </w:rPr>
        <w:t>virtual address</w:t>
      </w:r>
      <w:r>
        <w:rPr>
          <w:rFonts w:cs="David"/>
          <w:rtl/>
          <w:lang w:eastAsia="he-IL"/>
        </w:rPr>
        <w:t xml:space="preserve">) הינה בת </w:t>
      </w:r>
      <w:r>
        <w:rPr>
          <w:rFonts w:cs="David"/>
          <w:lang w:val="ru-RU" w:eastAsia="he-IL"/>
        </w:rPr>
        <w:t xml:space="preserve"> 64</w:t>
      </w:r>
      <w:r>
        <w:rPr>
          <w:rFonts w:cs="David"/>
          <w:lang w:eastAsia="he-IL"/>
        </w:rPr>
        <w:t xml:space="preserve"> bits</w:t>
      </w:r>
    </w:p>
    <w:p w:rsidR="009C42BF" w:rsidRDefault="009C42BF" w:rsidP="00FA379B">
      <w:pPr>
        <w:numPr>
          <w:ilvl w:val="0"/>
          <w:numId w:val="9"/>
        </w:numPr>
        <w:suppressAutoHyphens w:val="0"/>
        <w:spacing w:line="360" w:lineRule="auto"/>
        <w:jc w:val="left"/>
        <w:rPr>
          <w:rFonts w:cs="David"/>
          <w:rtl/>
          <w:lang w:eastAsia="he-IL"/>
        </w:rPr>
      </w:pPr>
      <w:r>
        <w:rPr>
          <w:rFonts w:cs="David"/>
          <w:rtl/>
          <w:lang w:eastAsia="he-IL"/>
        </w:rPr>
        <w:t xml:space="preserve">גודל הדף הוא </w:t>
      </w:r>
      <w:r>
        <w:rPr>
          <w:rFonts w:cs="David"/>
          <w:lang w:val="ru-RU" w:eastAsia="he-IL"/>
        </w:rPr>
        <w:t>64</w:t>
      </w:r>
      <w:r>
        <w:rPr>
          <w:rFonts w:cs="David"/>
          <w:lang w:eastAsia="he-IL"/>
        </w:rPr>
        <w:t xml:space="preserve"> Kbytes</w:t>
      </w:r>
    </w:p>
    <w:p w:rsidR="009C42BF" w:rsidRDefault="009C42BF" w:rsidP="00FA379B">
      <w:pPr>
        <w:numPr>
          <w:ilvl w:val="0"/>
          <w:numId w:val="9"/>
        </w:numPr>
        <w:suppressAutoHyphens w:val="0"/>
        <w:spacing w:line="360" w:lineRule="auto"/>
        <w:jc w:val="left"/>
        <w:rPr>
          <w:rFonts w:cs="David"/>
          <w:rtl/>
          <w:lang w:eastAsia="he-IL"/>
        </w:rPr>
      </w:pPr>
      <w:r>
        <w:rPr>
          <w:rFonts w:cs="David"/>
          <w:rtl/>
          <w:lang w:eastAsia="he-IL"/>
        </w:rPr>
        <w:t xml:space="preserve">גודל המילה הוא </w:t>
      </w:r>
      <w:r>
        <w:rPr>
          <w:rFonts w:cs="David"/>
          <w:lang w:val="ru-RU" w:eastAsia="he-IL"/>
        </w:rPr>
        <w:t>4</w:t>
      </w:r>
      <w:r>
        <w:rPr>
          <w:rFonts w:cs="David"/>
          <w:lang w:eastAsia="he-IL"/>
        </w:rPr>
        <w:t xml:space="preserve"> bytes</w:t>
      </w:r>
    </w:p>
    <w:p w:rsidR="009C42BF" w:rsidRDefault="009C42BF" w:rsidP="00FA379B">
      <w:pPr>
        <w:spacing w:line="360" w:lineRule="auto"/>
        <w:jc w:val="left"/>
        <w:rPr>
          <w:rFonts w:cs="David"/>
          <w:rtl/>
          <w:lang w:eastAsia="he-IL"/>
        </w:rPr>
      </w:pPr>
      <w:r>
        <w:rPr>
          <w:rFonts w:cs="David"/>
          <w:rtl/>
          <w:lang w:eastAsia="he-IL"/>
        </w:rPr>
        <w:t>מהי כמות ה</w:t>
      </w:r>
      <w:r>
        <w:rPr>
          <w:rFonts w:cs="David"/>
          <w:rtl/>
          <w:lang w:val="ru-RU" w:eastAsia="he-IL"/>
        </w:rPr>
        <w:t>דפים המכסימלית ב</w:t>
      </w:r>
      <w:r>
        <w:rPr>
          <w:rFonts w:cs="David"/>
          <w:rtl/>
          <w:lang w:eastAsia="he-IL"/>
        </w:rPr>
        <w:t>זיכרון המדומה?</w:t>
      </w:r>
    </w:p>
    <w:p w:rsidR="009C42BF" w:rsidRDefault="009C42BF" w:rsidP="00FA379B">
      <w:pPr>
        <w:spacing w:line="360" w:lineRule="auto"/>
        <w:jc w:val="left"/>
        <w:rPr>
          <w:rFonts w:cs="David"/>
          <w:rtl/>
          <w:lang w:eastAsia="he-IL"/>
        </w:rPr>
      </w:pPr>
    </w:p>
    <w:p w:rsidR="009C42BF" w:rsidRPr="00527478" w:rsidRDefault="009C42BF" w:rsidP="00FA379B">
      <w:pPr>
        <w:spacing w:line="360" w:lineRule="auto"/>
        <w:jc w:val="left"/>
        <w:rPr>
          <w:rFonts w:cs="David"/>
          <w:color w:val="000000"/>
          <w:lang w:eastAsia="he-IL"/>
        </w:rPr>
      </w:pPr>
      <w:r>
        <w:rPr>
          <w:rFonts w:cs="David"/>
          <w:color w:val="000000"/>
          <w:rtl/>
          <w:lang w:eastAsia="he-IL"/>
        </w:rPr>
        <w:t xml:space="preserve">א) </w:t>
      </w:r>
      <w:r>
        <w:rPr>
          <w:rFonts w:cs="David"/>
          <w:color w:val="000000"/>
          <w:lang w:eastAsia="he-IL"/>
        </w:rPr>
        <w:t>2^40</w:t>
      </w:r>
      <w:r>
        <w:rPr>
          <w:rFonts w:cs="David"/>
          <w:color w:val="000000"/>
          <w:rtl/>
          <w:lang w:val="ka-GE" w:eastAsia="he-IL"/>
        </w:rPr>
        <w:t xml:space="preserve"> </w:t>
      </w:r>
    </w:p>
    <w:p w:rsidR="009C42BF" w:rsidRPr="005E5B6D" w:rsidRDefault="009C42BF" w:rsidP="00FA379B">
      <w:pPr>
        <w:spacing w:line="360" w:lineRule="auto"/>
        <w:jc w:val="left"/>
        <w:rPr>
          <w:rFonts w:cs="David"/>
          <w:color w:val="FF0000"/>
          <w:rtl/>
          <w:lang w:eastAsia="he-IL"/>
        </w:rPr>
      </w:pPr>
      <w:r w:rsidRPr="005E5B6D">
        <w:rPr>
          <w:rFonts w:cs="David"/>
          <w:color w:val="FF0000"/>
          <w:rtl/>
          <w:lang w:eastAsia="he-IL"/>
        </w:rPr>
        <w:t xml:space="preserve">ב) </w:t>
      </w:r>
      <w:r>
        <w:rPr>
          <w:rFonts w:cs="David"/>
          <w:color w:val="FF0000"/>
          <w:lang w:eastAsia="he-IL"/>
        </w:rPr>
        <w:t>2^50</w:t>
      </w:r>
    </w:p>
    <w:p w:rsidR="009C42BF" w:rsidRDefault="009C42BF" w:rsidP="00FA379B">
      <w:pPr>
        <w:spacing w:line="360" w:lineRule="auto"/>
        <w:jc w:val="left"/>
        <w:rPr>
          <w:rFonts w:cs="David"/>
          <w:rtl/>
          <w:lang w:eastAsia="he-IL"/>
        </w:rPr>
      </w:pPr>
      <w:r>
        <w:rPr>
          <w:rFonts w:cs="David"/>
          <w:rtl/>
          <w:lang w:eastAsia="he-IL"/>
        </w:rPr>
        <w:t>ג)</w:t>
      </w:r>
      <w:r>
        <w:rPr>
          <w:rFonts w:cs="David"/>
          <w:color w:val="000000"/>
          <w:rtl/>
          <w:lang w:eastAsia="he-IL"/>
        </w:rPr>
        <w:t xml:space="preserve"> </w:t>
      </w:r>
      <w:r>
        <w:rPr>
          <w:rFonts w:cs="David"/>
          <w:color w:val="000000"/>
          <w:lang w:eastAsia="he-IL"/>
        </w:rPr>
        <w:t>2^54</w:t>
      </w:r>
    </w:p>
    <w:p w:rsidR="009C42BF" w:rsidRDefault="009C42BF" w:rsidP="00FA379B">
      <w:pPr>
        <w:spacing w:line="360" w:lineRule="auto"/>
        <w:jc w:val="left"/>
        <w:rPr>
          <w:rFonts w:cs="David"/>
          <w:rtl/>
          <w:lang w:eastAsia="he-IL"/>
        </w:rPr>
      </w:pPr>
      <w:r>
        <w:rPr>
          <w:rFonts w:cs="David"/>
          <w:rtl/>
          <w:lang w:eastAsia="he-IL"/>
        </w:rPr>
        <w:t xml:space="preserve">ד) </w:t>
      </w:r>
      <w:r>
        <w:rPr>
          <w:rFonts w:cs="David"/>
          <w:color w:val="000000"/>
          <w:lang w:eastAsia="he-IL"/>
        </w:rPr>
        <w:t>2^60</w:t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BE53EA">
      <w:pPr>
        <w:pStyle w:val="Heading3"/>
        <w:jc w:val="left"/>
      </w:pPr>
      <w:r>
        <w:rPr>
          <w:rtl/>
        </w:rPr>
        <w:t xml:space="preserve">שאלה </w:t>
      </w:r>
      <w:r>
        <w:rPr>
          <w:b/>
          <w:rtl/>
        </w:rPr>
        <w:t>9</w:t>
      </w:r>
      <w:r>
        <w:rPr>
          <w:b/>
          <w:i/>
          <w:iCs/>
          <w:rtl/>
        </w:rPr>
        <w:t xml:space="preserve"> </w:t>
      </w:r>
    </w:p>
    <w:p w:rsidR="009C42BF" w:rsidRDefault="009C42BF" w:rsidP="00655534">
      <w:pPr>
        <w:spacing w:line="360" w:lineRule="auto"/>
        <w:jc w:val="left"/>
        <w:rPr>
          <w:rFonts w:cs="David"/>
          <w:color w:val="000000"/>
          <w:rtl/>
          <w:lang w:eastAsia="he-IL"/>
        </w:rPr>
      </w:pPr>
      <w:r>
        <w:rPr>
          <w:rFonts w:cs="David"/>
          <w:color w:val="000000"/>
          <w:rtl/>
          <w:lang w:eastAsia="he-IL"/>
        </w:rPr>
        <w:t xml:space="preserve">מהו מספר הכניסות </w:t>
      </w:r>
      <w:r>
        <w:rPr>
          <w:rFonts w:cs="David"/>
          <w:color w:val="000000"/>
          <w:lang w:eastAsia="he-IL"/>
        </w:rPr>
        <w:t>(entries)</w:t>
      </w:r>
      <w:r>
        <w:rPr>
          <w:rFonts w:cs="David"/>
          <w:color w:val="000000"/>
          <w:rtl/>
          <w:lang w:eastAsia="he-IL"/>
        </w:rPr>
        <w:t xml:space="preserve"> בטבלת הדפים המהופכת </w:t>
      </w:r>
      <w:r>
        <w:rPr>
          <w:rFonts w:cs="David"/>
          <w:color w:val="000000"/>
          <w:lang w:eastAsia="he-IL"/>
        </w:rPr>
        <w:t>(inverted page table)</w:t>
      </w:r>
      <w:r>
        <w:rPr>
          <w:rFonts w:cs="David"/>
          <w:color w:val="000000"/>
          <w:rtl/>
          <w:lang w:eastAsia="he-IL"/>
        </w:rPr>
        <w:t>?</w:t>
      </w:r>
    </w:p>
    <w:p w:rsidR="009C42BF" w:rsidRDefault="009C42BF" w:rsidP="00655534">
      <w:pPr>
        <w:spacing w:line="360" w:lineRule="auto"/>
        <w:jc w:val="left"/>
        <w:rPr>
          <w:rFonts w:cs="David"/>
          <w:color w:val="000000"/>
          <w:rtl/>
          <w:lang w:eastAsia="he-IL"/>
        </w:rPr>
      </w:pPr>
    </w:p>
    <w:p w:rsidR="009C42BF" w:rsidRDefault="009C42BF" w:rsidP="00655534">
      <w:pPr>
        <w:spacing w:line="360" w:lineRule="auto"/>
        <w:jc w:val="left"/>
        <w:rPr>
          <w:rFonts w:cs="David"/>
          <w:color w:val="000000"/>
          <w:rtl/>
          <w:lang w:eastAsia="he-IL"/>
        </w:rPr>
      </w:pPr>
      <w:r>
        <w:rPr>
          <w:rFonts w:cs="David"/>
          <w:color w:val="000000"/>
          <w:rtl/>
          <w:lang w:eastAsia="he-IL"/>
        </w:rPr>
        <w:t>א) כמספר הדפים בזיכרון המדומה</w:t>
      </w:r>
    </w:p>
    <w:p w:rsidR="009C42BF" w:rsidRDefault="009C42BF" w:rsidP="00655534">
      <w:pPr>
        <w:spacing w:line="360" w:lineRule="auto"/>
        <w:jc w:val="left"/>
        <w:rPr>
          <w:rFonts w:cs="David"/>
          <w:color w:val="FF0000"/>
          <w:rtl/>
          <w:lang w:eastAsia="he-IL"/>
        </w:rPr>
      </w:pPr>
      <w:r>
        <w:rPr>
          <w:rFonts w:cs="David"/>
          <w:color w:val="FF0000"/>
          <w:rtl/>
          <w:lang w:eastAsia="he-IL"/>
        </w:rPr>
        <w:t xml:space="preserve">ב) כמספר המסגרות </w:t>
      </w:r>
      <w:r>
        <w:rPr>
          <w:rFonts w:cs="David"/>
          <w:color w:val="FF0000"/>
          <w:lang w:eastAsia="he-IL"/>
        </w:rPr>
        <w:t>(frames)</w:t>
      </w:r>
      <w:r>
        <w:rPr>
          <w:rFonts w:cs="David"/>
          <w:color w:val="FF0000"/>
          <w:rtl/>
          <w:lang w:eastAsia="he-IL"/>
        </w:rPr>
        <w:t xml:space="preserve"> בזיכרון הפיזי</w:t>
      </w:r>
    </w:p>
    <w:p w:rsidR="009C42BF" w:rsidRDefault="009C42BF" w:rsidP="00655534">
      <w:pPr>
        <w:spacing w:line="360" w:lineRule="auto"/>
        <w:jc w:val="left"/>
        <w:rPr>
          <w:rFonts w:cs="David"/>
          <w:color w:val="000000"/>
          <w:rtl/>
          <w:lang w:eastAsia="he-IL"/>
        </w:rPr>
      </w:pPr>
      <w:r>
        <w:rPr>
          <w:rFonts w:cs="David"/>
          <w:color w:val="000000"/>
          <w:rtl/>
          <w:lang w:eastAsia="he-IL"/>
        </w:rPr>
        <w:t>ג) כמספר הדפים המכסימלי שיכול לדרוש תהליך</w:t>
      </w:r>
    </w:p>
    <w:p w:rsidR="009C42BF" w:rsidRDefault="009C42BF" w:rsidP="00655534">
      <w:pPr>
        <w:spacing w:line="360" w:lineRule="auto"/>
        <w:jc w:val="left"/>
        <w:rPr>
          <w:rFonts w:cs="David"/>
          <w:color w:val="000000"/>
          <w:rtl/>
          <w:lang w:eastAsia="he-IL"/>
        </w:rPr>
      </w:pPr>
      <w:r>
        <w:rPr>
          <w:rFonts w:cs="David"/>
          <w:color w:val="000000"/>
          <w:rtl/>
          <w:lang w:eastAsia="he-IL"/>
        </w:rPr>
        <w:t>ד) כמספר התהליכים המכסימלי שיכולים להתבצע בו-זמנית במערכת</w:t>
      </w:r>
    </w:p>
    <w:p w:rsidR="009C42BF" w:rsidRDefault="009C42BF" w:rsidP="00AD387C">
      <w:pPr>
        <w:pStyle w:val="10"/>
        <w:jc w:val="left"/>
      </w:pPr>
    </w:p>
    <w:p w:rsidR="009C42BF" w:rsidRDefault="009C42BF" w:rsidP="00AD387C">
      <w:pPr>
        <w:pStyle w:val="10"/>
        <w:jc w:val="left"/>
      </w:pPr>
    </w:p>
    <w:p w:rsidR="009C42BF" w:rsidRDefault="009C42BF" w:rsidP="00BE53EA">
      <w:pPr>
        <w:pStyle w:val="Heading3"/>
        <w:pageBreakBefore/>
        <w:spacing w:before="0"/>
        <w:jc w:val="left"/>
      </w:pPr>
      <w:r>
        <w:rPr>
          <w:rtl/>
        </w:rPr>
        <w:lastRenderedPageBreak/>
        <w:t xml:space="preserve">שאלה </w:t>
      </w:r>
      <w:r>
        <w:rPr>
          <w:b/>
          <w:rtl/>
        </w:rPr>
        <w:t>10</w:t>
      </w:r>
      <w:r>
        <w:rPr>
          <w:b/>
          <w:i/>
          <w:iCs/>
          <w:rtl/>
        </w:rPr>
        <w:t xml:space="preserve"> </w:t>
      </w:r>
    </w:p>
    <w:p w:rsidR="009C42BF" w:rsidRPr="004B104D" w:rsidRDefault="009C42BF" w:rsidP="0085540B">
      <w:pPr>
        <w:spacing w:line="360" w:lineRule="auto"/>
        <w:jc w:val="left"/>
        <w:rPr>
          <w:rFonts w:cs="David"/>
          <w:lang w:eastAsia="he-IL"/>
        </w:rPr>
      </w:pPr>
      <w:r w:rsidRPr="004B104D">
        <w:rPr>
          <w:rFonts w:cs="David"/>
          <w:rtl/>
          <w:lang w:eastAsia="he-IL"/>
        </w:rPr>
        <w:t>כדי לבחור את הדף המתאים לפינוי מהזיכרון הראשי הוצע האלגוריתם הבא:</w:t>
      </w:r>
    </w:p>
    <w:p w:rsidR="009C42BF" w:rsidRDefault="009C42BF" w:rsidP="0085540B">
      <w:pPr>
        <w:spacing w:line="360" w:lineRule="auto"/>
        <w:jc w:val="left"/>
        <w:rPr>
          <w:rFonts w:cs="David"/>
          <w:rtl/>
          <w:lang w:eastAsia="he-IL"/>
        </w:rPr>
      </w:pPr>
      <w:r w:rsidRPr="004B104D">
        <w:rPr>
          <w:rFonts w:cs="David"/>
          <w:rtl/>
          <w:lang w:eastAsia="he-IL"/>
        </w:rPr>
        <w:t>לכל מסגרת (</w:t>
      </w:r>
      <w:r w:rsidRPr="004B104D">
        <w:rPr>
          <w:rFonts w:cs="David"/>
          <w:lang w:eastAsia="he-IL"/>
        </w:rPr>
        <w:t>frame</w:t>
      </w:r>
      <w:r w:rsidRPr="004B104D">
        <w:rPr>
          <w:rFonts w:cs="David"/>
          <w:rtl/>
          <w:lang w:eastAsia="he-IL"/>
        </w:rPr>
        <w:t>)</w:t>
      </w:r>
      <w:r>
        <w:rPr>
          <w:rFonts w:cs="David"/>
          <w:rtl/>
          <w:lang w:eastAsia="he-IL"/>
        </w:rPr>
        <w:t xml:space="preserve"> </w:t>
      </w:r>
      <w:r w:rsidRPr="004B104D">
        <w:rPr>
          <w:rFonts w:cs="David"/>
          <w:rtl/>
          <w:lang w:eastAsia="he-IL"/>
        </w:rPr>
        <w:t>בזיכרון  מוצמד מונה. כאשר דף חדש מגיע למסגרת, ערכו של מונה זה נקבע להיות 0 ובכל פניה לדף המונה מועלה ביחידה אחת. כאשר יש צורך לפנות דף מהזיכרון, בוחרים תמיד את הדף שהמונה המוצמד למסגרת שלו מכיל את הערך הנמוך ביותר.</w:t>
      </w:r>
      <w:r>
        <w:rPr>
          <w:rFonts w:cs="David"/>
          <w:rtl/>
          <w:lang w:eastAsia="he-IL"/>
        </w:rPr>
        <w:t xml:space="preserve"> האם אלגוריתם זה הוא טוב</w:t>
      </w:r>
      <w:r w:rsidRPr="004B104D">
        <w:rPr>
          <w:rFonts w:cs="David"/>
          <w:rtl/>
          <w:lang w:eastAsia="he-IL"/>
        </w:rPr>
        <w:t xml:space="preserve"> לניהול הדפדוף בזיכרון?</w:t>
      </w:r>
    </w:p>
    <w:p w:rsidR="009C42BF" w:rsidRPr="004B104D" w:rsidRDefault="009C42BF" w:rsidP="0085540B">
      <w:pPr>
        <w:spacing w:line="360" w:lineRule="auto"/>
        <w:jc w:val="left"/>
        <w:rPr>
          <w:rFonts w:cs="David"/>
          <w:lang w:eastAsia="he-IL"/>
        </w:rPr>
      </w:pPr>
    </w:p>
    <w:p w:rsidR="009C42BF" w:rsidRPr="004B104D" w:rsidRDefault="009C42BF" w:rsidP="0085540B">
      <w:pPr>
        <w:spacing w:line="360" w:lineRule="auto"/>
        <w:jc w:val="left"/>
        <w:rPr>
          <w:rFonts w:cs="David"/>
          <w:lang w:eastAsia="he-IL"/>
        </w:rPr>
      </w:pPr>
      <w:r w:rsidRPr="004B104D">
        <w:rPr>
          <w:rFonts w:cs="David"/>
          <w:rtl/>
          <w:lang w:eastAsia="he-IL"/>
        </w:rPr>
        <w:t>א</w:t>
      </w:r>
      <w:r>
        <w:rPr>
          <w:rFonts w:cs="David"/>
          <w:rtl/>
          <w:lang w:eastAsia="he-IL"/>
        </w:rPr>
        <w:t xml:space="preserve">) </w:t>
      </w:r>
      <w:r w:rsidRPr="004B104D">
        <w:rPr>
          <w:rFonts w:cs="David"/>
          <w:rtl/>
          <w:lang w:eastAsia="he-IL"/>
        </w:rPr>
        <w:t>כן. המונה משקף את מידת נחיצותו של הדף.  ככל שערכו נמוך, כך מספר הפניות לדף היה נמוך יותר ולכן הוא מתאים לפינוי.</w:t>
      </w:r>
    </w:p>
    <w:p w:rsidR="009C42BF" w:rsidRPr="004B104D" w:rsidRDefault="009C42BF" w:rsidP="0085540B">
      <w:pPr>
        <w:spacing w:line="360" w:lineRule="auto"/>
        <w:jc w:val="left"/>
        <w:rPr>
          <w:rFonts w:cs="David"/>
          <w:lang w:eastAsia="he-IL"/>
        </w:rPr>
      </w:pPr>
      <w:r w:rsidRPr="004B104D">
        <w:rPr>
          <w:rFonts w:cs="David"/>
          <w:rtl/>
          <w:lang w:eastAsia="he-IL"/>
        </w:rPr>
        <w:t>ב</w:t>
      </w:r>
      <w:r>
        <w:rPr>
          <w:rFonts w:cs="David"/>
          <w:rtl/>
          <w:lang w:eastAsia="he-IL"/>
        </w:rPr>
        <w:t xml:space="preserve">) </w:t>
      </w:r>
      <w:r w:rsidRPr="004B104D">
        <w:rPr>
          <w:rFonts w:cs="David"/>
          <w:rtl/>
          <w:lang w:eastAsia="he-IL"/>
        </w:rPr>
        <w:t>כן. מונה גבוהה מצביע על דף הנמצא בשימוש מתמיד.</w:t>
      </w:r>
    </w:p>
    <w:p w:rsidR="009C42BF" w:rsidRPr="004B104D" w:rsidRDefault="009C42BF" w:rsidP="0085540B">
      <w:pPr>
        <w:spacing w:line="360" w:lineRule="auto"/>
        <w:jc w:val="left"/>
        <w:rPr>
          <w:rFonts w:cs="David"/>
          <w:lang w:eastAsia="he-IL"/>
        </w:rPr>
      </w:pPr>
      <w:r w:rsidRPr="004B104D">
        <w:rPr>
          <w:rFonts w:cs="David"/>
          <w:rtl/>
          <w:lang w:eastAsia="he-IL"/>
        </w:rPr>
        <w:t>ג</w:t>
      </w:r>
      <w:r>
        <w:rPr>
          <w:rFonts w:cs="David"/>
          <w:rtl/>
          <w:lang w:eastAsia="he-IL"/>
        </w:rPr>
        <w:t xml:space="preserve">) </w:t>
      </w:r>
      <w:r w:rsidRPr="004B104D">
        <w:rPr>
          <w:rFonts w:cs="David"/>
          <w:rtl/>
          <w:lang w:eastAsia="he-IL"/>
        </w:rPr>
        <w:t>לא. אלגוריתם זה אינו מאפשר כלל כניסה של דפים חדשים כי המונה שלהם תמיד 0 ולכן יפונו מיד.</w:t>
      </w:r>
    </w:p>
    <w:p w:rsidR="009C42BF" w:rsidRPr="002055F3" w:rsidRDefault="009C42BF" w:rsidP="0085540B">
      <w:pPr>
        <w:spacing w:line="360" w:lineRule="auto"/>
        <w:jc w:val="left"/>
        <w:rPr>
          <w:rFonts w:cs="David"/>
          <w:color w:val="FF0000"/>
          <w:rtl/>
          <w:lang w:eastAsia="he-IL"/>
        </w:rPr>
      </w:pPr>
      <w:r w:rsidRPr="002055F3">
        <w:rPr>
          <w:rFonts w:cs="David"/>
          <w:color w:val="FF0000"/>
          <w:rtl/>
          <w:lang w:eastAsia="he-IL"/>
        </w:rPr>
        <w:t>ד) לא. מצב המונה עלול לשקף מציאות היסטורית שאיננה קיימת עוד.</w:t>
      </w:r>
    </w:p>
    <w:p w:rsidR="009C42BF" w:rsidRDefault="009C42BF" w:rsidP="00AD387C">
      <w:pPr>
        <w:spacing w:line="360" w:lineRule="auto"/>
        <w:jc w:val="left"/>
      </w:pPr>
    </w:p>
    <w:p w:rsidR="009C42BF" w:rsidRDefault="009C42BF" w:rsidP="00BE53EA">
      <w:pPr>
        <w:pStyle w:val="Heading3"/>
        <w:jc w:val="left"/>
        <w:rPr>
          <w:rtl/>
        </w:rPr>
      </w:pPr>
      <w:r>
        <w:rPr>
          <w:rtl/>
        </w:rPr>
        <w:t xml:space="preserve">שאלה </w:t>
      </w:r>
      <w:r>
        <w:rPr>
          <w:b/>
          <w:rtl/>
        </w:rPr>
        <w:t>11</w:t>
      </w:r>
      <w:r>
        <w:rPr>
          <w:b/>
          <w:i/>
          <w:iCs/>
          <w:rtl/>
        </w:rPr>
        <w:t xml:space="preserve"> </w:t>
      </w:r>
    </w:p>
    <w:p w:rsidR="009C42BF" w:rsidRDefault="009C42BF" w:rsidP="008325D7">
      <w:pPr>
        <w:pStyle w:val="Heading3"/>
        <w:jc w:val="left"/>
        <w:rPr>
          <w:rtl/>
        </w:rPr>
      </w:pPr>
    </w:p>
    <w:p w:rsidR="009C42BF" w:rsidRDefault="009C42BF" w:rsidP="008325D7">
      <w:pPr>
        <w:spacing w:line="360" w:lineRule="auto"/>
        <w:jc w:val="left"/>
        <w:rPr>
          <w:rFonts w:cs="David"/>
          <w:rtl/>
          <w:lang w:eastAsia="he-IL"/>
        </w:rPr>
      </w:pPr>
      <w:r w:rsidRPr="004B3A33">
        <w:rPr>
          <w:rFonts w:cs="David"/>
          <w:rtl/>
          <w:lang w:eastAsia="he-IL"/>
        </w:rPr>
        <w:t xml:space="preserve">אחד ההבדלים בין פונקציות ספריה בשפת </w:t>
      </w:r>
      <w:r w:rsidRPr="004B3A33">
        <w:rPr>
          <w:rFonts w:cs="David"/>
          <w:lang w:eastAsia="he-IL"/>
        </w:rPr>
        <w:t>C</w:t>
      </w:r>
      <w:r w:rsidRPr="004B3A33">
        <w:rPr>
          <w:rFonts w:cs="David"/>
          <w:rtl/>
          <w:lang w:eastAsia="he-IL"/>
        </w:rPr>
        <w:t xml:space="preserve"> (כגון </w:t>
      </w:r>
      <w:proofErr w:type="spellStart"/>
      <w:r w:rsidRPr="004B3A33">
        <w:rPr>
          <w:rFonts w:cs="David"/>
          <w:lang w:eastAsia="he-IL"/>
        </w:rPr>
        <w:t>printf</w:t>
      </w:r>
      <w:proofErr w:type="spellEnd"/>
      <w:r w:rsidRPr="004B3A33">
        <w:rPr>
          <w:rFonts w:cs="David"/>
          <w:rtl/>
          <w:lang w:eastAsia="he-IL"/>
        </w:rPr>
        <w:t>()) לבין קריאות</w:t>
      </w:r>
      <w:r>
        <w:rPr>
          <w:rFonts w:cs="David"/>
          <w:lang w:eastAsia="he-IL"/>
        </w:rPr>
        <w:t xml:space="preserve"> </w:t>
      </w:r>
      <w:r w:rsidRPr="004B3A33">
        <w:rPr>
          <w:rFonts w:cs="David"/>
          <w:rtl/>
          <w:lang w:eastAsia="he-IL"/>
        </w:rPr>
        <w:t>מערכת (</w:t>
      </w:r>
      <w:r w:rsidRPr="004B3A33">
        <w:rPr>
          <w:rFonts w:cs="David"/>
          <w:lang w:eastAsia="he-IL"/>
        </w:rPr>
        <w:t>system calls</w:t>
      </w:r>
      <w:r w:rsidRPr="004B3A33">
        <w:rPr>
          <w:rFonts w:cs="David"/>
          <w:rtl/>
          <w:lang w:eastAsia="he-IL"/>
        </w:rPr>
        <w:t>) ב-</w:t>
      </w:r>
      <w:r>
        <w:rPr>
          <w:rFonts w:cs="David"/>
          <w:rtl/>
          <w:lang w:eastAsia="he-IL"/>
        </w:rPr>
        <w:t xml:space="preserve"> </w:t>
      </w:r>
      <w:r>
        <w:rPr>
          <w:rFonts w:cs="David"/>
          <w:lang w:eastAsia="he-IL"/>
        </w:rPr>
        <w:t>Unix/Linux</w:t>
      </w:r>
      <w:r>
        <w:rPr>
          <w:rFonts w:cs="David"/>
          <w:rtl/>
          <w:lang w:eastAsia="he-IL"/>
        </w:rPr>
        <w:t xml:space="preserve"> הו</w:t>
      </w:r>
      <w:r w:rsidRPr="004B3A33">
        <w:rPr>
          <w:rFonts w:cs="David"/>
          <w:rtl/>
          <w:lang w:eastAsia="he-IL"/>
        </w:rPr>
        <w:t>א:</w:t>
      </w:r>
    </w:p>
    <w:p w:rsidR="009C42BF" w:rsidRPr="004B3A33" w:rsidRDefault="009C42BF" w:rsidP="008325D7">
      <w:pPr>
        <w:spacing w:line="360" w:lineRule="auto"/>
        <w:jc w:val="left"/>
        <w:rPr>
          <w:rFonts w:cs="David"/>
          <w:lang w:eastAsia="he-IL"/>
        </w:rPr>
      </w:pPr>
    </w:p>
    <w:p w:rsidR="009C42BF" w:rsidRPr="004B3A33" w:rsidRDefault="009C42BF" w:rsidP="008325D7">
      <w:pPr>
        <w:spacing w:line="360" w:lineRule="auto"/>
        <w:jc w:val="left"/>
        <w:rPr>
          <w:rFonts w:cs="David"/>
          <w:lang w:eastAsia="he-IL"/>
        </w:rPr>
      </w:pPr>
      <w:r w:rsidRPr="004B3A33">
        <w:rPr>
          <w:rFonts w:cs="David"/>
          <w:rtl/>
          <w:lang w:eastAsia="he-IL"/>
        </w:rPr>
        <w:t>א</w:t>
      </w:r>
      <w:r>
        <w:rPr>
          <w:rFonts w:cs="David"/>
          <w:rtl/>
          <w:lang w:eastAsia="he-IL"/>
        </w:rPr>
        <w:t>)</w:t>
      </w:r>
      <w:r w:rsidRPr="004B3A33">
        <w:rPr>
          <w:rFonts w:cs="David"/>
          <w:rtl/>
          <w:lang w:eastAsia="he-IL"/>
        </w:rPr>
        <w:t xml:space="preserve"> רק למנהל המערכת (</w:t>
      </w:r>
      <w:r w:rsidRPr="004B3A33">
        <w:rPr>
          <w:rFonts w:cs="David"/>
          <w:lang w:eastAsia="he-IL"/>
        </w:rPr>
        <w:t>super user</w:t>
      </w:r>
      <w:r w:rsidRPr="004B3A33">
        <w:rPr>
          <w:rFonts w:cs="David"/>
          <w:rtl/>
          <w:lang w:eastAsia="he-IL"/>
        </w:rPr>
        <w:t>)</w:t>
      </w:r>
      <w:r>
        <w:rPr>
          <w:rFonts w:cs="David"/>
          <w:rtl/>
          <w:lang w:eastAsia="he-IL"/>
        </w:rPr>
        <w:t xml:space="preserve"> </w:t>
      </w:r>
      <w:r w:rsidRPr="004B3A33">
        <w:rPr>
          <w:rFonts w:cs="David"/>
          <w:rtl/>
          <w:lang w:eastAsia="he-IL"/>
        </w:rPr>
        <w:t>מותר להשתמש בקריאות מערכת, בפונקציות ספריה יכול להשתמש כל אחד</w:t>
      </w:r>
    </w:p>
    <w:p w:rsidR="009C42BF" w:rsidRPr="004B3A33" w:rsidRDefault="009C42BF" w:rsidP="008325D7">
      <w:pPr>
        <w:spacing w:line="360" w:lineRule="auto"/>
        <w:jc w:val="left"/>
        <w:rPr>
          <w:rFonts w:cs="David"/>
          <w:lang w:eastAsia="he-IL"/>
        </w:rPr>
      </w:pPr>
      <w:r w:rsidRPr="004B3A33">
        <w:rPr>
          <w:rFonts w:cs="David"/>
          <w:rtl/>
          <w:lang w:eastAsia="he-IL"/>
        </w:rPr>
        <w:t>ב</w:t>
      </w:r>
      <w:r>
        <w:rPr>
          <w:rFonts w:cs="David"/>
          <w:rtl/>
          <w:lang w:eastAsia="he-IL"/>
        </w:rPr>
        <w:t>)</w:t>
      </w:r>
      <w:r w:rsidRPr="004B3A33">
        <w:rPr>
          <w:rFonts w:cs="David"/>
          <w:rtl/>
          <w:lang w:eastAsia="he-IL"/>
        </w:rPr>
        <w:t xml:space="preserve"> באמצעות פונקציות הספרייה בשפת </w:t>
      </w:r>
      <w:r w:rsidRPr="004B3A33">
        <w:rPr>
          <w:rFonts w:cs="David"/>
          <w:lang w:eastAsia="he-IL"/>
        </w:rPr>
        <w:t>C</w:t>
      </w:r>
      <w:r w:rsidRPr="004B3A33">
        <w:rPr>
          <w:rFonts w:cs="David"/>
          <w:rtl/>
          <w:lang w:eastAsia="he-IL"/>
        </w:rPr>
        <w:t xml:space="preserve"> לא ניתן לפתוח קבצים לפעולות קריאה או כתיבה</w:t>
      </w:r>
    </w:p>
    <w:p w:rsidR="009C42BF" w:rsidRPr="004B3A33" w:rsidRDefault="009C42BF" w:rsidP="008325D7">
      <w:pPr>
        <w:spacing w:line="360" w:lineRule="auto"/>
        <w:jc w:val="left"/>
        <w:rPr>
          <w:rFonts w:cs="David"/>
          <w:lang w:eastAsia="he-IL"/>
        </w:rPr>
      </w:pPr>
      <w:r w:rsidRPr="004B3A33">
        <w:rPr>
          <w:rFonts w:cs="David"/>
          <w:rtl/>
          <w:lang w:eastAsia="he-IL"/>
        </w:rPr>
        <w:t>ג</w:t>
      </w:r>
      <w:r>
        <w:rPr>
          <w:rFonts w:cs="David"/>
          <w:rtl/>
          <w:lang w:eastAsia="he-IL"/>
        </w:rPr>
        <w:t xml:space="preserve">) </w:t>
      </w:r>
      <w:r w:rsidRPr="004B3A33">
        <w:rPr>
          <w:rFonts w:cs="David"/>
          <w:rtl/>
          <w:lang w:eastAsia="he-IL"/>
        </w:rPr>
        <w:t>כל קריאות המערכת הן חלק מפונקציות הספרייה של השפה</w:t>
      </w:r>
    </w:p>
    <w:p w:rsidR="009C42BF" w:rsidRPr="004B3A33" w:rsidRDefault="009C42BF" w:rsidP="008325D7">
      <w:pPr>
        <w:spacing w:line="360" w:lineRule="auto"/>
        <w:jc w:val="left"/>
        <w:rPr>
          <w:rFonts w:cs="David"/>
          <w:lang w:eastAsia="he-IL"/>
        </w:rPr>
      </w:pPr>
      <w:r w:rsidRPr="004B3A33">
        <w:rPr>
          <w:rFonts w:cs="David"/>
          <w:rtl/>
          <w:lang w:eastAsia="he-IL"/>
        </w:rPr>
        <w:t>ד</w:t>
      </w:r>
      <w:r>
        <w:rPr>
          <w:rFonts w:cs="David"/>
          <w:rtl/>
          <w:lang w:eastAsia="he-IL"/>
        </w:rPr>
        <w:t xml:space="preserve">) </w:t>
      </w:r>
      <w:r w:rsidRPr="004B3A33">
        <w:rPr>
          <w:rFonts w:cs="David"/>
          <w:rtl/>
          <w:lang w:eastAsia="he-IL"/>
        </w:rPr>
        <w:t xml:space="preserve">כל פונקציות הספרייה </w:t>
      </w:r>
      <w:r>
        <w:rPr>
          <w:rFonts w:cs="David"/>
          <w:rtl/>
          <w:lang w:eastAsia="he-IL"/>
        </w:rPr>
        <w:t xml:space="preserve">משתמשות בקריאות מערכת </w:t>
      </w:r>
    </w:p>
    <w:p w:rsidR="009C42BF" w:rsidRPr="004B3A33" w:rsidRDefault="009C42BF" w:rsidP="008325D7">
      <w:pPr>
        <w:spacing w:line="360" w:lineRule="auto"/>
        <w:jc w:val="left"/>
        <w:rPr>
          <w:rFonts w:cs="David"/>
          <w:lang w:eastAsia="he-IL"/>
        </w:rPr>
      </w:pPr>
      <w:r w:rsidRPr="004B3A33">
        <w:rPr>
          <w:rFonts w:cs="David"/>
          <w:rtl/>
          <w:lang w:eastAsia="he-IL"/>
        </w:rPr>
        <w:t>ה</w:t>
      </w:r>
      <w:r>
        <w:rPr>
          <w:rFonts w:cs="David"/>
          <w:rtl/>
          <w:lang w:eastAsia="he-IL"/>
        </w:rPr>
        <w:t>) התשובות ג' וד' הן הנכונות</w:t>
      </w:r>
    </w:p>
    <w:p w:rsidR="009C42BF" w:rsidRPr="004B3A33" w:rsidRDefault="009C42BF" w:rsidP="008325D7">
      <w:pPr>
        <w:spacing w:line="360" w:lineRule="auto"/>
        <w:jc w:val="left"/>
        <w:rPr>
          <w:rFonts w:cs="David"/>
          <w:b/>
          <w:bCs/>
          <w:color w:val="FF0000"/>
          <w:sz w:val="32"/>
          <w:szCs w:val="32"/>
          <w:rtl/>
          <w:lang w:eastAsia="he-IL"/>
        </w:rPr>
      </w:pPr>
      <w:r w:rsidRPr="004B3A33">
        <w:rPr>
          <w:rFonts w:cs="David"/>
          <w:color w:val="FF0000"/>
          <w:rtl/>
          <w:lang w:eastAsia="he-IL"/>
        </w:rPr>
        <w:t>ו) כל התשובות הקודמות אינן נכונות</w:t>
      </w:r>
    </w:p>
    <w:p w:rsidR="009C42BF" w:rsidRDefault="009C42BF" w:rsidP="00AD387C">
      <w:pPr>
        <w:jc w:val="left"/>
        <w:rPr>
          <w:rFonts w:cs="David"/>
          <w:b/>
          <w:bCs/>
          <w:spacing w:val="60"/>
          <w:sz w:val="26"/>
          <w:szCs w:val="28"/>
          <w:rtl/>
        </w:rPr>
      </w:pPr>
    </w:p>
    <w:p w:rsidR="009C42BF" w:rsidRDefault="009C42BF" w:rsidP="00AD387C">
      <w:pPr>
        <w:jc w:val="left"/>
      </w:pPr>
      <w:r>
        <w:rPr>
          <w:rFonts w:cs="David"/>
          <w:b/>
          <w:bCs/>
          <w:spacing w:val="60"/>
          <w:sz w:val="26"/>
          <w:szCs w:val="28"/>
          <w:rtl/>
        </w:rPr>
        <w:t>בהצלחה!</w:t>
      </w:r>
    </w:p>
    <w:p w:rsidR="009C42BF" w:rsidRDefault="009C42BF" w:rsidP="00AD387C">
      <w:pPr>
        <w:jc w:val="left"/>
      </w:pPr>
    </w:p>
    <w:sectPr w:rsidR="009C42BF" w:rsidSect="009D1687">
      <w:footerReference w:type="default" r:id="rId8"/>
      <w:pgSz w:w="11906" w:h="16838"/>
      <w:pgMar w:top="1440" w:right="1800" w:bottom="1440" w:left="1800" w:header="0" w:footer="72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496" w:rsidRDefault="00F05496" w:rsidP="009D1687">
      <w:r>
        <w:separator/>
      </w:r>
    </w:p>
  </w:endnote>
  <w:endnote w:type="continuationSeparator" w:id="0">
    <w:p w:rsidR="00F05496" w:rsidRDefault="00F05496" w:rsidP="009D1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Lohit Devanaga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BF" w:rsidRDefault="00CE75DF">
    <w:pPr>
      <w:pStyle w:val="Footer"/>
      <w:ind w:firstLine="720"/>
    </w:pPr>
    <w:r>
      <w:fldChar w:fldCharType="begin"/>
    </w:r>
    <w:r>
      <w:instrText>PAGE</w:instrText>
    </w:r>
    <w:r>
      <w:fldChar w:fldCharType="separate"/>
    </w:r>
    <w:r w:rsidR="00D75058">
      <w:rPr>
        <w:noProof/>
        <w:rtl/>
      </w:rPr>
      <w:t>8</w:t>
    </w:r>
    <w:r>
      <w:rPr>
        <w:noProof/>
      </w:rPr>
      <w:fldChar w:fldCharType="end"/>
    </w:r>
    <w:r w:rsidR="009C42BF">
      <w:rPr>
        <w:rFonts w:cs="David"/>
        <w:rtl/>
      </w:rPr>
      <w:tab/>
    </w:r>
    <w:r w:rsidR="009C42BF">
      <w:rPr>
        <w:rFonts w:cs="David"/>
        <w:sz w:val="22"/>
        <w:szCs w:val="22"/>
        <w:rtl/>
      </w:rPr>
      <w:t>ב</w:t>
    </w:r>
    <w:r w:rsidR="009C42BF">
      <w:rPr>
        <w:rFonts w:cs="David"/>
        <w:sz w:val="22"/>
        <w:szCs w:val="22"/>
      </w:rPr>
      <w:t>2014</w:t>
    </w:r>
    <w:r w:rsidR="009C42BF">
      <w:rPr>
        <w:rFonts w:cs="David"/>
        <w:sz w:val="22"/>
        <w:szCs w:val="22"/>
        <w:rtl/>
      </w:rPr>
      <w:t xml:space="preserve"> – </w:t>
    </w:r>
    <w:del w:id="1" w:author="root " w:date="2014-07-09T15:45:00Z">
      <w:r w:rsidR="009C42BF">
        <w:rPr>
          <w:rFonts w:cs="David"/>
          <w:sz w:val="22"/>
          <w:szCs w:val="22"/>
        </w:rPr>
        <w:delText>85</w:delText>
      </w:r>
    </w:del>
    <w:ins w:id="2" w:author="root " w:date="2014-07-09T15:48:00Z">
      <w:r w:rsidR="009C42BF">
        <w:rPr>
          <w:rFonts w:cs="David"/>
          <w:sz w:val="22"/>
          <w:szCs w:val="22"/>
          <w:rtl/>
        </w:rPr>
        <w:t>אב</w:t>
      </w:r>
    </w:ins>
    <w:r w:rsidR="009C42BF">
      <w:rPr>
        <w:rFonts w:cs="David"/>
        <w:sz w:val="22"/>
        <w:szCs w:val="22"/>
        <w:rtl/>
      </w:rPr>
      <w:t xml:space="preserve"> / </w:t>
    </w:r>
    <w:r w:rsidR="009C42BF">
      <w:rPr>
        <w:rFonts w:cs="David"/>
        <w:sz w:val="22"/>
        <w:szCs w:val="22"/>
      </w:rPr>
      <w:t>20594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496" w:rsidRDefault="00F05496" w:rsidP="009D1687">
      <w:r>
        <w:separator/>
      </w:r>
    </w:p>
  </w:footnote>
  <w:footnote w:type="continuationSeparator" w:id="0">
    <w:p w:rsidR="00F05496" w:rsidRDefault="00F05496" w:rsidP="009D1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D6B49"/>
    <w:multiLevelType w:val="hybridMultilevel"/>
    <w:tmpl w:val="5B704028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cs="Times New Roman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FAC5DFB"/>
    <w:multiLevelType w:val="hybridMultilevel"/>
    <w:tmpl w:val="7F742BFA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D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D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D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3404C9"/>
    <w:multiLevelType w:val="hybridMultilevel"/>
    <w:tmpl w:val="78F6D68E"/>
    <w:lvl w:ilvl="0" w:tplc="40CC67E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5513444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4">
    <w:nsid w:val="52362A0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397" w:hanging="397"/>
      </w:pPr>
      <w:rPr>
        <w:rFonts w:cs="Times New Roman"/>
        <w:b w:val="0"/>
        <w:bCs w:val="0"/>
        <w:i w:val="0"/>
        <w:iCs w:val="0"/>
        <w:color w:val="00000A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3971AF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  <w:b w:val="0"/>
        <w:bCs w:val="0"/>
        <w:i w:val="0"/>
        <w:iCs w:val="0"/>
        <w:color w:val="00000A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264483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7B1017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cs="Times New Roman"/>
        <w:b w:val="0"/>
        <w:bCs w:val="0"/>
        <w:i w:val="0"/>
        <w:iCs w:val="0"/>
        <w:color w:val="00000A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7B6936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1687"/>
    <w:rsid w:val="00020A50"/>
    <w:rsid w:val="00024868"/>
    <w:rsid w:val="000347B0"/>
    <w:rsid w:val="0009217B"/>
    <w:rsid w:val="000A0B9C"/>
    <w:rsid w:val="00144B91"/>
    <w:rsid w:val="001D3A46"/>
    <w:rsid w:val="002055F3"/>
    <w:rsid w:val="00217056"/>
    <w:rsid w:val="00221AD7"/>
    <w:rsid w:val="0023556B"/>
    <w:rsid w:val="00377496"/>
    <w:rsid w:val="00396530"/>
    <w:rsid w:val="00445A36"/>
    <w:rsid w:val="004625C4"/>
    <w:rsid w:val="004B104D"/>
    <w:rsid w:val="004B3A33"/>
    <w:rsid w:val="004E6BDE"/>
    <w:rsid w:val="004F4123"/>
    <w:rsid w:val="00513E96"/>
    <w:rsid w:val="00527478"/>
    <w:rsid w:val="00536119"/>
    <w:rsid w:val="005430B3"/>
    <w:rsid w:val="00561184"/>
    <w:rsid w:val="0056798C"/>
    <w:rsid w:val="00581ADC"/>
    <w:rsid w:val="005E5B6D"/>
    <w:rsid w:val="00655534"/>
    <w:rsid w:val="006A1671"/>
    <w:rsid w:val="006C3D90"/>
    <w:rsid w:val="006D3FCD"/>
    <w:rsid w:val="006D6EF4"/>
    <w:rsid w:val="00752E2A"/>
    <w:rsid w:val="00780E23"/>
    <w:rsid w:val="007B77A7"/>
    <w:rsid w:val="007B7B64"/>
    <w:rsid w:val="007D13D3"/>
    <w:rsid w:val="007F113F"/>
    <w:rsid w:val="00803CD5"/>
    <w:rsid w:val="008325D7"/>
    <w:rsid w:val="008373A2"/>
    <w:rsid w:val="0085540B"/>
    <w:rsid w:val="00924B06"/>
    <w:rsid w:val="00961BE2"/>
    <w:rsid w:val="009A3780"/>
    <w:rsid w:val="009A5DB4"/>
    <w:rsid w:val="009B6081"/>
    <w:rsid w:val="009C42BF"/>
    <w:rsid w:val="009D1687"/>
    <w:rsid w:val="009F4E3E"/>
    <w:rsid w:val="00A81C8A"/>
    <w:rsid w:val="00A861D5"/>
    <w:rsid w:val="00A87567"/>
    <w:rsid w:val="00A876EB"/>
    <w:rsid w:val="00AB3575"/>
    <w:rsid w:val="00AC2AB0"/>
    <w:rsid w:val="00AD387C"/>
    <w:rsid w:val="00B05590"/>
    <w:rsid w:val="00B07949"/>
    <w:rsid w:val="00B514F0"/>
    <w:rsid w:val="00B6105F"/>
    <w:rsid w:val="00B976A4"/>
    <w:rsid w:val="00BC7785"/>
    <w:rsid w:val="00BE53EA"/>
    <w:rsid w:val="00C456D1"/>
    <w:rsid w:val="00C6378C"/>
    <w:rsid w:val="00C77EFB"/>
    <w:rsid w:val="00C8395E"/>
    <w:rsid w:val="00CC32A0"/>
    <w:rsid w:val="00CE75DF"/>
    <w:rsid w:val="00CF6BEB"/>
    <w:rsid w:val="00CF719E"/>
    <w:rsid w:val="00D75058"/>
    <w:rsid w:val="00E015D1"/>
    <w:rsid w:val="00E56A80"/>
    <w:rsid w:val="00E86DDB"/>
    <w:rsid w:val="00EA4B2A"/>
    <w:rsid w:val="00EC3C40"/>
    <w:rsid w:val="00F05496"/>
    <w:rsid w:val="00F12D29"/>
    <w:rsid w:val="00F6118D"/>
    <w:rsid w:val="00F773DC"/>
    <w:rsid w:val="00FA2DDB"/>
    <w:rsid w:val="00FA379B"/>
    <w:rsid w:val="00FF0171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687"/>
    <w:pPr>
      <w:suppressAutoHyphens/>
      <w:bidi/>
      <w:jc w:val="right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9D1687"/>
    <w:pPr>
      <w:keepNext/>
      <w:spacing w:before="480" w:after="60" w:line="360" w:lineRule="auto"/>
      <w:jc w:val="both"/>
      <w:outlineLvl w:val="0"/>
    </w:pPr>
    <w:rPr>
      <w:rFonts w:cs="David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9D1687"/>
    <w:pPr>
      <w:keepNext/>
      <w:spacing w:before="360" w:after="60" w:line="360" w:lineRule="auto"/>
      <w:jc w:val="both"/>
      <w:outlineLvl w:val="1"/>
    </w:pPr>
    <w:rPr>
      <w:rFonts w:cs="David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9"/>
    <w:qFormat/>
    <w:rsid w:val="009D1687"/>
    <w:pPr>
      <w:keepNext/>
      <w:spacing w:before="240" w:after="60" w:line="360" w:lineRule="auto"/>
      <w:jc w:val="both"/>
      <w:outlineLvl w:val="2"/>
    </w:pPr>
    <w:rPr>
      <w:rFonts w:cs="David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9D1687"/>
    <w:rPr>
      <w:rFonts w:cs="David"/>
      <w:b/>
      <w:bCs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9"/>
    <w:rsid w:val="009D1687"/>
    <w:rPr>
      <w:rFonts w:cs="David"/>
      <w:b/>
      <w:bCs/>
      <w:sz w:val="28"/>
      <w:szCs w:val="28"/>
      <w:lang w:bidi="he-IL"/>
    </w:rPr>
  </w:style>
  <w:style w:type="character" w:customStyle="1" w:styleId="Heading3Char">
    <w:name w:val="Heading 3 Char"/>
    <w:link w:val="Heading3"/>
    <w:uiPriority w:val="99"/>
    <w:rsid w:val="009D1687"/>
    <w:rPr>
      <w:rFonts w:cs="David"/>
      <w:bCs/>
      <w:sz w:val="24"/>
      <w:szCs w:val="24"/>
      <w:lang w:bidi="he-IL"/>
    </w:rPr>
  </w:style>
  <w:style w:type="character" w:customStyle="1" w:styleId="HTMLPreformattedChar">
    <w:name w:val="HTML Preformatted Char"/>
    <w:uiPriority w:val="99"/>
    <w:rsid w:val="009D1687"/>
    <w:rPr>
      <w:rFonts w:ascii="Courier New" w:hAnsi="Courier New" w:cs="Times New Roman"/>
      <w:lang w:val="en-US" w:eastAsia="en-US"/>
    </w:rPr>
  </w:style>
  <w:style w:type="character" w:customStyle="1" w:styleId="HeaderChar">
    <w:name w:val="Header Char"/>
    <w:uiPriority w:val="99"/>
    <w:rsid w:val="009D1687"/>
    <w:rPr>
      <w:rFonts w:cs="Times New Roman"/>
      <w:sz w:val="24"/>
      <w:szCs w:val="24"/>
    </w:rPr>
  </w:style>
  <w:style w:type="character" w:customStyle="1" w:styleId="a">
    <w:name w:val="תו תו"/>
    <w:uiPriority w:val="99"/>
    <w:rsid w:val="009D1687"/>
    <w:rPr>
      <w:rFonts w:ascii="Courier New" w:hAnsi="Courier New" w:cs="Courier New"/>
      <w:color w:val="000000"/>
      <w:lang w:val="en-US" w:eastAsia="en-US" w:bidi="ar-SA"/>
    </w:rPr>
  </w:style>
  <w:style w:type="character" w:customStyle="1" w:styleId="apple-converted-space">
    <w:name w:val="apple-converted-space"/>
    <w:uiPriority w:val="99"/>
    <w:rsid w:val="009D1687"/>
    <w:rPr>
      <w:rFonts w:cs="Times New Roman"/>
    </w:rPr>
  </w:style>
  <w:style w:type="character" w:styleId="HTMLVariable">
    <w:name w:val="HTML Variable"/>
    <w:uiPriority w:val="99"/>
    <w:rsid w:val="009D1687"/>
    <w:rPr>
      <w:rFonts w:cs="Times New Roman"/>
      <w:i/>
      <w:iCs/>
    </w:rPr>
  </w:style>
  <w:style w:type="character" w:styleId="HTMLTypewriter">
    <w:name w:val="HTML Typewriter"/>
    <w:uiPriority w:val="99"/>
    <w:rsid w:val="009D1687"/>
    <w:rPr>
      <w:rFonts w:ascii="Courier New" w:hAnsi="Courier New" w:cs="Courier New"/>
      <w:sz w:val="20"/>
      <w:szCs w:val="20"/>
    </w:rPr>
  </w:style>
  <w:style w:type="character" w:styleId="HTMLCode">
    <w:name w:val="HTML Code"/>
    <w:uiPriority w:val="99"/>
    <w:rsid w:val="009D1687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rsid w:val="009D1687"/>
    <w:rPr>
      <w:rFonts w:cs="Times New Roman"/>
      <w:i/>
      <w:iCs/>
    </w:rPr>
  </w:style>
  <w:style w:type="character" w:customStyle="1" w:styleId="1">
    <w:name w:val="תו תו1"/>
    <w:uiPriority w:val="99"/>
    <w:rsid w:val="009D1687"/>
    <w:rPr>
      <w:rFonts w:ascii="Courier New" w:hAnsi="Courier New" w:cs="Courier New"/>
      <w:color w:val="000000"/>
      <w:lang w:val="en-US" w:eastAsia="en-US" w:bidi="ar-SA"/>
    </w:rPr>
  </w:style>
  <w:style w:type="character" w:customStyle="1" w:styleId="FooterChar">
    <w:name w:val="Footer Char"/>
    <w:uiPriority w:val="99"/>
    <w:rsid w:val="009D1687"/>
    <w:rPr>
      <w:rFonts w:cs="Times New Roman"/>
      <w:sz w:val="24"/>
      <w:szCs w:val="24"/>
    </w:rPr>
  </w:style>
  <w:style w:type="character" w:customStyle="1" w:styleId="BalloonTextChar">
    <w:name w:val="Balloon Text Char"/>
    <w:uiPriority w:val="99"/>
    <w:rsid w:val="009D1687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rsid w:val="009D1687"/>
    <w:rPr>
      <w:rFonts w:cs="Times New Roman"/>
      <w:sz w:val="16"/>
      <w:szCs w:val="16"/>
    </w:rPr>
  </w:style>
  <w:style w:type="character" w:customStyle="1" w:styleId="CommentTextChar">
    <w:name w:val="Comment Text Char"/>
    <w:uiPriority w:val="99"/>
    <w:rsid w:val="009D1687"/>
    <w:rPr>
      <w:rFonts w:cs="Times New Roman"/>
      <w:sz w:val="20"/>
      <w:szCs w:val="20"/>
    </w:rPr>
  </w:style>
  <w:style w:type="character" w:customStyle="1" w:styleId="CommentSubjectChar">
    <w:name w:val="Comment Subject Char"/>
    <w:uiPriority w:val="99"/>
    <w:rsid w:val="009D1687"/>
    <w:rPr>
      <w:rFonts w:cs="Times New Roman"/>
      <w:b/>
      <w:bCs/>
      <w:sz w:val="20"/>
      <w:szCs w:val="20"/>
    </w:rPr>
  </w:style>
  <w:style w:type="character" w:customStyle="1" w:styleId="ListLabel1">
    <w:name w:val="ListLabel 1"/>
    <w:uiPriority w:val="99"/>
    <w:rsid w:val="009D1687"/>
    <w:rPr>
      <w:sz w:val="24"/>
    </w:rPr>
  </w:style>
  <w:style w:type="character" w:customStyle="1" w:styleId="ListLabel2">
    <w:name w:val="ListLabel 2"/>
    <w:uiPriority w:val="99"/>
    <w:rsid w:val="009D1687"/>
  </w:style>
  <w:style w:type="character" w:customStyle="1" w:styleId="ListLabel3">
    <w:name w:val="ListLabel 3"/>
    <w:uiPriority w:val="99"/>
    <w:rsid w:val="009D1687"/>
    <w:rPr>
      <w:sz w:val="24"/>
    </w:rPr>
  </w:style>
  <w:style w:type="character" w:customStyle="1" w:styleId="ListLabel4">
    <w:name w:val="ListLabel 4"/>
    <w:uiPriority w:val="99"/>
    <w:rsid w:val="009D1687"/>
    <w:rPr>
      <w:color w:val="00000A"/>
      <w:sz w:val="24"/>
    </w:rPr>
  </w:style>
  <w:style w:type="paragraph" w:customStyle="1" w:styleId="Heading">
    <w:name w:val="Heading"/>
    <w:basedOn w:val="Normal"/>
    <w:next w:val="TextBody"/>
    <w:uiPriority w:val="99"/>
    <w:rsid w:val="009D1687"/>
    <w:pPr>
      <w:keepNext/>
      <w:spacing w:before="240" w:after="120"/>
    </w:pPr>
    <w:rPr>
      <w:rFonts w:ascii="Liberation Sans" w:eastAsia="Liberation Sans" w:cs="Lohit Devanagari"/>
      <w:sz w:val="28"/>
      <w:szCs w:val="28"/>
    </w:rPr>
  </w:style>
  <w:style w:type="paragraph" w:customStyle="1" w:styleId="TextBody">
    <w:name w:val="Text Body"/>
    <w:basedOn w:val="Normal"/>
    <w:uiPriority w:val="99"/>
    <w:rsid w:val="009D1687"/>
    <w:pPr>
      <w:spacing w:after="120"/>
    </w:pPr>
  </w:style>
  <w:style w:type="paragraph" w:styleId="List">
    <w:name w:val="List"/>
    <w:basedOn w:val="TextBody"/>
    <w:uiPriority w:val="99"/>
    <w:rsid w:val="009D1687"/>
    <w:rPr>
      <w:rFonts w:cs="Lohit Devanagari"/>
    </w:rPr>
  </w:style>
  <w:style w:type="paragraph" w:styleId="Caption">
    <w:name w:val="caption"/>
    <w:basedOn w:val="Normal"/>
    <w:uiPriority w:val="99"/>
    <w:qFormat/>
    <w:rsid w:val="009D1687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uiPriority w:val="99"/>
    <w:rsid w:val="009D1687"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1"/>
    <w:uiPriority w:val="99"/>
    <w:rsid w:val="009D1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hAnsi="Courier New"/>
      <w:sz w:val="20"/>
      <w:szCs w:val="20"/>
    </w:rPr>
  </w:style>
  <w:style w:type="character" w:customStyle="1" w:styleId="HTMLPreformattedChar1">
    <w:name w:val="HTML Preformatted Char1"/>
    <w:link w:val="HTMLPreformatted"/>
    <w:uiPriority w:val="99"/>
    <w:semiHidden/>
    <w:rsid w:val="004B25A0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1"/>
    <w:uiPriority w:val="99"/>
    <w:rsid w:val="009D1687"/>
    <w:pPr>
      <w:tabs>
        <w:tab w:val="center" w:pos="4153"/>
        <w:tab w:val="right" w:pos="8306"/>
      </w:tabs>
    </w:pPr>
  </w:style>
  <w:style w:type="character" w:customStyle="1" w:styleId="HeaderChar1">
    <w:name w:val="Header Char1"/>
    <w:link w:val="Header"/>
    <w:uiPriority w:val="99"/>
    <w:semiHidden/>
    <w:rsid w:val="004B25A0"/>
    <w:rPr>
      <w:rFonts w:ascii="Times New Roman" w:hAnsi="Times New Roman" w:cs="Times New Roman"/>
      <w:sz w:val="24"/>
      <w:szCs w:val="24"/>
    </w:rPr>
  </w:style>
  <w:style w:type="paragraph" w:customStyle="1" w:styleId="10">
    <w:name w:val="פיסקת רשימה1"/>
    <w:basedOn w:val="Normal"/>
    <w:uiPriority w:val="99"/>
    <w:rsid w:val="009D1687"/>
    <w:pPr>
      <w:spacing w:line="360" w:lineRule="auto"/>
      <w:ind w:left="720"/>
      <w:jc w:val="both"/>
    </w:pPr>
    <w:rPr>
      <w:rFonts w:cs="David"/>
      <w:sz w:val="22"/>
    </w:rPr>
  </w:style>
  <w:style w:type="paragraph" w:styleId="NormalWeb">
    <w:name w:val="Normal (Web)"/>
    <w:basedOn w:val="Normal"/>
    <w:uiPriority w:val="99"/>
    <w:rsid w:val="009D1687"/>
    <w:pPr>
      <w:spacing w:before="28" w:after="28"/>
    </w:pPr>
    <w:rPr>
      <w:lang w:bidi="ar-SA"/>
    </w:rPr>
  </w:style>
  <w:style w:type="paragraph" w:styleId="Footer">
    <w:name w:val="footer"/>
    <w:basedOn w:val="Normal"/>
    <w:link w:val="FooterChar1"/>
    <w:uiPriority w:val="99"/>
    <w:rsid w:val="009D1687"/>
    <w:pPr>
      <w:tabs>
        <w:tab w:val="center" w:pos="4153"/>
        <w:tab w:val="right" w:pos="8306"/>
      </w:tabs>
    </w:pPr>
  </w:style>
  <w:style w:type="character" w:customStyle="1" w:styleId="FooterChar1">
    <w:name w:val="Footer Char1"/>
    <w:link w:val="Footer"/>
    <w:uiPriority w:val="99"/>
    <w:semiHidden/>
    <w:rsid w:val="004B25A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9D1687"/>
    <w:pPr>
      <w:ind w:left="720"/>
      <w:contextualSpacing/>
    </w:pPr>
  </w:style>
  <w:style w:type="paragraph" w:styleId="BalloonText">
    <w:name w:val="Balloon Text"/>
    <w:basedOn w:val="Normal"/>
    <w:link w:val="BalloonTextChar1"/>
    <w:uiPriority w:val="99"/>
    <w:rsid w:val="009D1687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link w:val="BalloonText"/>
    <w:uiPriority w:val="99"/>
    <w:semiHidden/>
    <w:rsid w:val="004B25A0"/>
    <w:rPr>
      <w:rFonts w:ascii="Times New Roman" w:hAnsi="Times New Roman" w:cs="Times New Roman"/>
      <w:sz w:val="0"/>
      <w:szCs w:val="0"/>
    </w:rPr>
  </w:style>
  <w:style w:type="paragraph" w:styleId="CommentText">
    <w:name w:val="annotation text"/>
    <w:basedOn w:val="Normal"/>
    <w:link w:val="CommentTextChar1"/>
    <w:uiPriority w:val="99"/>
    <w:rsid w:val="009D1687"/>
    <w:rPr>
      <w:sz w:val="20"/>
      <w:szCs w:val="20"/>
    </w:rPr>
  </w:style>
  <w:style w:type="character" w:customStyle="1" w:styleId="CommentTextChar1">
    <w:name w:val="Comment Text Char1"/>
    <w:link w:val="CommentText"/>
    <w:uiPriority w:val="99"/>
    <w:semiHidden/>
    <w:rsid w:val="004B25A0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link w:val="CommentSubjectChar1"/>
    <w:uiPriority w:val="99"/>
    <w:rsid w:val="009D1687"/>
    <w:rPr>
      <w:b/>
      <w:bCs/>
    </w:rPr>
  </w:style>
  <w:style w:type="character" w:customStyle="1" w:styleId="CommentSubjectChar1">
    <w:name w:val="Comment Subject Char1"/>
    <w:link w:val="CommentSubject"/>
    <w:uiPriority w:val="99"/>
    <w:semiHidden/>
    <w:rsid w:val="004B25A0"/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1390</Words>
  <Characters>7923</Characters>
  <Application>Microsoft Office Word</Application>
  <DocSecurity>0</DocSecurity>
  <Lines>66</Lines>
  <Paragraphs>18</Paragraphs>
  <ScaleCrop>false</ScaleCrop>
  <Company/>
  <LinksUpToDate>false</LinksUpToDate>
  <CharactersWithSpaces>9295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מבחן סופי במערכות הפעלה (דוגמא)</dc:title>
  <dc:subject/>
  <dc:creator>davidsa</dc:creator>
  <cp:keywords/>
  <dc:description/>
  <cp:lastModifiedBy>David Sariel</cp:lastModifiedBy>
  <cp:revision>78</cp:revision>
  <cp:lastPrinted>2013-12-09T08:19:00Z</cp:lastPrinted>
  <dcterms:created xsi:type="dcterms:W3CDTF">2014-05-18T07:36:00Z</dcterms:created>
  <dcterms:modified xsi:type="dcterms:W3CDTF">2015-02-04T07:40:00Z</dcterms:modified>
</cp:coreProperties>
</file>