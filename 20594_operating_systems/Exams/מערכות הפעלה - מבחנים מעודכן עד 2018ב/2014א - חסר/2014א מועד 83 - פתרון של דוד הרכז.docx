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1E" w:rsidRPr="00DF0DDC" w:rsidRDefault="009F701E" w:rsidP="00B165BB">
      <w:pPr>
        <w:spacing w:line="360" w:lineRule="auto"/>
        <w:jc w:val="center"/>
        <w:rPr>
          <w:rFonts w:cs="David"/>
          <w:u w:val="single"/>
          <w:rtl/>
          <w:lang w:eastAsia="he-IL"/>
        </w:rPr>
      </w:pPr>
      <w:r w:rsidRPr="00DF0DDC">
        <w:rPr>
          <w:rFonts w:cs="David"/>
          <w:u w:val="single"/>
          <w:rtl/>
          <w:lang w:eastAsia="he-IL"/>
        </w:rPr>
        <w:t>בחינה בעקרונות מערכות הפעלה</w:t>
      </w: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 xml:space="preserve">קראו בעיון לפני שתתחילו בפתרון הבחינה!   </w:t>
      </w: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</w:p>
    <w:p w:rsidR="00537795" w:rsidRPr="00DF0DDC" w:rsidRDefault="00113D1E" w:rsidP="00CC6E04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>המבחן מורכב מ</w:t>
      </w:r>
      <w:r w:rsidR="00CC6E04">
        <w:rPr>
          <w:rFonts w:cs="David" w:hint="cs"/>
          <w:rtl/>
          <w:lang w:eastAsia="he-IL"/>
        </w:rPr>
        <w:t>שלושה</w:t>
      </w:r>
      <w:r w:rsidRPr="00DF0DDC">
        <w:rPr>
          <w:rFonts w:cs="David"/>
          <w:rtl/>
          <w:lang w:eastAsia="he-IL"/>
        </w:rPr>
        <w:t xml:space="preserve"> חלקים</w:t>
      </w:r>
      <w:r w:rsidR="008611FC" w:rsidRPr="00DF0DDC">
        <w:rPr>
          <w:rFonts w:cs="David"/>
          <w:rtl/>
          <w:lang w:eastAsia="he-IL"/>
        </w:rPr>
        <w:t xml:space="preserve">. </w:t>
      </w:r>
    </w:p>
    <w:p w:rsidR="00537795" w:rsidRPr="00DF0DDC" w:rsidRDefault="00537795" w:rsidP="00B165BB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lang w:eastAsia="he-IL"/>
        </w:rPr>
      </w:pPr>
      <w:r w:rsidRPr="00DF0DDC">
        <w:rPr>
          <w:rFonts w:cs="David"/>
          <w:rtl/>
          <w:lang w:eastAsia="he-IL"/>
        </w:rPr>
        <w:t xml:space="preserve">בחלקים א' ו ב' מופיעות שאלות פתוחות. ענו </w:t>
      </w:r>
      <w:r w:rsidR="00836ED2" w:rsidRPr="00DF0DDC">
        <w:rPr>
          <w:rFonts w:cs="David"/>
          <w:b/>
          <w:bCs/>
          <w:rtl/>
          <w:lang w:eastAsia="he-IL"/>
        </w:rPr>
        <w:t>תשובות מלאות</w:t>
      </w:r>
      <w:r w:rsidR="00836ED2" w:rsidRPr="00DF0DDC">
        <w:rPr>
          <w:rFonts w:cs="David"/>
          <w:rtl/>
          <w:lang w:eastAsia="he-IL"/>
        </w:rPr>
        <w:t xml:space="preserve">, </w:t>
      </w:r>
      <w:r w:rsidR="00836ED2" w:rsidRPr="00DF0DDC">
        <w:rPr>
          <w:rFonts w:cs="David"/>
          <w:b/>
          <w:bCs/>
          <w:rtl/>
          <w:lang w:eastAsia="he-IL"/>
        </w:rPr>
        <w:t>בכתב קריא</w:t>
      </w:r>
      <w:r w:rsidR="00836ED2" w:rsidRPr="00DF0DDC">
        <w:rPr>
          <w:rFonts w:cs="David"/>
          <w:rtl/>
          <w:lang w:eastAsia="he-IL"/>
        </w:rPr>
        <w:t xml:space="preserve"> ו</w:t>
      </w:r>
      <w:r w:rsidRPr="00DF0DDC">
        <w:rPr>
          <w:rFonts w:cs="David"/>
          <w:b/>
          <w:bCs/>
          <w:rtl/>
          <w:lang w:eastAsia="he-IL"/>
        </w:rPr>
        <w:t>בקיצור נמרץ</w:t>
      </w:r>
      <w:r w:rsidRPr="00DF0DDC">
        <w:rPr>
          <w:rFonts w:cs="David"/>
          <w:rtl/>
          <w:lang w:eastAsia="he-IL"/>
        </w:rPr>
        <w:t>. אין חובה להשתמש בכל השורות המוקצות לצורך התשוב</w:t>
      </w:r>
      <w:r w:rsidR="00836ED2" w:rsidRPr="00DF0DDC">
        <w:rPr>
          <w:rFonts w:cs="David"/>
          <w:rtl/>
          <w:lang w:eastAsia="he-IL"/>
        </w:rPr>
        <w:t>ות, אך אין לחרוג מהמקום המוקצה.</w:t>
      </w:r>
    </w:p>
    <w:p w:rsidR="003B7F33" w:rsidRPr="00DF0DDC" w:rsidRDefault="008611FC" w:rsidP="00B165BB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lang w:eastAsia="he-IL"/>
        </w:rPr>
      </w:pPr>
      <w:r w:rsidRPr="00DF0DDC">
        <w:rPr>
          <w:rFonts w:cs="David"/>
          <w:rtl/>
          <w:lang w:eastAsia="he-IL"/>
        </w:rPr>
        <w:t xml:space="preserve">בחלק ג' (שאלות אמריקאיות) </w:t>
      </w:r>
      <w:r w:rsidR="009F701E" w:rsidRPr="00DF0DDC">
        <w:rPr>
          <w:rFonts w:cs="David"/>
          <w:rtl/>
          <w:lang w:eastAsia="he-IL"/>
        </w:rPr>
        <w:t>עליכם לבחור בכל פעם בתשובה יחידה מבין התשובות המוצעות ולה</w:t>
      </w:r>
      <w:r w:rsidR="000A7136" w:rsidRPr="00DF0DDC">
        <w:rPr>
          <w:rFonts w:cs="David"/>
          <w:rtl/>
          <w:lang w:eastAsia="he-IL"/>
        </w:rPr>
        <w:t>קיף בעיגול את אות התשובה שבחרתם.</w:t>
      </w:r>
    </w:p>
    <w:p w:rsidR="006978AB" w:rsidRPr="00DF0DDC" w:rsidRDefault="009F701E" w:rsidP="00B165BB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lang w:eastAsia="he-IL"/>
        </w:rPr>
      </w:pPr>
      <w:r w:rsidRPr="00DF0DDC">
        <w:rPr>
          <w:rFonts w:cs="David"/>
          <w:rtl/>
          <w:lang w:eastAsia="he-IL"/>
        </w:rPr>
        <w:t>כל חומר עזר אסור לשימוש בזמן הבחינה פרט למחשבון פשוט</w:t>
      </w:r>
    </w:p>
    <w:p w:rsidR="009F701E" w:rsidRPr="00DF0DDC" w:rsidRDefault="006978AB" w:rsidP="00B165BB">
      <w:pPr>
        <w:numPr>
          <w:ilvl w:val="0"/>
          <w:numId w:val="2"/>
        </w:numPr>
        <w:tabs>
          <w:tab w:val="clear" w:pos="840"/>
        </w:tabs>
        <w:spacing w:line="360" w:lineRule="auto"/>
        <w:ind w:left="509"/>
        <w:jc w:val="both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>משך הבחינה -</w:t>
      </w:r>
      <w:r w:rsidR="009F701E" w:rsidRPr="00DF0DDC">
        <w:rPr>
          <w:rFonts w:cs="David"/>
          <w:rtl/>
          <w:lang w:eastAsia="he-IL"/>
        </w:rPr>
        <w:t xml:space="preserve"> שלוש שעות.</w:t>
      </w: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</w:p>
    <w:p w:rsidR="009F701E" w:rsidRPr="00DF0DDC" w:rsidRDefault="009F701E" w:rsidP="00B165BB">
      <w:pPr>
        <w:spacing w:line="360" w:lineRule="auto"/>
        <w:rPr>
          <w:rFonts w:cs="David"/>
          <w:rtl/>
          <w:lang w:eastAsia="he-IL"/>
        </w:rPr>
      </w:pP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</w:r>
      <w:r w:rsidRPr="00DF0DDC">
        <w:rPr>
          <w:rFonts w:cs="David"/>
          <w:rtl/>
          <w:lang w:eastAsia="he-IL"/>
        </w:rPr>
        <w:tab/>
        <w:t>בהצלחה!</w:t>
      </w:r>
    </w:p>
    <w:p w:rsidR="00B165BB" w:rsidRPr="00DF0DDC" w:rsidRDefault="00B165BB">
      <w:pPr>
        <w:bidi w:val="0"/>
        <w:spacing w:after="200" w:line="276" w:lineRule="auto"/>
        <w:rPr>
          <w:rFonts w:cs="David"/>
          <w:rtl/>
        </w:rPr>
      </w:pPr>
      <w:r w:rsidRPr="00DF0DDC">
        <w:rPr>
          <w:rFonts w:cs="David"/>
          <w:rtl/>
        </w:rPr>
        <w:br w:type="page"/>
      </w:r>
    </w:p>
    <w:p w:rsidR="00473E5A" w:rsidRPr="00DF0DDC" w:rsidRDefault="00473E5A" w:rsidP="00B165BB">
      <w:pPr>
        <w:pStyle w:val="Heading2"/>
        <w:rPr>
          <w:rtl/>
        </w:rPr>
      </w:pPr>
      <w:r w:rsidRPr="00DF0DDC">
        <w:rPr>
          <w:rtl/>
        </w:rPr>
        <w:lastRenderedPageBreak/>
        <w:t>חלק א</w:t>
      </w:r>
      <w:r w:rsidR="00B165BB" w:rsidRPr="00DF0DDC">
        <w:rPr>
          <w:rFonts w:hint="cs"/>
          <w:rtl/>
        </w:rPr>
        <w:t xml:space="preserve">  </w:t>
      </w:r>
      <w:r w:rsidR="00B165BB" w:rsidRPr="00DF0DDC">
        <w:rPr>
          <w:rtl/>
        </w:rPr>
        <w:t>(55 נק</w:t>
      </w:r>
      <w:r w:rsidR="00B165BB" w:rsidRPr="00DF0DDC">
        <w:rPr>
          <w:rFonts w:hint="cs"/>
          <w:rtl/>
        </w:rPr>
        <w:t>ודות</w:t>
      </w:r>
      <w:r w:rsidR="00B165BB" w:rsidRPr="00DF0DDC">
        <w:rPr>
          <w:rtl/>
        </w:rPr>
        <w:t>)</w:t>
      </w:r>
    </w:p>
    <w:p w:rsidR="00473E5A" w:rsidRPr="00DF0DDC" w:rsidRDefault="00473E5A" w:rsidP="00DF0DDC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ענו על </w:t>
      </w:r>
      <w:r w:rsidR="00DF0DDC" w:rsidRPr="00DF0DDC">
        <w:rPr>
          <w:rFonts w:cs="David" w:hint="cs"/>
          <w:b/>
          <w:bCs/>
          <w:rtl/>
        </w:rPr>
        <w:t>שלוש</w:t>
      </w:r>
      <w:r w:rsidR="00E851EC" w:rsidRPr="00DF0DDC">
        <w:rPr>
          <w:rFonts w:cs="David"/>
          <w:rtl/>
        </w:rPr>
        <w:t xml:space="preserve"> </w:t>
      </w:r>
      <w:r w:rsidRPr="00DF0DDC">
        <w:rPr>
          <w:rFonts w:cs="David"/>
          <w:rtl/>
        </w:rPr>
        <w:t>השאלות הבאות.</w:t>
      </w:r>
    </w:p>
    <w:p w:rsidR="00473E5A" w:rsidRPr="00DF0DDC" w:rsidRDefault="00473E5A" w:rsidP="00B165BB">
      <w:pPr>
        <w:spacing w:line="360" w:lineRule="auto"/>
        <w:rPr>
          <w:rFonts w:cs="David"/>
          <w:rtl/>
        </w:rPr>
      </w:pPr>
    </w:p>
    <w:p w:rsidR="00923E11" w:rsidRPr="00DF0DDC" w:rsidRDefault="00237D3E" w:rsidP="00EF32E3">
      <w:pPr>
        <w:pStyle w:val="Heading3"/>
        <w:rPr>
          <w:rtl/>
        </w:rPr>
      </w:pPr>
      <w:r w:rsidRPr="00DF0DDC">
        <w:rPr>
          <w:rtl/>
        </w:rPr>
        <w:t>שאלה 1</w:t>
      </w:r>
      <w:r w:rsidR="00B165BB" w:rsidRPr="00DF0DDC">
        <w:rPr>
          <w:rFonts w:hint="cs"/>
          <w:rtl/>
        </w:rPr>
        <w:t xml:space="preserve">  (</w:t>
      </w:r>
      <w:r w:rsidR="00EF32E3">
        <w:t>24</w:t>
      </w:r>
      <w:r w:rsidR="00EF32E3" w:rsidRPr="00DF0DDC">
        <w:rPr>
          <w:rFonts w:hint="cs"/>
          <w:rtl/>
        </w:rPr>
        <w:t xml:space="preserve"> </w:t>
      </w:r>
      <w:r w:rsidR="00B165BB" w:rsidRPr="00DF0DDC">
        <w:rPr>
          <w:rFonts w:hint="cs"/>
          <w:rtl/>
        </w:rPr>
        <w:t>נקודות)</w:t>
      </w:r>
    </w:p>
    <w:p w:rsidR="0034766A" w:rsidRPr="00DF0DDC" w:rsidRDefault="0034766A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ממשו סמפור </w:t>
      </w:r>
      <w:r w:rsidRPr="00DF0DDC">
        <w:rPr>
          <w:rFonts w:cs="David"/>
        </w:rPr>
        <w:t>(semaphore)</w:t>
      </w:r>
      <w:r w:rsidRPr="00DF0DDC">
        <w:rPr>
          <w:rFonts w:cs="David"/>
          <w:rtl/>
        </w:rPr>
        <w:t xml:space="preserve"> לתיאום בין מספר </w:t>
      </w:r>
      <w:r w:rsidR="00923E11" w:rsidRPr="00DF0DDC">
        <w:rPr>
          <w:rFonts w:cs="David"/>
          <w:rtl/>
        </w:rPr>
        <w:t>תהליכונים</w:t>
      </w:r>
      <w:r w:rsidRPr="00DF0DDC">
        <w:rPr>
          <w:rFonts w:cs="David"/>
          <w:rtl/>
        </w:rPr>
        <w:t xml:space="preserve"> באותו תהליך ע"י שימוש ב-</w:t>
      </w:r>
      <w:r w:rsidRPr="00DF0DDC">
        <w:rPr>
          <w:rFonts w:cs="David"/>
        </w:rPr>
        <w:t>pipe</w:t>
      </w:r>
      <w:r w:rsidR="000B33DB" w:rsidRPr="00DF0DDC">
        <w:rPr>
          <w:rFonts w:cs="David"/>
          <w:rtl/>
        </w:rPr>
        <w:t>.</w:t>
      </w:r>
      <w:r w:rsidR="00D1225B" w:rsidRPr="00DF0DDC">
        <w:rPr>
          <w:rFonts w:cs="David"/>
        </w:rPr>
        <w:t xml:space="preserve">  </w:t>
      </w:r>
      <w:r w:rsidR="00D1225B" w:rsidRPr="00DF0DDC">
        <w:rPr>
          <w:rFonts w:cs="David"/>
          <w:rtl/>
        </w:rPr>
        <w:t xml:space="preserve"> </w:t>
      </w:r>
      <w:r w:rsidR="004775A8" w:rsidRPr="00DF0DDC">
        <w:rPr>
          <w:rFonts w:cs="David"/>
          <w:rtl/>
        </w:rPr>
        <w:t>אפשר להגביל את המימוש שלכם ע</w:t>
      </w:r>
      <w:r w:rsidR="00CC6E04">
        <w:rPr>
          <w:rFonts w:cs="David" w:hint="cs"/>
          <w:rtl/>
        </w:rPr>
        <w:t>ל ידי</w:t>
      </w:r>
      <w:r w:rsidR="004775A8" w:rsidRPr="00DF0DDC">
        <w:rPr>
          <w:rFonts w:cs="David"/>
          <w:rtl/>
        </w:rPr>
        <w:t xml:space="preserve"> כך שלא יתמוך במונה של סמפור אשר ערכו גדול </w:t>
      </w:r>
      <w:r w:rsidR="00B165BB" w:rsidRPr="00DF0DDC">
        <w:rPr>
          <w:rFonts w:cs="David" w:hint="cs"/>
          <w:rtl/>
        </w:rPr>
        <w:br/>
      </w:r>
      <w:r w:rsidR="004775A8" w:rsidRPr="00DF0DDC">
        <w:rPr>
          <w:rFonts w:cs="David"/>
          <w:rtl/>
        </w:rPr>
        <w:t>מ</w:t>
      </w:r>
      <w:r w:rsidR="00B165BB" w:rsidRPr="00DF0DDC">
        <w:rPr>
          <w:rFonts w:cs="David" w:hint="cs"/>
          <w:rtl/>
        </w:rPr>
        <w:t>-</w:t>
      </w:r>
      <w:r w:rsidR="00D1225B" w:rsidRPr="00DF0DDC">
        <w:rPr>
          <w:rFonts w:cs="David"/>
          <w:rtl/>
        </w:rPr>
        <w:t xml:space="preserve"> </w:t>
      </w:r>
      <w:r w:rsidR="00D1225B" w:rsidRPr="00DF0DDC">
        <w:rPr>
          <w:rFonts w:cs="David"/>
        </w:rPr>
        <w:t>PIPE_BUF</w:t>
      </w:r>
      <w:r w:rsidR="00D1225B" w:rsidRPr="00DF0DDC">
        <w:rPr>
          <w:rFonts w:cs="David"/>
          <w:rtl/>
        </w:rPr>
        <w:t>.</w:t>
      </w:r>
    </w:p>
    <w:p w:rsidR="000B33DB" w:rsidRPr="00DF0DDC" w:rsidRDefault="000B33DB" w:rsidP="00B165BB">
      <w:pPr>
        <w:spacing w:line="360" w:lineRule="auto"/>
        <w:rPr>
          <w:rFonts w:cs="David"/>
          <w:sz w:val="27"/>
          <w:szCs w:val="27"/>
          <w:rtl/>
        </w:rPr>
      </w:pPr>
      <w:r w:rsidRPr="00DF0DDC">
        <w:rPr>
          <w:rFonts w:cs="David"/>
          <w:rtl/>
        </w:rPr>
        <w:t xml:space="preserve">תזכורת: </w:t>
      </w:r>
    </w:p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8522"/>
      </w:tblGrid>
      <w:tr w:rsidR="00543A11" w:rsidRPr="00DF0DDC" w:rsidTr="00543A11">
        <w:tc>
          <w:tcPr>
            <w:tcW w:w="8522" w:type="dxa"/>
          </w:tcPr>
          <w:p w:rsidR="00543A11" w:rsidRPr="00DF0DDC" w:rsidRDefault="00543A11" w:rsidP="00B165BB">
            <w:pPr>
              <w:bidi w:val="0"/>
              <w:spacing w:line="360" w:lineRule="auto"/>
              <w:rPr>
                <w:rFonts w:cs="David"/>
                <w:lang w:bidi="ar-SA"/>
              </w:rPr>
            </w:pPr>
            <w:r w:rsidRPr="00DF0DDC">
              <w:rPr>
                <w:rFonts w:cs="David"/>
                <w:sz w:val="27"/>
                <w:szCs w:val="27"/>
                <w:lang w:bidi="ar-SA"/>
              </w:rPr>
              <w:t>Function: int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b/>
                <w:bCs/>
                <w:sz w:val="27"/>
                <w:szCs w:val="27"/>
                <w:lang w:bidi="ar-SA"/>
              </w:rPr>
              <w:t>pipe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(</w:t>
            </w:r>
            <w:r w:rsidRPr="00DF0DDC">
              <w:rPr>
                <w:rFonts w:cs="David"/>
                <w:i/>
                <w:iCs/>
                <w:sz w:val="27"/>
                <w:lang w:bidi="ar-SA"/>
              </w:rPr>
              <w:t>int filedes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[2]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)</w:t>
            </w:r>
            <w:bookmarkStart w:id="0" w:name="index-pipe-1619"/>
            <w:bookmarkEnd w:id="0"/>
            <w:r w:rsidRPr="00DF0DDC">
              <w:rPr>
                <w:rFonts w:cs="David"/>
                <w:sz w:val="27"/>
                <w:szCs w:val="27"/>
                <w:lang w:bidi="ar-SA"/>
              </w:rPr>
              <w:br/>
            </w:r>
          </w:p>
          <w:p w:rsidR="00543A11" w:rsidRPr="00DF0DDC" w:rsidRDefault="00543A11" w:rsidP="00B165BB">
            <w:pPr>
              <w:bidi w:val="0"/>
              <w:spacing w:before="100" w:beforeAutospacing="1" w:after="100" w:afterAutospacing="1" w:line="360" w:lineRule="auto"/>
              <w:jc w:val="both"/>
              <w:rPr>
                <w:rFonts w:cs="David"/>
                <w:sz w:val="27"/>
                <w:szCs w:val="27"/>
                <w:lang w:bidi="ar-SA"/>
              </w:rPr>
            </w:pPr>
            <w:r w:rsidRPr="00DF0DDC">
              <w:rPr>
                <w:rFonts w:cs="David"/>
                <w:sz w:val="27"/>
                <w:szCs w:val="27"/>
                <w:lang w:bidi="ar-SA"/>
              </w:rPr>
              <w:t>The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pipe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function creates a pipe and puts the file descriptors for the reading and writing ends of the pipe (respectively) into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i/>
                <w:iCs/>
                <w:sz w:val="27"/>
                <w:lang w:bidi="ar-SA"/>
              </w:rPr>
              <w:t>filedes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[0]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and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i/>
                <w:iCs/>
                <w:sz w:val="27"/>
                <w:lang w:bidi="ar-SA"/>
              </w:rPr>
              <w:t>filedes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[1]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.</w:t>
            </w:r>
          </w:p>
          <w:p w:rsidR="00543A11" w:rsidRPr="00DF0DDC" w:rsidRDefault="00543A11" w:rsidP="00B165BB">
            <w:pPr>
              <w:bidi w:val="0"/>
              <w:spacing w:before="100" w:beforeAutospacing="1" w:after="100" w:afterAutospacing="1" w:line="360" w:lineRule="auto"/>
              <w:jc w:val="both"/>
              <w:rPr>
                <w:rFonts w:cs="David"/>
                <w:sz w:val="27"/>
                <w:szCs w:val="27"/>
                <w:lang w:bidi="ar-SA"/>
              </w:rPr>
            </w:pPr>
            <w:r w:rsidRPr="00DF0DDC">
              <w:rPr>
                <w:rFonts w:cs="David"/>
                <w:sz w:val="27"/>
                <w:szCs w:val="27"/>
                <w:lang w:bidi="ar-SA"/>
              </w:rPr>
              <w:t>If successful,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pipe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returns a value of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0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>. On failure,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ascii="Courier New" w:hAnsi="Courier New" w:cs="David"/>
                <w:sz w:val="20"/>
                <w:lang w:bidi="ar-SA"/>
              </w:rPr>
              <w:t>-1</w:t>
            </w:r>
            <w:r w:rsidRPr="00DF0DDC">
              <w:rPr>
                <w:rFonts w:cs="David"/>
                <w:sz w:val="27"/>
                <w:lang w:bidi="ar-SA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ar-SA"/>
              </w:rPr>
              <w:t xml:space="preserve">is returned. </w:t>
            </w:r>
          </w:p>
          <w:p w:rsidR="00251370" w:rsidRPr="00DF0DDC" w:rsidRDefault="00251370" w:rsidP="00B165BB">
            <w:pPr>
              <w:pStyle w:val="NormalWeb"/>
              <w:spacing w:line="360" w:lineRule="auto"/>
              <w:jc w:val="both"/>
              <w:rPr>
                <w:rFonts w:cs="David"/>
                <w:sz w:val="27"/>
                <w:szCs w:val="27"/>
                <w:lang w:bidi="he-IL"/>
              </w:rPr>
            </w:pPr>
            <w:r w:rsidRPr="00DF0DDC">
              <w:rPr>
                <w:rFonts w:cs="David"/>
                <w:sz w:val="27"/>
                <w:szCs w:val="27"/>
                <w:lang w:bidi="he-IL"/>
              </w:rPr>
              <w:t>Reading or writing pipe data is</w:t>
            </w:r>
            <w:r w:rsidRPr="00DF0DDC">
              <w:rPr>
                <w:rStyle w:val="apple-converted-space"/>
                <w:rFonts w:cs="David"/>
                <w:sz w:val="27"/>
                <w:szCs w:val="27"/>
                <w:lang w:bidi="he-IL"/>
              </w:rPr>
              <w:t> </w:t>
            </w:r>
            <w:r w:rsidRPr="00DF0DDC">
              <w:rPr>
                <w:rStyle w:val="HTMLDefinition"/>
                <w:rFonts w:cs="David"/>
                <w:sz w:val="27"/>
                <w:szCs w:val="27"/>
                <w:lang w:bidi="he-IL"/>
              </w:rPr>
              <w:t>atomic</w:t>
            </w:r>
            <w:r w:rsidRPr="00DF0DDC">
              <w:rPr>
                <w:rStyle w:val="apple-converted-space"/>
                <w:rFonts w:cs="David"/>
                <w:sz w:val="27"/>
                <w:szCs w:val="27"/>
                <w:lang w:bidi="he-IL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he-IL"/>
              </w:rPr>
              <w:t>if the size of data written is not greater than</w:t>
            </w:r>
            <w:r w:rsidRPr="00DF0DDC">
              <w:rPr>
                <w:rStyle w:val="apple-converted-space"/>
                <w:rFonts w:cs="David"/>
                <w:sz w:val="27"/>
                <w:szCs w:val="27"/>
                <w:lang w:bidi="he-IL"/>
              </w:rPr>
              <w:t> </w:t>
            </w:r>
            <w:r w:rsidRPr="00DF0DDC">
              <w:rPr>
                <w:rStyle w:val="HTMLCode"/>
                <w:rFonts w:cs="David"/>
                <w:lang w:bidi="he-IL"/>
              </w:rPr>
              <w:t>PIPE_BUF</w:t>
            </w:r>
            <w:r w:rsidRPr="00DF0DDC">
              <w:rPr>
                <w:rFonts w:cs="David"/>
                <w:sz w:val="27"/>
                <w:szCs w:val="27"/>
                <w:lang w:bidi="he-IL"/>
              </w:rPr>
              <w:t>. This means that the data transfer seems to be an instantaneous unit, in that nothing else in the system can observe a state in which it is partially complete. Atomic I/O may not begin right away (it may need to wait for buffer space or for data), but once it does begin it finishes immediately.</w:t>
            </w:r>
          </w:p>
          <w:p w:rsidR="00543A11" w:rsidRPr="00DF0DDC" w:rsidRDefault="00251370" w:rsidP="00B165BB">
            <w:pPr>
              <w:pStyle w:val="NormalWeb"/>
              <w:spacing w:line="360" w:lineRule="auto"/>
              <w:jc w:val="both"/>
              <w:rPr>
                <w:rFonts w:cs="David"/>
                <w:sz w:val="27"/>
                <w:szCs w:val="27"/>
                <w:rtl/>
              </w:rPr>
            </w:pPr>
            <w:r w:rsidRPr="00DF0DDC">
              <w:rPr>
                <w:rFonts w:cs="David"/>
                <w:sz w:val="27"/>
                <w:szCs w:val="27"/>
                <w:lang w:bidi="he-IL"/>
              </w:rPr>
              <w:t>Reading or writing a larger amount of data may not be atomic; for example, output data from other processes sharing the descriptor may be interspersed. Also, once</w:t>
            </w:r>
            <w:r w:rsidRPr="00DF0DDC">
              <w:rPr>
                <w:rFonts w:cs="David"/>
                <w:lang w:bidi="he-IL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he-IL"/>
              </w:rPr>
              <w:t>PIPE_BUF</w:t>
            </w:r>
            <w:r w:rsidRPr="00DF0DDC">
              <w:rPr>
                <w:rFonts w:cs="David"/>
                <w:lang w:bidi="he-IL"/>
              </w:rPr>
              <w:t> </w:t>
            </w:r>
            <w:r w:rsidRPr="00DF0DDC">
              <w:rPr>
                <w:rFonts w:cs="David"/>
                <w:sz w:val="27"/>
                <w:szCs w:val="27"/>
                <w:lang w:bidi="he-IL"/>
              </w:rPr>
              <w:t>characters have been written, further writes will block until some characters are read</w:t>
            </w:r>
            <w:r w:rsidRPr="00DF0DDC">
              <w:rPr>
                <w:rFonts w:cs="David"/>
                <w:lang w:bidi="he-IL"/>
              </w:rPr>
              <w:t>.</w:t>
            </w:r>
          </w:p>
        </w:tc>
      </w:tr>
    </w:tbl>
    <w:p w:rsidR="00543A11" w:rsidRPr="00DF0DDC" w:rsidRDefault="00543A11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B165BB" w:rsidRPr="00DF0DDC" w:rsidRDefault="00B165BB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B165BB" w:rsidRPr="00DF0DDC" w:rsidRDefault="00B165BB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B165BB" w:rsidRPr="00DF0DDC" w:rsidRDefault="00B165BB" w:rsidP="00B165BB">
      <w:pPr>
        <w:bidi w:val="0"/>
        <w:rPr>
          <w:rFonts w:cs="David"/>
          <w:b/>
          <w:bCs/>
          <w:sz w:val="26"/>
          <w:szCs w:val="26"/>
        </w:rPr>
      </w:pPr>
      <w:r w:rsidRPr="00DF0DDC">
        <w:rPr>
          <w:rFonts w:cs="David" w:hint="cs"/>
          <w:b/>
          <w:bCs/>
          <w:sz w:val="26"/>
          <w:szCs w:val="26"/>
          <w:rtl/>
        </w:rPr>
        <w:t>(המשך השאלה בעמוד הבא)</w:t>
      </w:r>
    </w:p>
    <w:p w:rsidR="00B165BB" w:rsidRPr="00DF0DDC" w:rsidRDefault="00B165BB">
      <w:pPr>
        <w:bidi w:val="0"/>
        <w:spacing w:after="200" w:line="276" w:lineRule="auto"/>
        <w:rPr>
          <w:rFonts w:cs="David"/>
          <w:rtl/>
        </w:rPr>
      </w:pPr>
      <w:r w:rsidRPr="00DF0DDC">
        <w:rPr>
          <w:rFonts w:cs="David"/>
          <w:rtl/>
        </w:rPr>
        <w:br w:type="page"/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lastRenderedPageBreak/>
        <w:t>typedef struct Semaphore_t {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int ds[2];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} Semaphore;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 xml:space="preserve">int sem_init(Semaphore* sem, int count) { </w:t>
      </w:r>
      <w:r w:rsidRPr="00DF0DDC">
        <w:rPr>
          <w:rFonts w:cs="David"/>
        </w:rPr>
        <w:tab/>
        <w:t>//assume pointer is allocated</w:t>
      </w:r>
    </w:p>
    <w:p w:rsidR="0034766A" w:rsidRPr="00DF0DDC" w:rsidRDefault="0034766A" w:rsidP="00B165BB">
      <w:pPr>
        <w:bidi w:val="0"/>
        <w:spacing w:line="360" w:lineRule="auto"/>
        <w:rPr>
          <w:rFonts w:cs="David"/>
          <w:lang w:val="fr-FR"/>
        </w:rPr>
      </w:pPr>
      <w:r w:rsidRPr="00DF0DDC">
        <w:rPr>
          <w:rFonts w:cs="David"/>
        </w:rPr>
        <w:tab/>
      </w:r>
      <w:r w:rsidRPr="00DF0DDC">
        <w:rPr>
          <w:rFonts w:cs="David"/>
          <w:lang w:val="fr-FR"/>
        </w:rPr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ind w:firstLine="720"/>
        <w:rPr>
          <w:rFonts w:cs="David"/>
          <w:lang w:val="fr-FR"/>
        </w:rPr>
      </w:pPr>
      <w:r w:rsidRPr="00DF0DDC">
        <w:rPr>
          <w:rFonts w:cs="David"/>
          <w:lang w:val="fr-FR"/>
        </w:rPr>
        <w:t>____________________________________________________</w:t>
      </w:r>
    </w:p>
    <w:p w:rsidR="0034766A" w:rsidRDefault="0034766A" w:rsidP="00B165BB">
      <w:pPr>
        <w:bidi w:val="0"/>
        <w:spacing w:line="360" w:lineRule="auto"/>
        <w:ind w:firstLine="720"/>
        <w:rPr>
          <w:rFonts w:cs="David"/>
          <w:lang w:val="fr-FR"/>
        </w:rPr>
      </w:pPr>
      <w:r w:rsidRPr="00DF0DDC">
        <w:rPr>
          <w:rFonts w:cs="David"/>
          <w:lang w:val="fr-FR"/>
        </w:rPr>
        <w:t>____________________________________________________</w:t>
      </w:r>
    </w:p>
    <w:p w:rsidR="00261B4B" w:rsidRDefault="00261B4B" w:rsidP="00261B4B">
      <w:pPr>
        <w:bidi w:val="0"/>
        <w:spacing w:line="360" w:lineRule="auto"/>
        <w:ind w:firstLine="720"/>
        <w:rPr>
          <w:rFonts w:cs="David"/>
          <w:lang w:val="fr-FR"/>
        </w:rPr>
      </w:pPr>
    </w:p>
    <w:p w:rsidR="00261B4B" w:rsidRDefault="00261B4B" w:rsidP="00261B4B">
      <w:pPr>
        <w:bidi w:val="0"/>
        <w:spacing w:line="360" w:lineRule="auto"/>
        <w:ind w:firstLine="720"/>
        <w:rPr>
          <w:rFonts w:cs="David"/>
          <w:lang w:val="fr-FR"/>
        </w:rPr>
      </w:pPr>
    </w:p>
    <w:p w:rsidR="00261B4B" w:rsidRPr="00E14A81" w:rsidRDefault="00261B4B" w:rsidP="00261B4B">
      <w:pPr>
        <w:bidi w:val="0"/>
        <w:ind w:firstLine="720"/>
        <w:rPr>
          <w:lang w:val="fr-FR"/>
        </w:rPr>
      </w:pPr>
      <w:r w:rsidRPr="00E14A81">
        <w:rPr>
          <w:color w:val="FF0000"/>
          <w:lang w:val="fr-FR"/>
        </w:rPr>
        <w:t>int des = pipe(sem</w:t>
      </w:r>
      <w:r w:rsidRPr="000043A0">
        <w:rPr>
          <w:color w:val="FF0000"/>
        </w:rPr>
        <w:sym w:font="Wingdings" w:char="F0E0"/>
      </w:r>
      <w:r w:rsidRPr="00E14A81">
        <w:rPr>
          <w:color w:val="FF0000"/>
          <w:lang w:val="fr-FR"/>
        </w:rPr>
        <w:t>ds);</w:t>
      </w:r>
    </w:p>
    <w:p w:rsidR="00261B4B" w:rsidRPr="0048525A" w:rsidRDefault="00261B4B" w:rsidP="00261B4B">
      <w:pPr>
        <w:bidi w:val="0"/>
        <w:rPr>
          <w:color w:val="FF0000"/>
        </w:rPr>
      </w:pPr>
      <w:r w:rsidRPr="00E14A81">
        <w:rPr>
          <w:lang w:val="fr-FR"/>
        </w:rPr>
        <w:tab/>
      </w:r>
      <w:r w:rsidRPr="007A6EFD">
        <w:rPr>
          <w:color w:val="FF0000"/>
        </w:rPr>
        <w:t xml:space="preserve">for (i=0, i&lt;count, i++) </w:t>
      </w:r>
      <w:r w:rsidRPr="009835E8">
        <w:rPr>
          <w:color w:val="FF0000"/>
        </w:rPr>
        <w:t>write(sem-&gt;ds[1],“a”,1);</w:t>
      </w:r>
    </w:p>
    <w:p w:rsidR="00261B4B" w:rsidRPr="00C77C1A" w:rsidRDefault="00261B4B" w:rsidP="00261B4B">
      <w:pPr>
        <w:bidi w:val="0"/>
      </w:pPr>
      <w:r w:rsidRPr="009835E8">
        <w:rPr>
          <w:color w:val="FF0000"/>
        </w:rPr>
        <w:t xml:space="preserve">  </w:t>
      </w:r>
      <w:r>
        <w:rPr>
          <w:color w:val="FF0000"/>
        </w:rPr>
        <w:tab/>
      </w:r>
      <w:r w:rsidRPr="009835E8">
        <w:rPr>
          <w:color w:val="FF0000"/>
        </w:rPr>
        <w:t xml:space="preserve">return  </w:t>
      </w:r>
      <w:r>
        <w:rPr>
          <w:color w:val="FF0000"/>
        </w:rPr>
        <w:t>des;</w:t>
      </w:r>
    </w:p>
    <w:p w:rsidR="00261B4B" w:rsidRPr="00DF0DDC" w:rsidRDefault="00261B4B" w:rsidP="00261B4B">
      <w:pPr>
        <w:bidi w:val="0"/>
        <w:spacing w:line="360" w:lineRule="auto"/>
        <w:ind w:firstLine="720"/>
        <w:rPr>
          <w:rFonts w:cs="David"/>
          <w:lang w:val="fr-FR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}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int sem_wait(Semaphore* sem) {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34766A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240861" w:rsidRDefault="00240861" w:rsidP="00240861">
      <w:pPr>
        <w:bidi w:val="0"/>
        <w:spacing w:line="360" w:lineRule="auto"/>
        <w:rPr>
          <w:rFonts w:cs="David"/>
        </w:rPr>
      </w:pPr>
    </w:p>
    <w:p w:rsidR="00240861" w:rsidRDefault="00240861" w:rsidP="00240861">
      <w:pPr>
        <w:bidi w:val="0"/>
        <w:spacing w:line="360" w:lineRule="auto"/>
        <w:rPr>
          <w:rFonts w:cs="David"/>
        </w:rPr>
      </w:pPr>
    </w:p>
    <w:p w:rsidR="00240861" w:rsidRPr="009835E8" w:rsidRDefault="00240861" w:rsidP="00240861">
      <w:pPr>
        <w:bidi w:val="0"/>
        <w:rPr>
          <w:color w:val="FF0000"/>
        </w:rPr>
      </w:pPr>
      <w:r w:rsidRPr="009835E8">
        <w:rPr>
          <w:color w:val="FF0000"/>
        </w:rPr>
        <w:t xml:space="preserve">  </w:t>
      </w:r>
      <w:r>
        <w:rPr>
          <w:color w:val="FF0000"/>
        </w:rPr>
        <w:tab/>
      </w:r>
      <w:r w:rsidRPr="009835E8">
        <w:rPr>
          <w:color w:val="FF0000"/>
        </w:rPr>
        <w:t>char c;</w:t>
      </w:r>
    </w:p>
    <w:p w:rsidR="00240861" w:rsidRPr="009835E8" w:rsidRDefault="00240861" w:rsidP="00240861">
      <w:pPr>
        <w:bidi w:val="0"/>
        <w:rPr>
          <w:color w:val="FF0000"/>
        </w:rPr>
      </w:pPr>
      <w:r w:rsidRPr="009835E8">
        <w:rPr>
          <w:color w:val="FF0000"/>
        </w:rPr>
        <w:t xml:space="preserve">  </w:t>
      </w:r>
      <w:r>
        <w:rPr>
          <w:color w:val="FF0000"/>
        </w:rPr>
        <w:tab/>
      </w:r>
      <w:r w:rsidRPr="009835E8">
        <w:rPr>
          <w:color w:val="FF0000"/>
        </w:rPr>
        <w:t>read(sem-&gt;ds[0],&amp;c,1);</w:t>
      </w:r>
    </w:p>
    <w:p w:rsidR="00240861" w:rsidRPr="00DF0DDC" w:rsidRDefault="00240861" w:rsidP="00240861">
      <w:pPr>
        <w:bidi w:val="0"/>
        <w:spacing w:line="360" w:lineRule="auto"/>
        <w:rPr>
          <w:rFonts w:cs="David"/>
        </w:rPr>
      </w:pPr>
      <w:r w:rsidRPr="009835E8">
        <w:rPr>
          <w:color w:val="FF0000"/>
        </w:rPr>
        <w:t xml:space="preserve">  </w:t>
      </w:r>
      <w:r>
        <w:rPr>
          <w:color w:val="FF0000"/>
        </w:rPr>
        <w:tab/>
      </w:r>
      <w:r w:rsidRPr="009835E8">
        <w:rPr>
          <w:color w:val="FF0000"/>
        </w:rPr>
        <w:t>return 1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}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int sem_post(Semaphore* sem) {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34766A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ab/>
        <w:t>____________________________________________________</w:t>
      </w:r>
    </w:p>
    <w:p w:rsidR="00E57D28" w:rsidRDefault="00E57D28" w:rsidP="00E57D28">
      <w:pPr>
        <w:bidi w:val="0"/>
        <w:spacing w:line="360" w:lineRule="auto"/>
        <w:rPr>
          <w:rFonts w:cs="David"/>
        </w:rPr>
      </w:pPr>
    </w:p>
    <w:p w:rsidR="00E57D28" w:rsidRDefault="00E57D28" w:rsidP="00E57D28">
      <w:pPr>
        <w:bidi w:val="0"/>
        <w:spacing w:line="360" w:lineRule="auto"/>
        <w:rPr>
          <w:rFonts w:cs="David"/>
        </w:rPr>
      </w:pPr>
    </w:p>
    <w:p w:rsidR="00E57D28" w:rsidRPr="009835E8" w:rsidRDefault="00E57D28" w:rsidP="00E57D28">
      <w:pPr>
        <w:bidi w:val="0"/>
        <w:rPr>
          <w:color w:val="FF0000"/>
        </w:rPr>
      </w:pPr>
      <w:r>
        <w:t xml:space="preserve">  </w:t>
      </w:r>
      <w:r>
        <w:tab/>
      </w:r>
      <w:r w:rsidRPr="009835E8">
        <w:rPr>
          <w:color w:val="FF0000"/>
        </w:rPr>
        <w:t>write(sem-&gt;ds[1],“a”,1);</w:t>
      </w:r>
    </w:p>
    <w:p w:rsidR="00E57D28" w:rsidRPr="009835E8" w:rsidRDefault="00E57D28" w:rsidP="00E57D28">
      <w:pPr>
        <w:bidi w:val="0"/>
        <w:rPr>
          <w:color w:val="FF0000"/>
        </w:rPr>
      </w:pPr>
      <w:r w:rsidRPr="009835E8">
        <w:rPr>
          <w:color w:val="FF0000"/>
        </w:rPr>
        <w:t xml:space="preserve"> </w:t>
      </w:r>
      <w:r>
        <w:rPr>
          <w:color w:val="FF0000"/>
        </w:rPr>
        <w:tab/>
      </w:r>
      <w:r w:rsidRPr="009835E8">
        <w:rPr>
          <w:color w:val="FF0000"/>
        </w:rPr>
        <w:t>return 1;</w:t>
      </w:r>
    </w:p>
    <w:p w:rsidR="00E57D28" w:rsidRPr="00DF0DDC" w:rsidRDefault="00E57D28" w:rsidP="00E57D28">
      <w:pPr>
        <w:bidi w:val="0"/>
        <w:spacing w:line="360" w:lineRule="auto"/>
        <w:rPr>
          <w:rFonts w:cs="David"/>
        </w:rPr>
      </w:pP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  <w:r w:rsidRPr="00DF0DDC">
        <w:rPr>
          <w:rFonts w:cs="David"/>
        </w:rPr>
        <w:t>}</w:t>
      </w:r>
    </w:p>
    <w:p w:rsidR="0034766A" w:rsidRPr="00DF0DDC" w:rsidRDefault="0034766A" w:rsidP="00B165BB">
      <w:pPr>
        <w:bidi w:val="0"/>
        <w:spacing w:line="360" w:lineRule="auto"/>
        <w:rPr>
          <w:rFonts w:cs="David"/>
        </w:rPr>
      </w:pPr>
    </w:p>
    <w:p w:rsidR="00B165BB" w:rsidRPr="00DF0DDC" w:rsidRDefault="00B165BB" w:rsidP="00B165BB">
      <w:pPr>
        <w:spacing w:line="360" w:lineRule="auto"/>
        <w:rPr>
          <w:rFonts w:cs="David"/>
          <w:rtl/>
        </w:rPr>
      </w:pPr>
    </w:p>
    <w:p w:rsidR="00A209D7" w:rsidRPr="00DF0DDC" w:rsidRDefault="00A209D7" w:rsidP="00817B7F">
      <w:pPr>
        <w:spacing w:line="360" w:lineRule="auto"/>
        <w:jc w:val="both"/>
        <w:rPr>
          <w:rFonts w:cs="David"/>
          <w:rtl/>
        </w:rPr>
      </w:pPr>
      <w:r w:rsidRPr="00817B7F">
        <w:rPr>
          <w:rFonts w:cs="David"/>
          <w:b/>
          <w:bCs/>
          <w:rtl/>
        </w:rPr>
        <w:t>הערה:</w:t>
      </w:r>
      <w:r w:rsidRPr="00DF0DDC">
        <w:rPr>
          <w:rFonts w:cs="David"/>
          <w:rtl/>
        </w:rPr>
        <w:t xml:space="preserve"> </w:t>
      </w:r>
      <w:r w:rsidR="00ED6491" w:rsidRPr="00DF0DDC">
        <w:rPr>
          <w:rFonts w:cs="David"/>
          <w:rtl/>
        </w:rPr>
        <w:t>אין צורך לכתוב קוד המטפל בכ</w:t>
      </w:r>
      <w:ins w:id="1" w:author="hanaga" w:date="2013-12-11T15:14:00Z">
        <w:r w:rsidR="00CC6E04">
          <w:rPr>
            <w:rFonts w:cs="David" w:hint="cs"/>
            <w:rtl/>
          </w:rPr>
          <w:t>י</w:t>
        </w:r>
      </w:ins>
      <w:r w:rsidR="00ED6491" w:rsidRPr="00DF0DDC">
        <w:rPr>
          <w:rFonts w:cs="David"/>
          <w:rtl/>
        </w:rPr>
        <w:t xml:space="preserve">שלון של קריאות מערכת וגם אפשר להניח שהתוכנית שמשתמשת בסמפורים מתעלמת מ </w:t>
      </w:r>
      <w:r w:rsidR="00ED6491" w:rsidRPr="00DF0DDC">
        <w:rPr>
          <w:rFonts w:cs="David"/>
        </w:rPr>
        <w:t>SIGPIPE</w:t>
      </w:r>
      <w:r w:rsidR="00ED6491" w:rsidRPr="00DF0DDC">
        <w:rPr>
          <w:rFonts w:cs="David"/>
          <w:rtl/>
        </w:rPr>
        <w:t xml:space="preserve">. </w:t>
      </w:r>
    </w:p>
    <w:p w:rsidR="0034766A" w:rsidRPr="00DF0DDC" w:rsidRDefault="0034766A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A741FC" w:rsidRPr="00DF0DDC" w:rsidRDefault="000F0F9B" w:rsidP="00DD2B49">
      <w:pPr>
        <w:pStyle w:val="Heading3"/>
        <w:rPr>
          <w:rtl/>
        </w:rPr>
      </w:pPr>
      <w:r w:rsidRPr="00DF0DDC">
        <w:rPr>
          <w:rtl/>
        </w:rPr>
        <w:br w:type="page"/>
      </w:r>
      <w:r w:rsidR="00A741FC" w:rsidRPr="00DF0DDC">
        <w:rPr>
          <w:rtl/>
        </w:rPr>
        <w:lastRenderedPageBreak/>
        <w:t>שאלה 2</w:t>
      </w:r>
      <w:r w:rsidR="00B165BB" w:rsidRPr="00DF0DDC">
        <w:rPr>
          <w:rFonts w:hint="cs"/>
          <w:rtl/>
        </w:rPr>
        <w:t xml:space="preserve">  (</w:t>
      </w:r>
      <w:r w:rsidR="00DD2B49">
        <w:t>16</w:t>
      </w:r>
      <w:r w:rsidR="00DD2B49" w:rsidRPr="00DF0DDC">
        <w:rPr>
          <w:rFonts w:hint="cs"/>
          <w:rtl/>
        </w:rPr>
        <w:t xml:space="preserve"> </w:t>
      </w:r>
      <w:r w:rsidR="00B165BB" w:rsidRPr="00DF0DDC">
        <w:rPr>
          <w:rFonts w:hint="cs"/>
          <w:rtl/>
        </w:rPr>
        <w:t>נקודות)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B165BB" w:rsidRPr="00DF0DDC" w:rsidTr="00B165BB">
        <w:tc>
          <w:tcPr>
            <w:tcW w:w="901" w:type="dxa"/>
          </w:tcPr>
          <w:p w:rsidR="00B165BB" w:rsidRPr="00DF0DDC" w:rsidRDefault="00B165BB" w:rsidP="00DD2B49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="00DD2B49">
              <w:rPr>
                <w:rFonts w:cs="David"/>
              </w:rPr>
              <w:t>8</w:t>
            </w:r>
            <w:r w:rsidR="00DD2B49" w:rsidRPr="00DF0DDC">
              <w:rPr>
                <w:rFonts w:cs="David"/>
                <w:rtl/>
              </w:rPr>
              <w:t xml:space="preserve"> </w:t>
            </w:r>
            <w:r w:rsidRPr="00DF0DDC">
              <w:rPr>
                <w:rFonts w:cs="David"/>
                <w:rtl/>
              </w:rPr>
              <w:t>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א.</w:t>
            </w:r>
          </w:p>
        </w:tc>
        <w:tc>
          <w:tcPr>
            <w:tcW w:w="719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נתון קוד הבא:</w:t>
            </w:r>
          </w:p>
        </w:tc>
      </w:tr>
    </w:tbl>
    <w:p w:rsidR="00B165BB" w:rsidRPr="00DF0DDC" w:rsidRDefault="00B165BB" w:rsidP="00B165BB">
      <w:pPr>
        <w:rPr>
          <w:rtl/>
        </w:rPr>
      </w:pP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int memory;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void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handler(int signum)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{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printf ("%d\n", memory);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alarm (1);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}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int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main (void)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{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rtl/>
          <w:lang w:bidi="he-IL"/>
        </w:rPr>
      </w:pPr>
      <w:r w:rsidRPr="00DF0DDC">
        <w:rPr>
          <w:rFonts w:cs="David"/>
          <w:lang w:bidi="he-IL"/>
        </w:rPr>
        <w:t xml:space="preserve">   static int zero = 0, ones = 1;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lang w:bidi="he-IL"/>
        </w:rPr>
        <w:t xml:space="preserve">   /* Initialize the data structures for signal handling. */</w:t>
      </w:r>
    </w:p>
    <w:p w:rsidR="00061979" w:rsidRPr="00DF0DDC" w:rsidRDefault="00F625BE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r w:rsidR="00061979" w:rsidRPr="00DF0DDC">
        <w:rPr>
          <w:rFonts w:cs="David"/>
          <w:lang w:bidi="he-IL"/>
        </w:rPr>
        <w:t>sa.sa_flags = SA_RESTART;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</w:t>
      </w:r>
      <w:r w:rsidR="00F625BE" w:rsidRPr="00DF0DDC">
        <w:rPr>
          <w:rFonts w:cs="David"/>
          <w:rtl/>
          <w:lang w:bidi="he-IL"/>
        </w:rPr>
        <w:t xml:space="preserve">    </w:t>
      </w:r>
      <w:r w:rsidRPr="00DF0DDC">
        <w:rPr>
          <w:rFonts w:cs="David"/>
          <w:rtl/>
          <w:lang w:bidi="he-IL"/>
        </w:rPr>
        <w:t xml:space="preserve">  </w:t>
      </w:r>
      <w:r w:rsidRPr="00DF0DDC">
        <w:rPr>
          <w:rFonts w:cs="David"/>
          <w:lang w:bidi="he-IL"/>
        </w:rPr>
        <w:t>sigfillset(&amp;sa.sa_mask);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</w:t>
      </w:r>
      <w:r w:rsidR="00F625BE" w:rsidRPr="00DF0DDC">
        <w:rPr>
          <w:rFonts w:cs="David"/>
          <w:rtl/>
          <w:lang w:bidi="he-IL"/>
        </w:rPr>
        <w:t xml:space="preserve">    </w:t>
      </w:r>
      <w:r w:rsidRPr="00DF0DDC">
        <w:rPr>
          <w:rFonts w:cs="David"/>
          <w:lang w:bidi="he-IL"/>
        </w:rPr>
        <w:t>sa.sa_handler = handler;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</w:t>
      </w:r>
      <w:r w:rsidR="00F625BE" w:rsidRPr="00DF0DDC">
        <w:rPr>
          <w:rFonts w:cs="David"/>
          <w:rtl/>
          <w:lang w:bidi="he-IL"/>
        </w:rPr>
        <w:t xml:space="preserve">    </w:t>
      </w:r>
      <w:r w:rsidRPr="00DF0DDC">
        <w:rPr>
          <w:rFonts w:cs="David"/>
          <w:lang w:bidi="he-IL"/>
        </w:rPr>
        <w:t>/* Install the signal handler */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</w:t>
      </w:r>
      <w:r w:rsidR="00F625BE" w:rsidRPr="00DF0DDC">
        <w:rPr>
          <w:rFonts w:cs="David"/>
          <w:rtl/>
          <w:lang w:bidi="he-IL"/>
        </w:rPr>
        <w:t xml:space="preserve">   </w:t>
      </w:r>
      <w:r w:rsidRPr="00DF0DDC">
        <w:rPr>
          <w:rFonts w:cs="David"/>
          <w:rtl/>
          <w:lang w:bidi="he-IL"/>
        </w:rPr>
        <w:t xml:space="preserve"> </w:t>
      </w:r>
      <w:r w:rsidRPr="00DF0DDC">
        <w:rPr>
          <w:rFonts w:cs="David"/>
          <w:lang w:bidi="he-IL"/>
        </w:rPr>
        <w:t>if (sigaction(SIGALRM, &amp;sa, NULL) &lt; 0)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ab/>
      </w:r>
      <w:r w:rsidRPr="00DF0DDC">
        <w:rPr>
          <w:rFonts w:cs="David"/>
          <w:lang w:bidi="he-IL"/>
        </w:rPr>
        <w:tab/>
        <w:t>abort();</w:t>
      </w:r>
    </w:p>
    <w:p w:rsidR="00061979" w:rsidRPr="00DF0DDC" w:rsidRDefault="00061979" w:rsidP="00B165BB">
      <w:pPr>
        <w:pStyle w:val="HTMLPreformatted"/>
        <w:spacing w:line="360" w:lineRule="auto"/>
        <w:rPr>
          <w:rFonts w:cs="David"/>
          <w:rtl/>
          <w:lang w:bidi="he-IL"/>
        </w:rPr>
      </w:pP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memory = zero;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alarm (1);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while (1)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{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  memory = zeros;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  memory = ones;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}</w:t>
      </w:r>
    </w:p>
    <w:p w:rsidR="00935E4E" w:rsidRPr="00DF0DDC" w:rsidRDefault="00935E4E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}</w:t>
      </w:r>
    </w:p>
    <w:p w:rsidR="00935E4E" w:rsidRPr="00DF0DDC" w:rsidRDefault="00935E4E" w:rsidP="00B165BB">
      <w:pPr>
        <w:spacing w:after="240" w:line="360" w:lineRule="auto"/>
        <w:rPr>
          <w:rFonts w:cs="David"/>
        </w:rPr>
      </w:pPr>
      <w:r w:rsidRPr="00DF0DDC">
        <w:rPr>
          <w:rFonts w:cs="David"/>
          <w:rtl/>
        </w:rPr>
        <w:t xml:space="preserve">הפונקציה </w:t>
      </w:r>
      <w:r w:rsidRPr="00DF0DDC">
        <w:rPr>
          <w:rFonts w:cs="David"/>
        </w:rPr>
        <w:t>alarm(int sec)</w:t>
      </w:r>
      <w:r w:rsidRPr="00DF0DDC">
        <w:rPr>
          <w:rFonts w:cs="David"/>
          <w:rtl/>
        </w:rPr>
        <w:t xml:space="preserve"> שולחת את הסיגנל </w:t>
      </w:r>
      <w:r w:rsidRPr="00DF0DDC">
        <w:rPr>
          <w:rFonts w:cs="David"/>
        </w:rPr>
        <w:t>SIGALARM</w:t>
      </w:r>
      <w:r w:rsidRPr="00DF0DDC">
        <w:rPr>
          <w:rFonts w:cs="David"/>
          <w:rtl/>
          <w:lang w:bidi="ar-JO"/>
        </w:rPr>
        <w:t xml:space="preserve"> </w:t>
      </w:r>
      <w:r w:rsidRPr="00DF0DDC">
        <w:rPr>
          <w:rFonts w:cs="David"/>
          <w:rtl/>
        </w:rPr>
        <w:t xml:space="preserve">לאחר </w:t>
      </w:r>
      <w:r w:rsidRPr="00DF0DDC">
        <w:rPr>
          <w:rFonts w:cs="David"/>
        </w:rPr>
        <w:t>sec</w:t>
      </w:r>
      <w:r w:rsidRPr="00DF0DDC">
        <w:rPr>
          <w:rFonts w:cs="David"/>
          <w:rtl/>
          <w:lang w:bidi="ar-JO"/>
        </w:rPr>
        <w:t xml:space="preserve"> </w:t>
      </w:r>
      <w:r w:rsidRPr="00DF0DDC">
        <w:rPr>
          <w:rFonts w:cs="David"/>
          <w:rtl/>
        </w:rPr>
        <w:t>שניות. מה יהיה פלט התכנית? אם יש יותר מאפשרות אחת</w:t>
      </w:r>
      <w:r w:rsidR="00CC6E04">
        <w:rPr>
          <w:rFonts w:cs="David" w:hint="cs"/>
          <w:rtl/>
        </w:rPr>
        <w:t>,</w:t>
      </w:r>
      <w:r w:rsidRPr="00DF0DDC">
        <w:rPr>
          <w:rFonts w:cs="David"/>
          <w:rtl/>
        </w:rPr>
        <w:t xml:space="preserve"> ציי</w:t>
      </w:r>
      <w:r w:rsidR="00445EFB" w:rsidRPr="00DF0DDC">
        <w:rPr>
          <w:rFonts w:cs="David"/>
          <w:rtl/>
        </w:rPr>
        <w:t>נו</w:t>
      </w:r>
      <w:r w:rsidRPr="00DF0DDC">
        <w:rPr>
          <w:rFonts w:cs="David"/>
          <w:rtl/>
        </w:rPr>
        <w:t xml:space="preserve"> את כל האפשרויות.</w:t>
      </w:r>
    </w:p>
    <w:p w:rsidR="00801416" w:rsidRDefault="00801416" w:rsidP="00B165BB">
      <w:pPr>
        <w:spacing w:line="480" w:lineRule="auto"/>
        <w:rPr>
          <w:rFonts w:cs="David"/>
          <w:sz w:val="22"/>
          <w:szCs w:val="22"/>
        </w:rPr>
      </w:pPr>
      <w:r w:rsidRPr="00007892">
        <w:rPr>
          <w:rFonts w:hint="cs"/>
          <w:b/>
          <w:bCs/>
          <w:color w:val="FF0000"/>
          <w:rtl/>
        </w:rPr>
        <w:t>*{</w:t>
      </w:r>
      <w:r w:rsidRPr="00007892">
        <w:rPr>
          <w:b/>
          <w:bCs/>
          <w:color w:val="FF0000"/>
        </w:rPr>
        <w:t>0,1</w:t>
      </w:r>
      <w:r w:rsidRPr="00007892">
        <w:rPr>
          <w:rFonts w:hint="cs"/>
          <w:b/>
          <w:bCs/>
          <w:color w:val="FF0000"/>
          <w:rtl/>
        </w:rPr>
        <w:t>}</w:t>
      </w:r>
    </w:p>
    <w:p w:rsidR="0071301A" w:rsidRPr="00DF0DDC" w:rsidRDefault="0071301A" w:rsidP="00B165BB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lastRenderedPageBreak/>
        <w:t>____________________________________________________________________________________________________________________________________________________</w:t>
      </w:r>
    </w:p>
    <w:p w:rsidR="00675D80" w:rsidRPr="00DF0DDC" w:rsidRDefault="00B165BB" w:rsidP="00B165BB">
      <w:pPr>
        <w:spacing w:after="200" w:line="360" w:lineRule="auto"/>
        <w:jc w:val="right"/>
        <w:rPr>
          <w:rFonts w:cs="David"/>
          <w:b/>
          <w:bCs/>
          <w:sz w:val="26"/>
          <w:szCs w:val="26"/>
          <w:rtl/>
        </w:rPr>
      </w:pPr>
      <w:r w:rsidRPr="00DF0DDC">
        <w:rPr>
          <w:rFonts w:cs="David" w:hint="cs"/>
          <w:b/>
          <w:bCs/>
          <w:sz w:val="26"/>
          <w:szCs w:val="26"/>
          <w:rtl/>
        </w:rPr>
        <w:t>(המשך השאלה בעמוד הבא)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B165BB" w:rsidRPr="00DF0DDC" w:rsidTr="00B165BB">
        <w:tc>
          <w:tcPr>
            <w:tcW w:w="901" w:type="dxa"/>
          </w:tcPr>
          <w:p w:rsidR="00B165BB" w:rsidRPr="00DF0DDC" w:rsidRDefault="00B165BB" w:rsidP="00DD2B49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="00DD2B49">
              <w:rPr>
                <w:rFonts w:cs="David"/>
              </w:rPr>
              <w:t>8</w:t>
            </w:r>
            <w:r w:rsidR="00DD2B49" w:rsidRPr="00DF0DDC">
              <w:rPr>
                <w:rFonts w:cs="David"/>
                <w:rtl/>
              </w:rPr>
              <w:t xml:space="preserve"> </w:t>
            </w:r>
            <w:r w:rsidRPr="00DF0DDC">
              <w:rPr>
                <w:rFonts w:cs="David"/>
                <w:rtl/>
              </w:rPr>
              <w:t>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ב.</w:t>
            </w:r>
          </w:p>
        </w:tc>
        <w:tc>
          <w:tcPr>
            <w:tcW w:w="719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נשנה את התכנית בצורה הבאה:</w:t>
            </w:r>
          </w:p>
        </w:tc>
      </w:tr>
    </w:tbl>
    <w:p w:rsidR="00236DBB" w:rsidRPr="00DF0DDC" w:rsidRDefault="00B165BB" w:rsidP="00B165BB">
      <w:pPr>
        <w:spacing w:line="360" w:lineRule="auto"/>
        <w:rPr>
          <w:rFonts w:cs="David"/>
          <w:rtl/>
        </w:rPr>
      </w:pPr>
      <w:r w:rsidRPr="00DF0DDC">
        <w:rPr>
          <w:rFonts w:cs="David"/>
        </w:rPr>
        <w:t xml:space="preserve"> 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struct two_words { int a, b; } memory;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void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handler(int signum)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{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printf ("%d,%d\n", memory.a, memory.b);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alarm (1);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}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int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main (void)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{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rtl/>
          <w:lang w:bidi="he-IL"/>
        </w:rPr>
      </w:pPr>
      <w:r w:rsidRPr="00DF0DDC">
        <w:rPr>
          <w:rFonts w:cs="David"/>
          <w:lang w:bidi="he-IL"/>
        </w:rPr>
        <w:t xml:space="preserve">   static struct two_words zeros = { 0, 0 }, ones = { 1, 1 };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lang w:bidi="he-IL"/>
        </w:rPr>
        <w:t xml:space="preserve">   /* Initialize the data structures for signal handling. */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r w:rsidRPr="00DF0DDC">
        <w:rPr>
          <w:rFonts w:cs="David"/>
          <w:lang w:bidi="he-IL"/>
        </w:rPr>
        <w:t>sa.sa_flags = SA_RESTART;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r w:rsidRPr="00DF0DDC">
        <w:rPr>
          <w:rFonts w:cs="David"/>
          <w:lang w:bidi="he-IL"/>
        </w:rPr>
        <w:t>sigfillset(&amp;sa.sa_mask);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r w:rsidRPr="00DF0DDC">
        <w:rPr>
          <w:rFonts w:cs="David"/>
          <w:lang w:bidi="he-IL"/>
        </w:rPr>
        <w:t>sa.sa_handler = handler;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 </w:t>
      </w:r>
      <w:r w:rsidRPr="00DF0DDC">
        <w:rPr>
          <w:rFonts w:cs="David"/>
          <w:lang w:bidi="he-IL"/>
        </w:rPr>
        <w:t>/* Install the signal handler */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</w:rPr>
      </w:pPr>
      <w:r w:rsidRPr="00DF0DDC">
        <w:rPr>
          <w:rFonts w:cs="David"/>
          <w:rtl/>
          <w:lang w:bidi="he-IL"/>
        </w:rPr>
        <w:t xml:space="preserve">      </w:t>
      </w:r>
      <w:r w:rsidRPr="00DF0DDC">
        <w:rPr>
          <w:rFonts w:cs="David"/>
          <w:lang w:bidi="he-IL"/>
        </w:rPr>
        <w:t>if (sigaction(SIGALRM, &amp;sa, NULL) &lt; 0)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rtl/>
          <w:lang w:bidi="he-IL"/>
        </w:rPr>
      </w:pPr>
      <w:r w:rsidRPr="00DF0DDC">
        <w:rPr>
          <w:rFonts w:cs="David"/>
          <w:lang w:bidi="he-IL"/>
        </w:rPr>
        <w:tab/>
      </w:r>
      <w:r w:rsidRPr="00DF0DDC">
        <w:rPr>
          <w:rFonts w:cs="David"/>
          <w:lang w:bidi="he-IL"/>
        </w:rPr>
        <w:tab/>
        <w:t>abort();</w:t>
      </w:r>
    </w:p>
    <w:p w:rsidR="00AA75C6" w:rsidRPr="00DF0DDC" w:rsidRDefault="00AA75C6" w:rsidP="00B165BB">
      <w:pPr>
        <w:pStyle w:val="HTMLPreformatted"/>
        <w:spacing w:line="360" w:lineRule="auto"/>
        <w:rPr>
          <w:rFonts w:cs="David"/>
          <w:lang w:bidi="he-IL"/>
        </w:rPr>
      </w:pP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memory = zeros;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alarm (1);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while (1)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{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  memory = zeros;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  memory = ones;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 xml:space="preserve">     }</w:t>
      </w:r>
    </w:p>
    <w:p w:rsidR="00236DBB" w:rsidRPr="00DF0DDC" w:rsidRDefault="00236DBB" w:rsidP="00B165BB">
      <w:pPr>
        <w:pStyle w:val="HTMLPreformatted"/>
        <w:spacing w:line="360" w:lineRule="auto"/>
        <w:rPr>
          <w:rFonts w:cs="David"/>
          <w:lang w:bidi="he-IL"/>
        </w:rPr>
      </w:pPr>
      <w:r w:rsidRPr="00DF0DDC">
        <w:rPr>
          <w:rFonts w:cs="David"/>
          <w:lang w:bidi="he-IL"/>
        </w:rPr>
        <w:t>}</w:t>
      </w:r>
    </w:p>
    <w:p w:rsidR="00236DBB" w:rsidRPr="00DF0DDC" w:rsidRDefault="00236DBB" w:rsidP="00CC6E04">
      <w:pPr>
        <w:spacing w:after="200" w:line="360" w:lineRule="auto"/>
        <w:ind w:left="360"/>
        <w:rPr>
          <w:rFonts w:cs="David"/>
          <w:rtl/>
        </w:rPr>
      </w:pPr>
      <w:r w:rsidRPr="00DF0DDC">
        <w:rPr>
          <w:rFonts w:cs="David"/>
          <w:rtl/>
        </w:rPr>
        <w:t>מה יהיה פלט התכנית כעת? אם קיימת יותר מאפשרות אחת</w:t>
      </w:r>
      <w:r w:rsidR="00CC6E04">
        <w:rPr>
          <w:rFonts w:cs="David" w:hint="cs"/>
          <w:rtl/>
        </w:rPr>
        <w:t>,</w:t>
      </w:r>
      <w:r w:rsidRPr="00DF0DDC">
        <w:rPr>
          <w:rFonts w:cs="David"/>
          <w:rtl/>
        </w:rPr>
        <w:t xml:space="preserve"> </w:t>
      </w:r>
      <w:r w:rsidR="00CC6E04" w:rsidRPr="00DF0DDC">
        <w:rPr>
          <w:rFonts w:cs="David"/>
          <w:rtl/>
        </w:rPr>
        <w:t>ציי</w:t>
      </w:r>
      <w:r w:rsidR="00CC6E04">
        <w:rPr>
          <w:rFonts w:cs="David" w:hint="cs"/>
          <w:rtl/>
        </w:rPr>
        <w:t>נו</w:t>
      </w:r>
      <w:r w:rsidR="00CC6E04" w:rsidRPr="00DF0DDC">
        <w:rPr>
          <w:rFonts w:cs="David"/>
          <w:rtl/>
        </w:rPr>
        <w:t xml:space="preserve"> </w:t>
      </w:r>
      <w:r w:rsidRPr="00DF0DDC">
        <w:rPr>
          <w:rFonts w:cs="David"/>
          <w:rtl/>
        </w:rPr>
        <w:t>את כל האפשרויות.</w:t>
      </w:r>
    </w:p>
    <w:p w:rsidR="00801416" w:rsidRDefault="00801416" w:rsidP="00B165BB">
      <w:pPr>
        <w:spacing w:line="480" w:lineRule="auto"/>
        <w:rPr>
          <w:sz w:val="22"/>
          <w:szCs w:val="22"/>
          <w:u w:val="single"/>
        </w:rPr>
      </w:pPr>
      <w:r w:rsidRPr="00007892">
        <w:rPr>
          <w:rFonts w:hint="cs"/>
          <w:b/>
          <w:bCs/>
          <w:color w:val="FF0000"/>
          <w:rtl/>
        </w:rPr>
        <w:t>*{</w:t>
      </w:r>
      <w:r w:rsidRPr="00007892">
        <w:rPr>
          <w:b/>
          <w:bCs/>
          <w:color w:val="FF0000"/>
        </w:rPr>
        <w:t>{0,1},{0,1}</w:t>
      </w:r>
      <w:r w:rsidRPr="00007892">
        <w:rPr>
          <w:rFonts w:hint="cs"/>
          <w:b/>
          <w:bCs/>
          <w:color w:val="FF0000"/>
          <w:rtl/>
        </w:rPr>
        <w:t>}</w:t>
      </w:r>
      <w:r w:rsidRPr="000C0D0F">
        <w:rPr>
          <w:sz w:val="22"/>
          <w:szCs w:val="22"/>
          <w:u w:val="single"/>
          <w:rtl/>
        </w:rPr>
        <w:t>_</w:t>
      </w:r>
    </w:p>
    <w:p w:rsidR="00B165BB" w:rsidRPr="00DF0DDC" w:rsidRDefault="00B165BB" w:rsidP="00B165BB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lastRenderedPageBreak/>
        <w:t>____________________________________________________________________________________________________________________________________________________</w:t>
      </w:r>
    </w:p>
    <w:p w:rsidR="00B165BB" w:rsidRPr="00DF0DDC" w:rsidRDefault="00B165BB">
      <w:pPr>
        <w:bidi w:val="0"/>
        <w:spacing w:after="200" w:line="276" w:lineRule="auto"/>
        <w:rPr>
          <w:rFonts w:cs="David"/>
          <w:rtl/>
        </w:rPr>
      </w:pPr>
      <w:r w:rsidRPr="00DF0DDC">
        <w:rPr>
          <w:rFonts w:cs="David"/>
          <w:rtl/>
        </w:rPr>
        <w:br w:type="page"/>
      </w:r>
    </w:p>
    <w:p w:rsidR="00326467" w:rsidRPr="00DF0DDC" w:rsidRDefault="00326467" w:rsidP="00B165BB">
      <w:pPr>
        <w:pStyle w:val="Heading3"/>
        <w:rPr>
          <w:rtl/>
        </w:rPr>
      </w:pPr>
      <w:r w:rsidRPr="00DF0DDC">
        <w:rPr>
          <w:rtl/>
        </w:rPr>
        <w:lastRenderedPageBreak/>
        <w:t>שאלה 3</w:t>
      </w:r>
      <w:r w:rsidR="00DF0DDC" w:rsidRPr="00DF0DDC">
        <w:rPr>
          <w:rFonts w:hint="cs"/>
          <w:rtl/>
        </w:rPr>
        <w:t xml:space="preserve">  (15 נקודות)</w:t>
      </w:r>
    </w:p>
    <w:p w:rsidR="00473E5A" w:rsidRPr="00DF0DDC" w:rsidRDefault="00892185" w:rsidP="00CC6E04">
      <w:pPr>
        <w:widowControl w:val="0"/>
        <w:suppressAutoHyphens/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עקב השימוש </w:t>
      </w:r>
      <w:r w:rsidR="00CC6E04">
        <w:rPr>
          <w:rFonts w:cs="David" w:hint="cs"/>
          <w:rtl/>
        </w:rPr>
        <w:t>ב</w:t>
      </w:r>
      <w:r w:rsidRPr="00DF0DDC">
        <w:rPr>
          <w:rFonts w:cs="David"/>
          <w:rtl/>
        </w:rPr>
        <w:t>מנגנון ה</w:t>
      </w:r>
      <w:r w:rsidR="00CC6E04">
        <w:rPr>
          <w:rFonts w:cs="David" w:hint="cs"/>
          <w:rtl/>
        </w:rPr>
        <w:t>-</w:t>
      </w:r>
      <w:del w:id="2" w:author="hanaga" w:date="2013-12-11T15:16:00Z">
        <w:r w:rsidRPr="00DF0DDC" w:rsidDel="00CC6E04">
          <w:rPr>
            <w:rFonts w:cs="David"/>
            <w:rtl/>
          </w:rPr>
          <w:delText xml:space="preserve"> </w:delText>
        </w:r>
      </w:del>
      <w:r w:rsidR="0045323B" w:rsidRPr="00DF0DDC">
        <w:rPr>
          <w:rFonts w:cs="David"/>
        </w:rPr>
        <w:t xml:space="preserve">non write through </w:t>
      </w:r>
      <w:r w:rsidRPr="00DF0DDC">
        <w:rPr>
          <w:rFonts w:cs="David"/>
        </w:rPr>
        <w:t>buffer cache</w:t>
      </w:r>
      <w:r w:rsidRPr="00DF0DDC">
        <w:rPr>
          <w:rFonts w:cs="David"/>
          <w:rtl/>
        </w:rPr>
        <w:t xml:space="preserve">  הכתיבות לדיסק נדחות לזמן מאוחר יותר (זמן אקראי בין </w:t>
      </w:r>
      <w:r w:rsidRPr="00DF0DDC">
        <w:rPr>
          <w:rFonts w:cs="David"/>
        </w:rPr>
        <w:t>30</w:t>
      </w:r>
      <w:r w:rsidRPr="00DF0DDC">
        <w:rPr>
          <w:rFonts w:cs="David"/>
          <w:rtl/>
        </w:rPr>
        <w:t xml:space="preserve"> שניות לדקה). יתרה מזו, הגרעין יכול לשנות </w:t>
      </w:r>
      <w:r w:rsidR="00CC6E04">
        <w:rPr>
          <w:rFonts w:cs="David" w:hint="cs"/>
          <w:rtl/>
        </w:rPr>
        <w:t xml:space="preserve">את </w:t>
      </w:r>
      <w:r w:rsidRPr="00DF0DDC">
        <w:rPr>
          <w:rFonts w:cs="David"/>
          <w:rtl/>
        </w:rPr>
        <w:t xml:space="preserve">סדר הכתיבות לצורך שיפור הביצועים (אך לא מחליפים סדר של פעולות על אותו </w:t>
      </w:r>
      <w:r w:rsidRPr="00DF0DDC">
        <w:rPr>
          <w:rFonts w:cs="David"/>
        </w:rPr>
        <w:t>block</w:t>
      </w:r>
      <w:r w:rsidRPr="00DF0DDC">
        <w:rPr>
          <w:rFonts w:cs="David"/>
          <w:rtl/>
        </w:rPr>
        <w:t>). הציעו מבנה נתונים המנהל בלוקים ב</w:t>
      </w:r>
      <w:r w:rsidR="00CC6E04">
        <w:rPr>
          <w:rFonts w:cs="David" w:hint="cs"/>
          <w:rtl/>
        </w:rPr>
        <w:t>-</w:t>
      </w:r>
      <w:del w:id="3" w:author="hanaga" w:date="2013-12-11T15:16:00Z">
        <w:r w:rsidRPr="00DF0DDC" w:rsidDel="00CC6E04">
          <w:rPr>
            <w:rFonts w:cs="David"/>
            <w:rtl/>
          </w:rPr>
          <w:delText xml:space="preserve"> </w:delText>
        </w:r>
      </w:del>
      <w:r w:rsidRPr="00DF0DDC">
        <w:rPr>
          <w:rFonts w:cs="David"/>
        </w:rPr>
        <w:t>buffer cache</w:t>
      </w:r>
      <w:r w:rsidRPr="00DF0DDC">
        <w:rPr>
          <w:rFonts w:cs="David"/>
          <w:rtl/>
        </w:rPr>
        <w:t xml:space="preserve">. </w:t>
      </w:r>
    </w:p>
    <w:p w:rsidR="00892185" w:rsidRPr="00DF0DDC" w:rsidRDefault="00892185" w:rsidP="00B165BB">
      <w:pPr>
        <w:spacing w:line="360" w:lineRule="auto"/>
        <w:rPr>
          <w:rFonts w:cs="David"/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B165BB" w:rsidRPr="00DF0DDC" w:rsidTr="00B165BB">
        <w:tc>
          <w:tcPr>
            <w:tcW w:w="901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Pr="00DF0DDC">
              <w:rPr>
                <w:rFonts w:cs="David" w:hint="cs"/>
                <w:rtl/>
              </w:rPr>
              <w:t>5</w:t>
            </w:r>
            <w:r w:rsidRPr="00DF0DDC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א.</w:t>
            </w:r>
          </w:p>
        </w:tc>
        <w:tc>
          <w:tcPr>
            <w:tcW w:w="7195" w:type="dxa"/>
          </w:tcPr>
          <w:p w:rsidR="00B165BB" w:rsidRPr="00DF0DDC" w:rsidRDefault="00B165BB" w:rsidP="00B165BB">
            <w:pPr>
              <w:spacing w:line="360" w:lineRule="auto"/>
              <w:jc w:val="both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תארו את מבנה הנתונים ופרט</w:t>
            </w:r>
            <w:r w:rsidR="00CC6E04">
              <w:rPr>
                <w:rFonts w:cs="David" w:hint="cs"/>
                <w:rtl/>
              </w:rPr>
              <w:t>ו</w:t>
            </w:r>
            <w:r w:rsidRPr="00DF0DDC">
              <w:rPr>
                <w:rFonts w:cs="David"/>
                <w:rtl/>
              </w:rPr>
              <w:t xml:space="preserve"> כיצד מתאפשר שלא יופר סדר פעולות על אותו בלוק.</w:t>
            </w:r>
          </w:p>
          <w:p w:rsidR="00B165BB" w:rsidRPr="00DF0DDC" w:rsidRDefault="00B165BB" w:rsidP="00B165BB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B165BB" w:rsidRPr="00DF0DDC" w:rsidTr="00B165BB">
        <w:tc>
          <w:tcPr>
            <w:tcW w:w="901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Pr="00DF0DDC">
              <w:rPr>
                <w:rFonts w:cs="David" w:hint="cs"/>
                <w:rtl/>
              </w:rPr>
              <w:t>5</w:t>
            </w:r>
            <w:r w:rsidRPr="00DF0DDC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ב.</w:t>
            </w:r>
          </w:p>
        </w:tc>
        <w:tc>
          <w:tcPr>
            <w:tcW w:w="7195" w:type="dxa"/>
          </w:tcPr>
          <w:p w:rsidR="00B165BB" w:rsidRPr="00DF0DDC" w:rsidRDefault="00B165BB" w:rsidP="00CC6E04">
            <w:pPr>
              <w:spacing w:line="360" w:lineRule="auto"/>
              <w:jc w:val="both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 xml:space="preserve">מהם זמני ההכנסה/הוצאה של הבלוקים למבנה נתונים (זמן במונחים של </w:t>
            </w:r>
            <w:r w:rsidRPr="00DF0DDC">
              <w:rPr>
                <w:rFonts w:cs="David"/>
              </w:rPr>
              <w:t>O</w:t>
            </w:r>
            <w:r w:rsidR="00CC6E04" w:rsidRPr="00DF0DDC">
              <w:rPr>
                <w:rFonts w:cs="David"/>
                <w:rtl/>
              </w:rPr>
              <w:t>)</w:t>
            </w:r>
            <w:r w:rsidR="00CC6E04">
              <w:rPr>
                <w:rFonts w:cs="David" w:hint="cs"/>
                <w:rtl/>
              </w:rPr>
              <w:t>?</w:t>
            </w:r>
          </w:p>
          <w:p w:rsidR="00B165BB" w:rsidRPr="00DF0DDC" w:rsidRDefault="00B165BB" w:rsidP="00B165BB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B165BB" w:rsidRPr="00DF0DDC" w:rsidTr="00B165BB">
        <w:tc>
          <w:tcPr>
            <w:tcW w:w="901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>(</w:t>
            </w:r>
            <w:r w:rsidRPr="00DF0DDC">
              <w:rPr>
                <w:rFonts w:cs="David" w:hint="cs"/>
                <w:rtl/>
              </w:rPr>
              <w:t>5</w:t>
            </w:r>
            <w:r w:rsidRPr="00DF0DDC"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 w:hint="cs"/>
                <w:rtl/>
              </w:rPr>
              <w:t>ג.</w:t>
            </w:r>
          </w:p>
        </w:tc>
        <w:tc>
          <w:tcPr>
            <w:tcW w:w="7195" w:type="dxa"/>
          </w:tcPr>
          <w:p w:rsidR="00B165BB" w:rsidRPr="00DF0DDC" w:rsidRDefault="00B165BB" w:rsidP="00CC6E04">
            <w:pPr>
              <w:spacing w:line="360" w:lineRule="auto"/>
              <w:jc w:val="both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 xml:space="preserve">האם יש הבדל </w:t>
            </w:r>
            <w:r w:rsidR="00CC6E04">
              <w:rPr>
                <w:rFonts w:cs="David" w:hint="cs"/>
                <w:rtl/>
              </w:rPr>
              <w:t>ב</w:t>
            </w:r>
            <w:r w:rsidRPr="00DF0DDC">
              <w:rPr>
                <w:rFonts w:cs="David"/>
                <w:rtl/>
              </w:rPr>
              <w:t>כמות הגישות לדיסק בין שתי התכניות הבאות:</w:t>
            </w:r>
          </w:p>
        </w:tc>
      </w:tr>
    </w:tbl>
    <w:p w:rsidR="00B165BB" w:rsidRPr="00DF0DDC" w:rsidRDefault="00B165BB" w:rsidP="00B165BB">
      <w:pPr>
        <w:spacing w:line="360" w:lineRule="auto"/>
        <w:rPr>
          <w:rFonts w:cs="David"/>
          <w:rtl/>
        </w:rPr>
      </w:pPr>
    </w:p>
    <w:tbl>
      <w:tblPr>
        <w:tblStyle w:val="TableGrid"/>
        <w:bidiVisual/>
        <w:tblW w:w="0" w:type="auto"/>
        <w:tblLook w:val="01E0" w:firstRow="1" w:lastRow="1" w:firstColumn="1" w:lastColumn="1" w:noHBand="0" w:noVBand="0"/>
      </w:tblPr>
      <w:tblGrid>
        <w:gridCol w:w="4261"/>
        <w:gridCol w:w="4261"/>
      </w:tblGrid>
      <w:tr w:rsidR="0045323B" w:rsidRPr="004D2906" w:rsidTr="0045323B">
        <w:tc>
          <w:tcPr>
            <w:tcW w:w="4261" w:type="dxa"/>
          </w:tcPr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#define FILE "/tmp/dir1/dir2/dir3/tmpfile"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int main (int argc, char **argv)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{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int i, fd;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for (i = 0; i &lt; 100; i++) {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  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fd = open (FILE, O_CREAT|O_WRONLY);     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close (fd);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unlink (FILE);    /* delete FILE */                                </w:t>
            </w:r>
            <w:r w:rsidRPr="004D2906">
              <w:rPr>
                <w:rFonts w:cs="David"/>
                <w:sz w:val="16"/>
                <w:szCs w:val="16"/>
              </w:rPr>
              <w:tab/>
            </w:r>
            <w:r w:rsidRPr="004D2906">
              <w:rPr>
                <w:rFonts w:cs="David"/>
                <w:sz w:val="16"/>
                <w:szCs w:val="16"/>
              </w:rPr>
              <w:tab/>
            </w:r>
            <w:r w:rsidRPr="004D2906">
              <w:rPr>
                <w:rFonts w:cs="David"/>
                <w:sz w:val="16"/>
                <w:szCs w:val="16"/>
              </w:rPr>
              <w:tab/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}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return 0;</w:t>
            </w:r>
          </w:p>
          <w:p w:rsidR="0045323B" w:rsidRPr="004D2906" w:rsidRDefault="00DA27AF" w:rsidP="00B165BB">
            <w:pPr>
              <w:bidi w:val="0"/>
              <w:spacing w:line="360" w:lineRule="auto"/>
              <w:rPr>
                <w:rFonts w:cs="David"/>
                <w:sz w:val="16"/>
                <w:szCs w:val="16"/>
                <w:rtl/>
              </w:rPr>
            </w:pPr>
            <w:r>
              <w:rPr>
                <w:rFonts w:cs="David"/>
                <w:sz w:val="16"/>
                <w:szCs w:val="16"/>
              </w:rPr>
              <w:t xml:space="preserve">       </w:t>
            </w:r>
            <w:r w:rsidR="0045323B" w:rsidRPr="004D2906">
              <w:rPr>
                <w:rFonts w:cs="David"/>
                <w:sz w:val="16"/>
                <w:szCs w:val="16"/>
              </w:rPr>
              <w:t>}</w:t>
            </w:r>
          </w:p>
        </w:tc>
        <w:tc>
          <w:tcPr>
            <w:tcW w:w="4261" w:type="dxa"/>
          </w:tcPr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#define FILE "tmpfile"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int main (int argc, char **argv)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>{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int i, fd;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for (i = 0; i &lt; 100; i++) {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  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fd = open (FILE, O_CREAT|O_WRONLY);     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close (fd);</w:t>
            </w:r>
            <w:r w:rsidRPr="004D2906">
              <w:rPr>
                <w:rFonts w:cs="David"/>
                <w:sz w:val="16"/>
                <w:szCs w:val="16"/>
              </w:rPr>
              <w:tab/>
              <w:t xml:space="preserve">    unlink (FILE);    /* delete FILE */                                </w:t>
            </w:r>
            <w:r w:rsidRPr="004D2906">
              <w:rPr>
                <w:rFonts w:cs="David"/>
                <w:sz w:val="16"/>
                <w:szCs w:val="16"/>
              </w:rPr>
              <w:tab/>
            </w:r>
            <w:r w:rsidRPr="004D2906">
              <w:rPr>
                <w:rFonts w:cs="David"/>
                <w:sz w:val="16"/>
                <w:szCs w:val="16"/>
              </w:rPr>
              <w:tab/>
            </w:r>
            <w:r w:rsidRPr="004D2906">
              <w:rPr>
                <w:rFonts w:cs="David"/>
                <w:sz w:val="16"/>
                <w:szCs w:val="16"/>
              </w:rPr>
              <w:tab/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}</w:t>
            </w:r>
          </w:p>
          <w:p w:rsidR="0045323B" w:rsidRPr="004D2906" w:rsidRDefault="0045323B" w:rsidP="00B165BB">
            <w:pPr>
              <w:bidi w:val="0"/>
              <w:spacing w:line="360" w:lineRule="auto"/>
              <w:ind w:left="360"/>
              <w:rPr>
                <w:rFonts w:cs="David"/>
                <w:sz w:val="16"/>
                <w:szCs w:val="16"/>
              </w:rPr>
            </w:pPr>
            <w:r w:rsidRPr="004D2906">
              <w:rPr>
                <w:rFonts w:cs="David"/>
                <w:sz w:val="16"/>
                <w:szCs w:val="16"/>
              </w:rPr>
              <w:t xml:space="preserve">  </w:t>
            </w:r>
            <w:r w:rsidRPr="004D2906">
              <w:rPr>
                <w:rFonts w:cs="David"/>
                <w:sz w:val="16"/>
                <w:szCs w:val="16"/>
              </w:rPr>
              <w:tab/>
              <w:t>return 0;</w:t>
            </w:r>
          </w:p>
          <w:p w:rsidR="0045323B" w:rsidRPr="004D2906" w:rsidRDefault="00DA27AF" w:rsidP="00B165BB">
            <w:pPr>
              <w:bidi w:val="0"/>
              <w:spacing w:line="360" w:lineRule="auto"/>
              <w:rPr>
                <w:rFonts w:cs="David"/>
                <w:sz w:val="16"/>
                <w:szCs w:val="16"/>
                <w:rtl/>
              </w:rPr>
            </w:pPr>
            <w:r>
              <w:rPr>
                <w:rFonts w:cs="David"/>
                <w:sz w:val="16"/>
                <w:szCs w:val="16"/>
              </w:rPr>
              <w:t xml:space="preserve">       </w:t>
            </w:r>
            <w:r w:rsidR="0045323B" w:rsidRPr="004D2906">
              <w:rPr>
                <w:rFonts w:cs="David"/>
                <w:sz w:val="16"/>
                <w:szCs w:val="16"/>
              </w:rPr>
              <w:t>}</w:t>
            </w:r>
          </w:p>
        </w:tc>
      </w:tr>
    </w:tbl>
    <w:p w:rsidR="0045323B" w:rsidRPr="00DF0DDC" w:rsidRDefault="0045323B" w:rsidP="00B165BB">
      <w:pPr>
        <w:spacing w:line="360" w:lineRule="auto"/>
        <w:rPr>
          <w:rFonts w:cs="David"/>
          <w:rtl/>
        </w:rPr>
      </w:pP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901"/>
        <w:gridCol w:w="425"/>
        <w:gridCol w:w="7195"/>
      </w:tblGrid>
      <w:tr w:rsidR="00B165BB" w:rsidRPr="00DF0DDC" w:rsidTr="00B165BB">
        <w:tc>
          <w:tcPr>
            <w:tcW w:w="901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</w:p>
        </w:tc>
        <w:tc>
          <w:tcPr>
            <w:tcW w:w="425" w:type="dxa"/>
          </w:tcPr>
          <w:p w:rsidR="00B165BB" w:rsidRPr="00DF0DDC" w:rsidRDefault="00B165BB" w:rsidP="00B165BB">
            <w:pPr>
              <w:spacing w:line="360" w:lineRule="auto"/>
              <w:rPr>
                <w:rFonts w:cs="David"/>
                <w:rtl/>
              </w:rPr>
            </w:pPr>
          </w:p>
        </w:tc>
        <w:tc>
          <w:tcPr>
            <w:tcW w:w="7195" w:type="dxa"/>
          </w:tcPr>
          <w:p w:rsidR="00B165BB" w:rsidRPr="00DF0DDC" w:rsidRDefault="00B165BB" w:rsidP="00B165BB">
            <w:pPr>
              <w:spacing w:line="360" w:lineRule="auto"/>
              <w:jc w:val="both"/>
              <w:rPr>
                <w:rFonts w:cs="David"/>
                <w:rtl/>
              </w:rPr>
            </w:pPr>
            <w:r w:rsidRPr="00DF0DDC">
              <w:rPr>
                <w:rFonts w:cs="David"/>
                <w:rtl/>
              </w:rPr>
              <w:t xml:space="preserve">ענו על השאלה במקרה של </w:t>
            </w:r>
            <w:r w:rsidRPr="00DF0DDC">
              <w:rPr>
                <w:rFonts w:cs="David"/>
              </w:rPr>
              <w:t>non write through buffer cache</w:t>
            </w:r>
            <w:r w:rsidRPr="00DF0DDC">
              <w:rPr>
                <w:rFonts w:cs="David"/>
                <w:rtl/>
              </w:rPr>
              <w:t xml:space="preserve"> ובמקרה של </w:t>
            </w:r>
            <w:r w:rsidRPr="00DF0DDC">
              <w:rPr>
                <w:rFonts w:cs="David"/>
              </w:rPr>
              <w:t>write through buffer cache</w:t>
            </w:r>
            <w:r w:rsidRPr="00DF0DDC">
              <w:rPr>
                <w:rFonts w:cs="David"/>
                <w:rtl/>
              </w:rPr>
              <w:t>. נמקו.</w:t>
            </w:r>
          </w:p>
        </w:tc>
      </w:tr>
    </w:tbl>
    <w:p w:rsidR="00992C05" w:rsidRDefault="008C4A6B" w:rsidP="00B165BB">
      <w:pPr>
        <w:spacing w:line="360" w:lineRule="auto"/>
        <w:rPr>
          <w:ins w:id="4" w:author="Owner" w:date="2015-02-04T00:55:00Z"/>
          <w:rFonts w:cs="David"/>
          <w:rtl/>
        </w:rPr>
      </w:pPr>
      <w:ins w:id="5" w:author="Owner" w:date="2015-02-04T00:55:00Z">
        <w:r w:rsidRPr="002D4D3F">
          <w:rPr>
            <w:rFonts w:cs="David"/>
            <w:noProof/>
          </w:rPr>
          <w:lastRenderedPageBreak/>
          <w:drawing>
            <wp:inline distT="0" distB="0" distL="0" distR="0" wp14:anchorId="0F75D5F9" wp14:editId="369E5CEB">
              <wp:extent cx="4019550" cy="3086100"/>
              <wp:effectExtent l="0" t="0" r="0" b="0"/>
              <wp:docPr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>
                        <a:picLocks noChangeAspect="1" noChangeArrowheads="1"/>
                      </pic:cNvPicPr>
                    </pic:nvPicPr>
                    <pic:blipFill>
                      <a:blip r:link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19550" cy="3086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8C4A6B" w:rsidRPr="008C4A6B" w:rsidRDefault="008C4A6B" w:rsidP="00B165BB">
      <w:pPr>
        <w:spacing w:line="360" w:lineRule="auto"/>
        <w:rPr>
          <w:rFonts w:cs="David"/>
          <w:color w:val="FF0000"/>
          <w:rtl/>
        </w:rPr>
      </w:pPr>
    </w:p>
    <w:p w:rsidR="009564CA" w:rsidRDefault="008C4A6B" w:rsidP="008C4A6B">
      <w:pPr>
        <w:spacing w:line="480" w:lineRule="auto"/>
        <w:rPr>
          <w:rFonts w:cs="David"/>
          <w:color w:val="FF0000"/>
          <w:sz w:val="22"/>
          <w:szCs w:val="22"/>
          <w:rtl/>
        </w:rPr>
      </w:pPr>
      <w:r w:rsidRPr="008C4A6B">
        <w:rPr>
          <w:rFonts w:cs="David"/>
          <w:color w:val="FF0000"/>
          <w:sz w:val="22"/>
          <w:szCs w:val="22"/>
          <w:rtl/>
        </w:rPr>
        <w:t>א ו</w:t>
      </w:r>
      <w:r w:rsidR="009564CA">
        <w:rPr>
          <w:rFonts w:cs="David" w:hint="cs"/>
          <w:color w:val="FF0000"/>
          <w:sz w:val="22"/>
          <w:szCs w:val="22"/>
          <w:rtl/>
        </w:rPr>
        <w:t xml:space="preserve"> </w:t>
      </w:r>
      <w:r w:rsidRPr="008C4A6B">
        <w:rPr>
          <w:rFonts w:cs="David"/>
          <w:color w:val="FF0000"/>
          <w:sz w:val="22"/>
          <w:szCs w:val="22"/>
          <w:rtl/>
        </w:rPr>
        <w:t xml:space="preserve">ב </w:t>
      </w:r>
    </w:p>
    <w:p w:rsidR="008C4A6B" w:rsidRPr="002D4D3F" w:rsidRDefault="008C4A6B" w:rsidP="002D4D3F">
      <w:pPr>
        <w:spacing w:line="480" w:lineRule="auto"/>
        <w:rPr>
          <w:rFonts w:hint="cs"/>
          <w:color w:val="FF0000"/>
          <w:rtl/>
        </w:rPr>
      </w:pPr>
      <w:r w:rsidRPr="008C4A6B">
        <w:rPr>
          <w:rFonts w:cs="David"/>
          <w:color w:val="FF0000"/>
          <w:sz w:val="22"/>
          <w:szCs w:val="22"/>
          <w:rtl/>
        </w:rPr>
        <w:t xml:space="preserve">בדלי של </w:t>
      </w:r>
      <w:r w:rsidRPr="008C4A6B">
        <w:rPr>
          <w:rFonts w:cs="David"/>
          <w:color w:val="FF0000"/>
          <w:sz w:val="22"/>
          <w:szCs w:val="22"/>
        </w:rPr>
        <w:t>HASH</w:t>
      </w:r>
      <w:r w:rsidRPr="008C4A6B">
        <w:rPr>
          <w:rFonts w:cs="David"/>
          <w:color w:val="FF0000"/>
          <w:sz w:val="22"/>
          <w:szCs w:val="22"/>
          <w:rtl/>
        </w:rPr>
        <w:t xml:space="preserve"> מחזיקים </w:t>
      </w:r>
      <w:r w:rsidRPr="008C4A6B">
        <w:rPr>
          <w:rFonts w:cs="David"/>
          <w:color w:val="FF0000"/>
          <w:sz w:val="22"/>
          <w:szCs w:val="22"/>
        </w:rPr>
        <w:t>HEADERS</w:t>
      </w:r>
      <w:r w:rsidRPr="008C4A6B">
        <w:rPr>
          <w:rFonts w:cs="David"/>
          <w:color w:val="FF0000"/>
          <w:sz w:val="22"/>
          <w:szCs w:val="22"/>
          <w:rtl/>
        </w:rPr>
        <w:t xml:space="preserve"> שמצביעים למקום בו ממוקם בלוק. מקומות בהם אפשר למקם בלוק</w:t>
      </w:r>
      <w:r w:rsidR="002D4D3F">
        <w:rPr>
          <w:rFonts w:cs="David" w:hint="cs"/>
          <w:color w:val="FF0000"/>
          <w:sz w:val="22"/>
          <w:szCs w:val="22"/>
          <w:rtl/>
        </w:rPr>
        <w:t xml:space="preserve"> </w:t>
      </w:r>
      <w:r w:rsidR="002D4D3F">
        <w:rPr>
          <w:rFonts w:cs="David"/>
          <w:color w:val="FF0000"/>
          <w:sz w:val="22"/>
          <w:szCs w:val="22"/>
          <w:rtl/>
        </w:rPr>
        <w:t>חדש מאורגנים ברשימ</w:t>
      </w:r>
      <w:r w:rsidR="002D4D3F">
        <w:rPr>
          <w:rFonts w:cs="David" w:hint="cs"/>
          <w:color w:val="FF0000"/>
          <w:sz w:val="22"/>
          <w:szCs w:val="22"/>
          <w:rtl/>
        </w:rPr>
        <w:t>ת</w:t>
      </w:r>
      <w:r w:rsidRPr="008C4A6B">
        <w:rPr>
          <w:rFonts w:cs="David"/>
          <w:color w:val="FF0000"/>
          <w:sz w:val="22"/>
          <w:szCs w:val="22"/>
          <w:rtl/>
        </w:rPr>
        <w:t xml:space="preserve"> </w:t>
      </w:r>
      <w:r w:rsidRPr="008C4A6B">
        <w:rPr>
          <w:rFonts w:cs="David"/>
          <w:color w:val="FF0000"/>
          <w:sz w:val="22"/>
          <w:szCs w:val="22"/>
        </w:rPr>
        <w:t>LRU</w:t>
      </w:r>
      <w:r w:rsidRPr="008C4A6B">
        <w:rPr>
          <w:rFonts w:cs="David"/>
          <w:color w:val="FF0000"/>
          <w:sz w:val="22"/>
          <w:szCs w:val="22"/>
          <w:rtl/>
        </w:rPr>
        <w:t xml:space="preserve">. </w:t>
      </w:r>
      <w:r w:rsidR="002D4D3F">
        <w:rPr>
          <w:rFonts w:cs="David" w:hint="cs"/>
          <w:color w:val="FF0000"/>
          <w:sz w:val="22"/>
          <w:szCs w:val="22"/>
          <w:rtl/>
        </w:rPr>
        <w:t xml:space="preserve"> בלוקים שכותבים ב </w:t>
      </w:r>
      <w:r w:rsidR="002D4D3F">
        <w:rPr>
          <w:rFonts w:cs="David"/>
          <w:color w:val="FF0000"/>
          <w:sz w:val="22"/>
          <w:szCs w:val="22"/>
        </w:rPr>
        <w:t>delayed write</w:t>
      </w:r>
      <w:r w:rsidR="002D4D3F">
        <w:rPr>
          <w:rFonts w:cs="David" w:hint="cs"/>
          <w:color w:val="FF0000"/>
          <w:sz w:val="22"/>
          <w:szCs w:val="22"/>
          <w:rtl/>
        </w:rPr>
        <w:t xml:space="preserve"> יימצאו ברשימת </w:t>
      </w:r>
      <w:r w:rsidR="002D4D3F">
        <w:rPr>
          <w:rFonts w:cs="David"/>
          <w:color w:val="FF0000"/>
          <w:sz w:val="22"/>
          <w:szCs w:val="22"/>
        </w:rPr>
        <w:t xml:space="preserve">LRUW </w:t>
      </w:r>
      <w:r w:rsidR="002D4D3F">
        <w:rPr>
          <w:rFonts w:cs="David" w:hint="cs"/>
          <w:color w:val="FF0000"/>
          <w:sz w:val="22"/>
          <w:szCs w:val="22"/>
          <w:rtl/>
        </w:rPr>
        <w:t xml:space="preserve"> או רשימה המנוהלת ע"י מדיניות אחרת כלשהי.</w:t>
      </w:r>
      <w:bookmarkStart w:id="6" w:name="_GoBack"/>
      <w:bookmarkEnd w:id="6"/>
    </w:p>
    <w:p w:rsidR="008C4A6B" w:rsidRPr="008C4A6B" w:rsidRDefault="008C4A6B" w:rsidP="008C4A6B">
      <w:pPr>
        <w:spacing w:line="480" w:lineRule="auto"/>
        <w:rPr>
          <w:color w:val="FF0000"/>
        </w:rPr>
      </w:pPr>
      <w:r w:rsidRPr="008C4A6B">
        <w:rPr>
          <w:rFonts w:cs="David"/>
          <w:color w:val="FF0000"/>
          <w:sz w:val="22"/>
          <w:szCs w:val="22"/>
          <w:rtl/>
        </w:rPr>
        <w:t xml:space="preserve">זמן עדכון של דלי תלוי בפקטור של אורכו. בד"כ יהיה </w:t>
      </w:r>
      <w:r w:rsidRPr="008C4A6B">
        <w:rPr>
          <w:rFonts w:cs="David"/>
          <w:color w:val="FF0000"/>
          <w:sz w:val="22"/>
          <w:szCs w:val="22"/>
        </w:rPr>
        <w:t>O</w:t>
      </w:r>
      <w:r w:rsidRPr="008C4A6B">
        <w:rPr>
          <w:rFonts w:cs="David"/>
          <w:color w:val="FF0000"/>
          <w:sz w:val="22"/>
          <w:szCs w:val="22"/>
          <w:rtl/>
        </w:rPr>
        <w:t xml:space="preserve"> של </w:t>
      </w:r>
      <w:r w:rsidRPr="008C4A6B">
        <w:rPr>
          <w:rFonts w:cs="David"/>
          <w:color w:val="FF0000"/>
          <w:sz w:val="22"/>
          <w:szCs w:val="22"/>
        </w:rPr>
        <w:t>1</w:t>
      </w:r>
      <w:r w:rsidRPr="008C4A6B">
        <w:rPr>
          <w:rFonts w:cs="David"/>
          <w:color w:val="FF0000"/>
          <w:sz w:val="22"/>
          <w:szCs w:val="22"/>
          <w:rtl/>
        </w:rPr>
        <w:t>.</w:t>
      </w:r>
    </w:p>
    <w:p w:rsidR="008C4A6B" w:rsidRPr="008C4A6B" w:rsidRDefault="008C4A6B" w:rsidP="008C4A6B">
      <w:pPr>
        <w:spacing w:line="480" w:lineRule="auto"/>
        <w:rPr>
          <w:color w:val="FF0000"/>
        </w:rPr>
      </w:pPr>
      <w:r w:rsidRPr="008C4A6B">
        <w:rPr>
          <w:rFonts w:cs="David"/>
          <w:color w:val="FF0000"/>
          <w:sz w:val="22"/>
          <w:szCs w:val="22"/>
          <w:rtl/>
        </w:rPr>
        <w:t xml:space="preserve">זמן עדכון של רשימה הוא </w:t>
      </w:r>
      <w:r w:rsidRPr="008C4A6B">
        <w:rPr>
          <w:rFonts w:cs="David"/>
          <w:color w:val="FF0000"/>
          <w:sz w:val="22"/>
          <w:szCs w:val="22"/>
        </w:rPr>
        <w:t>O</w:t>
      </w:r>
      <w:r w:rsidRPr="008C4A6B">
        <w:rPr>
          <w:rFonts w:cs="David"/>
          <w:color w:val="FF0000"/>
          <w:sz w:val="22"/>
          <w:szCs w:val="22"/>
          <w:rtl/>
        </w:rPr>
        <w:t xml:space="preserve"> של </w:t>
      </w:r>
      <w:r w:rsidRPr="008C4A6B">
        <w:rPr>
          <w:rFonts w:cs="David"/>
          <w:color w:val="FF0000"/>
          <w:sz w:val="22"/>
          <w:szCs w:val="22"/>
        </w:rPr>
        <w:t>N</w:t>
      </w:r>
      <w:r w:rsidRPr="008C4A6B">
        <w:rPr>
          <w:rFonts w:cs="David"/>
          <w:color w:val="FF0000"/>
          <w:sz w:val="22"/>
          <w:szCs w:val="22"/>
          <w:rtl/>
        </w:rPr>
        <w:t>.</w:t>
      </w:r>
    </w:p>
    <w:p w:rsidR="008C4A6B" w:rsidRPr="008C4A6B" w:rsidRDefault="008C4A6B" w:rsidP="008C4A6B">
      <w:pPr>
        <w:spacing w:line="480" w:lineRule="auto"/>
        <w:rPr>
          <w:color w:val="FF0000"/>
        </w:rPr>
      </w:pPr>
    </w:p>
    <w:p w:rsidR="008C4A6B" w:rsidRPr="008C4A6B" w:rsidRDefault="008C4A6B" w:rsidP="008C4A6B">
      <w:pPr>
        <w:spacing w:line="480" w:lineRule="auto"/>
        <w:rPr>
          <w:color w:val="FF0000"/>
        </w:rPr>
      </w:pPr>
      <w:r w:rsidRPr="008C4A6B">
        <w:rPr>
          <w:rFonts w:cs="David"/>
          <w:color w:val="FF0000"/>
          <w:sz w:val="22"/>
          <w:szCs w:val="22"/>
          <w:rtl/>
        </w:rPr>
        <w:t xml:space="preserve">ג. אם הקבצים </w:t>
      </w:r>
      <w:r w:rsidRPr="008C4A6B">
        <w:rPr>
          <w:rFonts w:cs="David"/>
          <w:color w:val="FF0000"/>
          <w:sz w:val="22"/>
          <w:szCs w:val="22"/>
        </w:rPr>
        <w:t>opened</w:t>
      </w:r>
      <w:r w:rsidRPr="008C4A6B">
        <w:rPr>
          <w:rFonts w:cs="David"/>
          <w:color w:val="FF0000"/>
          <w:sz w:val="22"/>
          <w:szCs w:val="22"/>
          <w:rtl/>
        </w:rPr>
        <w:t xml:space="preserve"> בפעם ראשונה יש הבדל בשני המקרים. </w:t>
      </w:r>
    </w:p>
    <w:p w:rsidR="008C4A6B" w:rsidRPr="00DF0DDC" w:rsidRDefault="008C4A6B" w:rsidP="00B165BB">
      <w:pPr>
        <w:spacing w:line="360" w:lineRule="auto"/>
        <w:rPr>
          <w:rFonts w:cs="David"/>
          <w:rtl/>
        </w:rPr>
      </w:pPr>
    </w:p>
    <w:p w:rsidR="00B165BB" w:rsidRPr="00DF0DDC" w:rsidRDefault="00B165BB" w:rsidP="00B165BB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B165BB" w:rsidRPr="00DF0DDC" w:rsidRDefault="00B165BB" w:rsidP="00B165BB">
      <w:pPr>
        <w:spacing w:line="36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</w:t>
      </w:r>
    </w:p>
    <w:p w:rsidR="00B165BB" w:rsidRPr="00DF0DDC" w:rsidRDefault="00B165BB" w:rsidP="00B165BB">
      <w:pPr>
        <w:spacing w:line="360" w:lineRule="auto"/>
        <w:rPr>
          <w:rFonts w:cs="David"/>
          <w:rtl/>
        </w:rPr>
      </w:pPr>
    </w:p>
    <w:p w:rsidR="00B165BB" w:rsidRPr="00DF0DDC" w:rsidRDefault="00B165BB" w:rsidP="00817B7F">
      <w:pPr>
        <w:spacing w:line="480" w:lineRule="auto"/>
        <w:rPr>
          <w:rFonts w:cs="David"/>
          <w:rtl/>
        </w:rPr>
      </w:pPr>
    </w:p>
    <w:p w:rsidR="00DF0DDC" w:rsidRPr="00DF0DDC" w:rsidRDefault="00B165BB" w:rsidP="00DF0DDC">
      <w:pPr>
        <w:spacing w:line="360" w:lineRule="auto"/>
        <w:jc w:val="right"/>
        <w:rPr>
          <w:rFonts w:cs="David"/>
          <w:rtl/>
        </w:rPr>
      </w:pPr>
      <w:r w:rsidRPr="00DF0DDC">
        <w:rPr>
          <w:rFonts w:cs="David" w:hint="cs"/>
          <w:b/>
          <w:bCs/>
          <w:sz w:val="28"/>
          <w:szCs w:val="28"/>
          <w:rtl/>
        </w:rPr>
        <w:t>המשך הבחינה בעמוד הבא</w:t>
      </w:r>
    </w:p>
    <w:p w:rsidR="00473E5A" w:rsidRPr="00DF0DDC" w:rsidRDefault="00B72896" w:rsidP="00DF0DDC">
      <w:pPr>
        <w:spacing w:line="360" w:lineRule="auto"/>
        <w:jc w:val="both"/>
        <w:rPr>
          <w:rFonts w:cs="David"/>
          <w:b/>
          <w:bCs/>
          <w:sz w:val="28"/>
          <w:szCs w:val="28"/>
          <w:rtl/>
        </w:rPr>
      </w:pPr>
      <w:r w:rsidRPr="00DF0DDC">
        <w:rPr>
          <w:rFonts w:cs="David"/>
          <w:rtl/>
        </w:rPr>
        <w:br w:type="page"/>
      </w:r>
      <w:r w:rsidR="00473E5A" w:rsidRPr="00DF0DDC">
        <w:rPr>
          <w:rFonts w:cs="David"/>
          <w:b/>
          <w:bCs/>
          <w:sz w:val="28"/>
          <w:szCs w:val="28"/>
          <w:rtl/>
        </w:rPr>
        <w:lastRenderedPageBreak/>
        <w:t>חלק ב</w:t>
      </w:r>
      <w:r w:rsidR="00DF0DDC" w:rsidRPr="00DF0DDC">
        <w:rPr>
          <w:rFonts w:cs="David" w:hint="cs"/>
          <w:b/>
          <w:bCs/>
          <w:sz w:val="28"/>
          <w:szCs w:val="28"/>
          <w:rtl/>
        </w:rPr>
        <w:t xml:space="preserve">  </w:t>
      </w:r>
      <w:r w:rsidR="00DF0DDC" w:rsidRPr="00DF0DDC">
        <w:rPr>
          <w:rFonts w:cs="David"/>
          <w:b/>
          <w:bCs/>
          <w:sz w:val="28"/>
          <w:szCs w:val="28"/>
          <w:rtl/>
        </w:rPr>
        <w:t>(25 נק</w:t>
      </w:r>
      <w:r w:rsidR="00DF0DDC" w:rsidRPr="00DF0DDC">
        <w:rPr>
          <w:rFonts w:cs="David" w:hint="cs"/>
          <w:b/>
          <w:bCs/>
          <w:sz w:val="28"/>
          <w:szCs w:val="28"/>
          <w:rtl/>
        </w:rPr>
        <w:t>ודות</w:t>
      </w:r>
      <w:r w:rsidR="00DF0DDC" w:rsidRPr="00DF0DDC">
        <w:rPr>
          <w:rFonts w:cs="David"/>
          <w:b/>
          <w:bCs/>
          <w:sz w:val="28"/>
          <w:szCs w:val="28"/>
          <w:rtl/>
        </w:rPr>
        <w:t>)</w:t>
      </w:r>
    </w:p>
    <w:p w:rsidR="00473E5A" w:rsidRPr="00DF0DDC" w:rsidRDefault="00473E5A" w:rsidP="00DF0DDC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ענו </w:t>
      </w:r>
      <w:r w:rsidR="00961D2E" w:rsidRPr="00DF0DDC">
        <w:rPr>
          <w:rFonts w:cs="David"/>
          <w:rtl/>
        </w:rPr>
        <w:t xml:space="preserve">על </w:t>
      </w:r>
      <w:r w:rsidRPr="00DF0DDC">
        <w:rPr>
          <w:rFonts w:cs="David"/>
          <w:rtl/>
        </w:rPr>
        <w:t xml:space="preserve">השאלות הבאות. משקל כל שאלה </w:t>
      </w:r>
      <w:r w:rsidR="00C41129" w:rsidRPr="00DF0DDC">
        <w:rPr>
          <w:rFonts w:cs="David"/>
          <w:rtl/>
        </w:rPr>
        <w:t>5</w:t>
      </w:r>
      <w:r w:rsidRPr="00DF0DDC">
        <w:rPr>
          <w:rFonts w:cs="David"/>
          <w:rtl/>
        </w:rPr>
        <w:t xml:space="preserve"> נק</w:t>
      </w:r>
      <w:r w:rsidR="00DF0DDC" w:rsidRPr="00DF0DDC">
        <w:rPr>
          <w:rFonts w:cs="David" w:hint="cs"/>
          <w:rtl/>
        </w:rPr>
        <w:t>ודות</w:t>
      </w:r>
      <w:r w:rsidRPr="00DF0DDC">
        <w:rPr>
          <w:rFonts w:cs="David"/>
          <w:rtl/>
        </w:rPr>
        <w:t>.</w:t>
      </w:r>
    </w:p>
    <w:p w:rsidR="00203116" w:rsidRPr="00DF0DDC" w:rsidRDefault="00203116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717CF8" w:rsidRPr="00DF0DDC" w:rsidRDefault="00717CF8" w:rsidP="00DF0DDC">
      <w:pPr>
        <w:pStyle w:val="Heading3"/>
        <w:rPr>
          <w:rtl/>
        </w:rPr>
      </w:pPr>
      <w:r w:rsidRPr="00DF0DDC">
        <w:rPr>
          <w:rtl/>
        </w:rPr>
        <w:t>שאלה 4</w:t>
      </w:r>
    </w:p>
    <w:p w:rsidR="00DF0DDC" w:rsidRPr="00DF0DDC" w:rsidRDefault="00E10036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rtl/>
        </w:rPr>
        <w:t>מה</w:t>
      </w:r>
      <w:r w:rsidR="002F1718" w:rsidRPr="00DF0DDC">
        <w:rPr>
          <w:rFonts w:cs="David"/>
          <w:rtl/>
        </w:rPr>
        <w:t xml:space="preserve">ו </w:t>
      </w:r>
      <w:r w:rsidR="002F1718" w:rsidRPr="00DF0DDC">
        <w:rPr>
          <w:rFonts w:cs="David"/>
        </w:rPr>
        <w:t>TLB</w:t>
      </w:r>
      <w:r w:rsidR="002F1718" w:rsidRPr="00DF0DDC">
        <w:rPr>
          <w:rFonts w:cs="David"/>
          <w:rtl/>
        </w:rPr>
        <w:t xml:space="preserve"> (</w:t>
      </w:r>
      <w:r w:rsidR="002F1718" w:rsidRPr="00DF0DDC">
        <w:rPr>
          <w:rFonts w:cs="David"/>
        </w:rPr>
        <w:t>translation lookaside buffer</w:t>
      </w:r>
      <w:r w:rsidR="002F1718" w:rsidRPr="00DF0DDC">
        <w:rPr>
          <w:rFonts w:cs="David"/>
          <w:rtl/>
        </w:rPr>
        <w:t xml:space="preserve">)? </w:t>
      </w:r>
      <w:r w:rsidRPr="00DF0DDC">
        <w:rPr>
          <w:rFonts w:cs="David"/>
          <w:rtl/>
        </w:rPr>
        <w:t xml:space="preserve"> </w:t>
      </w:r>
      <w:r w:rsidR="00DF0DDC"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9511A" w:rsidRPr="00DF0DDC" w:rsidRDefault="0099511A" w:rsidP="00B165BB">
      <w:pPr>
        <w:spacing w:line="360" w:lineRule="auto"/>
        <w:rPr>
          <w:rFonts w:cs="David"/>
          <w:rtl/>
        </w:rPr>
      </w:pPr>
    </w:p>
    <w:p w:rsidR="00EC3ABD" w:rsidRPr="00DF0DDC" w:rsidRDefault="00EC3ABD" w:rsidP="00DF0DDC">
      <w:pPr>
        <w:pStyle w:val="Heading3"/>
        <w:rPr>
          <w:rtl/>
        </w:rPr>
      </w:pPr>
      <w:r w:rsidRPr="00DF0DDC">
        <w:rPr>
          <w:rtl/>
        </w:rPr>
        <w:t>שאלה 5</w:t>
      </w:r>
    </w:p>
    <w:p w:rsidR="00DF0DDC" w:rsidRPr="00DF0DDC" w:rsidRDefault="008E155C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מהו </w:t>
      </w:r>
      <w:r w:rsidRPr="00DF0DDC">
        <w:rPr>
          <w:rFonts w:cs="David"/>
        </w:rPr>
        <w:t>condition variable</w:t>
      </w:r>
      <w:r w:rsidRPr="00DF0DDC">
        <w:rPr>
          <w:rFonts w:cs="David"/>
          <w:rtl/>
        </w:rPr>
        <w:t xml:space="preserve">? </w:t>
      </w:r>
      <w:r w:rsidR="00DF0DDC"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473E5A" w:rsidRPr="00DF0DDC" w:rsidRDefault="00473E5A" w:rsidP="00B165BB">
      <w:pPr>
        <w:spacing w:line="360" w:lineRule="auto"/>
        <w:rPr>
          <w:rFonts w:cs="David"/>
          <w:rtl/>
        </w:rPr>
      </w:pPr>
    </w:p>
    <w:p w:rsidR="003B0C3E" w:rsidRPr="00DF0DDC" w:rsidRDefault="003B0C3E" w:rsidP="00DF0DDC">
      <w:pPr>
        <w:pStyle w:val="Heading3"/>
        <w:rPr>
          <w:rtl/>
        </w:rPr>
      </w:pPr>
      <w:r w:rsidRPr="00DF0DDC">
        <w:rPr>
          <w:rtl/>
        </w:rPr>
        <w:t>שאלה 6</w:t>
      </w:r>
    </w:p>
    <w:p w:rsidR="00AF3DA2" w:rsidRPr="00DF0DDC" w:rsidRDefault="00AF3DA2" w:rsidP="00CC6E04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מהו </w:t>
      </w:r>
      <w:r w:rsidR="00250865" w:rsidRPr="00DF0DDC">
        <w:rPr>
          <w:rFonts w:cs="David"/>
          <w:rtl/>
        </w:rPr>
        <w:t xml:space="preserve">האלגוריתם </w:t>
      </w:r>
      <w:r w:rsidR="007D4437" w:rsidRPr="00DF0DDC">
        <w:rPr>
          <w:rFonts w:cs="David"/>
          <w:rtl/>
        </w:rPr>
        <w:t>האופטימאלי</w:t>
      </w:r>
      <w:r w:rsidR="00250865" w:rsidRPr="00DF0DDC">
        <w:rPr>
          <w:rFonts w:cs="David"/>
          <w:rtl/>
        </w:rPr>
        <w:t xml:space="preserve"> להחלפת דפים</w:t>
      </w:r>
      <w:r w:rsidR="00CC6E04">
        <w:rPr>
          <w:rFonts w:cs="David" w:hint="cs"/>
          <w:rtl/>
        </w:rPr>
        <w:t>?</w:t>
      </w:r>
    </w:p>
    <w:p w:rsidR="00DF0DDC" w:rsidRPr="00DF0DDC" w:rsidRDefault="00DF0DDC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6734F8" w:rsidRPr="00DF0DDC" w:rsidRDefault="006734F8" w:rsidP="00B165BB">
      <w:pPr>
        <w:spacing w:line="360" w:lineRule="auto"/>
        <w:rPr>
          <w:rFonts w:cs="David"/>
          <w:rtl/>
        </w:rPr>
      </w:pPr>
    </w:p>
    <w:p w:rsidR="006734F8" w:rsidRPr="00DF0DDC" w:rsidRDefault="006734F8" w:rsidP="00DF0DDC">
      <w:pPr>
        <w:pStyle w:val="Heading3"/>
        <w:rPr>
          <w:rtl/>
        </w:rPr>
      </w:pPr>
      <w:r w:rsidRPr="00DF0DDC">
        <w:rPr>
          <w:rtl/>
        </w:rPr>
        <w:t>שאלה 7</w:t>
      </w:r>
    </w:p>
    <w:p w:rsidR="00E14A35" w:rsidRPr="00DF0DDC" w:rsidRDefault="00545B67" w:rsidP="00CC6E04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>מדוע נועלים דפים בזיכרון בעת העברת נתונים ע</w:t>
      </w:r>
      <w:r w:rsidR="00CC6E04">
        <w:rPr>
          <w:rFonts w:cs="David" w:hint="cs"/>
          <w:rtl/>
        </w:rPr>
        <w:t>ל ידי</w:t>
      </w:r>
      <w:r w:rsidR="00E14A35" w:rsidRPr="00DF0DDC">
        <w:rPr>
          <w:rFonts w:cs="David"/>
          <w:rtl/>
        </w:rPr>
        <w:t xml:space="preserve"> </w:t>
      </w:r>
      <w:r w:rsidR="00E14A35" w:rsidRPr="00DF0DDC">
        <w:rPr>
          <w:rFonts w:cs="David"/>
        </w:rPr>
        <w:t>DMA</w:t>
      </w:r>
      <w:r w:rsidR="00E14A35" w:rsidRPr="00DF0DDC">
        <w:rPr>
          <w:rFonts w:cs="David"/>
          <w:rtl/>
        </w:rPr>
        <w:t xml:space="preserve"> (</w:t>
      </w:r>
      <w:r w:rsidR="00CC6E04">
        <w:rPr>
          <w:rFonts w:cs="David"/>
        </w:rPr>
        <w:t>D</w:t>
      </w:r>
      <w:r w:rsidR="00E14A35" w:rsidRPr="00DF0DDC">
        <w:rPr>
          <w:rFonts w:cs="David"/>
        </w:rPr>
        <w:t xml:space="preserve">irect </w:t>
      </w:r>
      <w:r w:rsidR="00CC6E04">
        <w:rPr>
          <w:rFonts w:cs="David"/>
        </w:rPr>
        <w:t>M</w:t>
      </w:r>
      <w:r w:rsidR="00E14A35" w:rsidRPr="00DF0DDC">
        <w:rPr>
          <w:rFonts w:cs="David"/>
        </w:rPr>
        <w:t xml:space="preserve">emory </w:t>
      </w:r>
      <w:r w:rsidR="00CC6E04">
        <w:rPr>
          <w:rFonts w:cs="David"/>
        </w:rPr>
        <w:t>A</w:t>
      </w:r>
      <w:r w:rsidR="00E14A35" w:rsidRPr="00DF0DDC">
        <w:rPr>
          <w:rFonts w:cs="David"/>
        </w:rPr>
        <w:t>ccess</w:t>
      </w:r>
      <w:r w:rsidR="00E14A35" w:rsidRPr="00DF0DDC">
        <w:rPr>
          <w:rFonts w:cs="David"/>
          <w:rtl/>
        </w:rPr>
        <w:t>)?</w:t>
      </w:r>
    </w:p>
    <w:p w:rsidR="00DF0DDC" w:rsidRPr="00DF0DDC" w:rsidRDefault="00DF0DDC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135404" w:rsidRPr="00DF0DDC" w:rsidRDefault="00135404" w:rsidP="00B165BB">
      <w:pPr>
        <w:spacing w:line="360" w:lineRule="auto"/>
        <w:rPr>
          <w:rFonts w:cs="David"/>
          <w:b/>
          <w:bCs/>
          <w:i/>
          <w:iCs/>
          <w:u w:val="single"/>
          <w:rtl/>
        </w:rPr>
      </w:pPr>
    </w:p>
    <w:p w:rsidR="00E11383" w:rsidRPr="00DF0DDC" w:rsidRDefault="00E11383" w:rsidP="00DF0DDC">
      <w:pPr>
        <w:pStyle w:val="Heading3"/>
        <w:rPr>
          <w:rtl/>
        </w:rPr>
      </w:pPr>
      <w:r w:rsidRPr="00DF0DDC">
        <w:rPr>
          <w:rtl/>
        </w:rPr>
        <w:t>שאלה 9</w:t>
      </w:r>
    </w:p>
    <w:p w:rsidR="00DF0DDC" w:rsidRPr="00DF0DDC" w:rsidRDefault="00F02985" w:rsidP="00DF0DDC">
      <w:pPr>
        <w:spacing w:line="48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מהו </w:t>
      </w:r>
      <w:r w:rsidRPr="00DF0DDC">
        <w:rPr>
          <w:rFonts w:cs="David"/>
        </w:rPr>
        <w:t>Write-Through Cache</w:t>
      </w:r>
      <w:r w:rsidRPr="00DF0DDC">
        <w:rPr>
          <w:rFonts w:cs="David"/>
          <w:rtl/>
        </w:rPr>
        <w:t>?</w:t>
      </w:r>
      <w:r w:rsidR="007F0D3D" w:rsidRPr="00DF0DDC">
        <w:rPr>
          <w:rFonts w:cs="David"/>
          <w:rtl/>
        </w:rPr>
        <w:t xml:space="preserve"> </w:t>
      </w:r>
      <w:r w:rsidR="00DF0DDC" w:rsidRPr="00DF0DDC"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DF0DDC" w:rsidRPr="00DF0DDC" w:rsidRDefault="00DF0DDC">
      <w:pPr>
        <w:bidi w:val="0"/>
        <w:spacing w:after="200" w:line="276" w:lineRule="auto"/>
        <w:rPr>
          <w:rFonts w:cs="David"/>
          <w:rtl/>
        </w:rPr>
      </w:pPr>
      <w:r w:rsidRPr="00DF0DDC">
        <w:rPr>
          <w:rFonts w:cs="David"/>
          <w:rtl/>
        </w:rPr>
        <w:br w:type="page"/>
      </w:r>
    </w:p>
    <w:p w:rsidR="001B5621" w:rsidRPr="00DF0DDC" w:rsidRDefault="001B5621" w:rsidP="00DF0DDC">
      <w:pPr>
        <w:pStyle w:val="Heading2"/>
        <w:rPr>
          <w:rtl/>
        </w:rPr>
      </w:pPr>
      <w:r w:rsidRPr="00DF0DDC">
        <w:rPr>
          <w:rtl/>
        </w:rPr>
        <w:lastRenderedPageBreak/>
        <w:t>חלק ג</w:t>
      </w:r>
      <w:r w:rsidR="00DF0DDC" w:rsidRPr="00DF0DDC">
        <w:rPr>
          <w:rFonts w:hint="cs"/>
          <w:rtl/>
        </w:rPr>
        <w:t xml:space="preserve">  </w:t>
      </w:r>
      <w:r w:rsidR="00DF0DDC" w:rsidRPr="00DF0DDC">
        <w:rPr>
          <w:rtl/>
        </w:rPr>
        <w:t>(20 נק</w:t>
      </w:r>
      <w:r w:rsidR="00DF0DDC" w:rsidRPr="00DF0DDC">
        <w:rPr>
          <w:rFonts w:hint="cs"/>
          <w:rtl/>
        </w:rPr>
        <w:t>ודות</w:t>
      </w:r>
      <w:r w:rsidR="00DF0DDC" w:rsidRPr="00DF0DDC">
        <w:rPr>
          <w:rtl/>
        </w:rPr>
        <w:t>)</w:t>
      </w:r>
    </w:p>
    <w:p w:rsidR="00197E7D" w:rsidRPr="00DF0DDC" w:rsidRDefault="00197E7D" w:rsidP="00CC6E04">
      <w:pPr>
        <w:spacing w:line="360" w:lineRule="auto"/>
        <w:rPr>
          <w:rFonts w:cs="David"/>
          <w:rtl/>
        </w:rPr>
      </w:pPr>
      <w:r w:rsidRPr="00DF0DDC">
        <w:rPr>
          <w:rFonts w:cs="David"/>
          <w:rtl/>
        </w:rPr>
        <w:t xml:space="preserve">שאלות </w:t>
      </w:r>
      <w:r w:rsidR="00CC6E04">
        <w:rPr>
          <w:rFonts w:cs="David" w:hint="cs"/>
          <w:rtl/>
        </w:rPr>
        <w:t>רב-ברירה (</w:t>
      </w:r>
      <w:r w:rsidRPr="00DF0DDC">
        <w:rPr>
          <w:rFonts w:cs="David"/>
          <w:rtl/>
        </w:rPr>
        <w:t>אמריקאיות</w:t>
      </w:r>
      <w:r w:rsidR="00CC6E04">
        <w:rPr>
          <w:rFonts w:cs="David" w:hint="cs"/>
          <w:rtl/>
        </w:rPr>
        <w:t>)</w:t>
      </w:r>
      <w:r w:rsidRPr="00DF0DDC">
        <w:rPr>
          <w:rFonts w:cs="David"/>
          <w:rtl/>
        </w:rPr>
        <w:t>. משקל כל שאלה 5 נק</w:t>
      </w:r>
      <w:r w:rsidR="00DF0DDC" w:rsidRPr="00DF0DDC">
        <w:rPr>
          <w:rFonts w:cs="David" w:hint="cs"/>
          <w:rtl/>
        </w:rPr>
        <w:t>ודות</w:t>
      </w:r>
      <w:r w:rsidRPr="00DF0DDC">
        <w:rPr>
          <w:rFonts w:cs="David"/>
          <w:rtl/>
        </w:rPr>
        <w:t>.</w:t>
      </w:r>
    </w:p>
    <w:p w:rsidR="001B5621" w:rsidRPr="00DF0DDC" w:rsidRDefault="001B5621" w:rsidP="00B165BB">
      <w:pPr>
        <w:spacing w:line="360" w:lineRule="auto"/>
        <w:rPr>
          <w:rFonts w:cs="David"/>
          <w:rtl/>
        </w:rPr>
      </w:pPr>
    </w:p>
    <w:p w:rsidR="00ED13B4" w:rsidRPr="00DF0DDC" w:rsidRDefault="00DF0DDC" w:rsidP="00DF0DDC">
      <w:pPr>
        <w:pStyle w:val="Heading3"/>
        <w:rPr>
          <w:rtl/>
        </w:rPr>
      </w:pPr>
      <w:r w:rsidRPr="00DF0DDC">
        <w:rPr>
          <w:rFonts w:hint="cs"/>
          <w:rtl/>
        </w:rPr>
        <w:t>שאלה</w:t>
      </w:r>
      <w:r w:rsidR="00164967" w:rsidRPr="00DF0DDC">
        <w:rPr>
          <w:rtl/>
        </w:rPr>
        <w:t xml:space="preserve"> 10 </w:t>
      </w:r>
    </w:p>
    <w:p w:rsidR="00853A2C" w:rsidRPr="00DF0DDC" w:rsidRDefault="00853A2C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במערכת ניהול זיכרון מדפדף נהוגה מדיניות של </w:t>
      </w:r>
      <w:r w:rsidRPr="00DF0DDC">
        <w:rPr>
          <w:rFonts w:cs="David"/>
        </w:rPr>
        <w:t>prepaging</w:t>
      </w:r>
      <w:r w:rsidRPr="00DF0DDC">
        <w:rPr>
          <w:rFonts w:cs="David"/>
          <w:rtl/>
        </w:rPr>
        <w:t xml:space="preserve"> </w:t>
      </w:r>
      <w:r w:rsidR="00CC6E04">
        <w:rPr>
          <w:rFonts w:cs="David" w:hint="cs"/>
          <w:rtl/>
        </w:rPr>
        <w:t>–</w:t>
      </w:r>
      <w:r w:rsidR="00CC6E04" w:rsidRPr="00DF0DDC">
        <w:rPr>
          <w:rFonts w:cs="David"/>
          <w:rtl/>
        </w:rPr>
        <w:t xml:space="preserve"> </w:t>
      </w:r>
      <w:r w:rsidRPr="00DF0DDC">
        <w:rPr>
          <w:rFonts w:cs="David"/>
          <w:rtl/>
        </w:rPr>
        <w:t>הבאת מספר כלשהו של דפים הש</w:t>
      </w:r>
      <w:r w:rsidR="00DF0DDC" w:rsidRPr="00DF0DDC">
        <w:rPr>
          <w:rFonts w:cs="David" w:hint="cs"/>
          <w:rtl/>
        </w:rPr>
        <w:t>יי</w:t>
      </w:r>
      <w:r w:rsidRPr="00DF0DDC">
        <w:rPr>
          <w:rFonts w:cs="David"/>
          <w:rtl/>
        </w:rPr>
        <w:t>כים לתהליך בכל פעם שהתהליך עובר מהדיסק לזיכרון. בחרו טענה נכונה</w:t>
      </w:r>
      <w:r w:rsidR="00DF0DDC" w:rsidRPr="00DF0DDC">
        <w:rPr>
          <w:rFonts w:cs="David" w:hint="cs"/>
          <w:rtl/>
        </w:rPr>
        <w:t>:</w:t>
      </w:r>
    </w:p>
    <w:p w:rsidR="00DF0DDC" w:rsidRPr="00DF0DDC" w:rsidRDefault="00DF0DDC" w:rsidP="00DF0DDC">
      <w:pPr>
        <w:jc w:val="both"/>
        <w:rPr>
          <w:rFonts w:cs="David"/>
          <w:rtl/>
        </w:rPr>
      </w:pPr>
    </w:p>
    <w:p w:rsidR="00853A2C" w:rsidRPr="00057519" w:rsidRDefault="004F0610" w:rsidP="00DF0DDC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David"/>
          <w:color w:val="FF0000"/>
        </w:rPr>
      </w:pPr>
      <w:r w:rsidRPr="004F0610">
        <w:rPr>
          <w:rFonts w:cs="David"/>
          <w:color w:val="FF0000"/>
          <w:rtl/>
        </w:rPr>
        <w:t>הבאת קבוצת דפים שנבחרה בקפידה היא פעולה שיכולה להוריד את כמות פסיקות הדפים במערכת</w:t>
      </w:r>
    </w:p>
    <w:p w:rsidR="00853A2C" w:rsidRPr="00DF0DDC" w:rsidRDefault="00853A2C" w:rsidP="00DF0DDC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David"/>
        </w:rPr>
      </w:pPr>
      <w:r w:rsidRPr="00DF0DDC">
        <w:rPr>
          <w:rFonts w:cs="David"/>
          <w:rtl/>
        </w:rPr>
        <w:t>אין טעם להביא דפים מראש שכן הדבר כרוך בפעולת פינוי בשלב מאוחר יותר</w:t>
      </w:r>
    </w:p>
    <w:p w:rsidR="00853A2C" w:rsidRPr="00DF0DDC" w:rsidRDefault="00853A2C" w:rsidP="00DF0DDC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David"/>
        </w:rPr>
      </w:pPr>
      <w:r w:rsidRPr="00DF0DDC">
        <w:rPr>
          <w:rFonts w:cs="David"/>
          <w:rtl/>
        </w:rPr>
        <w:t>מדיניות זו עומדת בסתירה לעקרון קבוצת העבודה</w:t>
      </w:r>
    </w:p>
    <w:p w:rsidR="00853A2C" w:rsidRPr="00DF0DDC" w:rsidRDefault="00AE60CB" w:rsidP="00DF0DDC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מדיניות זו ניתנת למימוש רק בשילוב עם האלגוריתם האופטימאלי להחלפת הדפים</w:t>
      </w:r>
    </w:p>
    <w:p w:rsidR="00164967" w:rsidRPr="00DF0DDC" w:rsidRDefault="00164967" w:rsidP="00DF0DDC">
      <w:pPr>
        <w:spacing w:line="360" w:lineRule="auto"/>
        <w:jc w:val="both"/>
        <w:rPr>
          <w:rFonts w:cs="David"/>
          <w:rtl/>
        </w:rPr>
      </w:pPr>
    </w:p>
    <w:p w:rsidR="00164967" w:rsidRPr="00DF0DDC" w:rsidRDefault="00DF0DDC" w:rsidP="00DF0DDC">
      <w:pPr>
        <w:pStyle w:val="Heading3"/>
        <w:rPr>
          <w:b/>
          <w:i/>
          <w:iCs/>
          <w:rtl/>
        </w:rPr>
      </w:pPr>
      <w:r w:rsidRPr="00DF0DDC">
        <w:rPr>
          <w:rFonts w:hint="cs"/>
          <w:rtl/>
        </w:rPr>
        <w:t>שאלה</w:t>
      </w:r>
      <w:r w:rsidRPr="00DF0DDC">
        <w:rPr>
          <w:rtl/>
        </w:rPr>
        <w:t xml:space="preserve"> </w:t>
      </w:r>
      <w:r w:rsidR="0070380A" w:rsidRPr="00DF0DDC">
        <w:rPr>
          <w:b/>
          <w:rtl/>
        </w:rPr>
        <w:t>11</w:t>
      </w:r>
      <w:r w:rsidR="00164967" w:rsidRPr="00DF0DDC">
        <w:rPr>
          <w:b/>
          <w:i/>
          <w:iCs/>
          <w:rtl/>
        </w:rPr>
        <w:t xml:space="preserve"> </w:t>
      </w:r>
    </w:p>
    <w:p w:rsidR="009E2124" w:rsidRPr="00DF0DDC" w:rsidRDefault="009E2124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בחרו </w:t>
      </w:r>
      <w:r w:rsidR="00CC6E04">
        <w:rPr>
          <w:rFonts w:cs="David" w:hint="cs"/>
          <w:rtl/>
        </w:rPr>
        <w:t>את</w:t>
      </w:r>
      <w:r w:rsidR="00CC6E04" w:rsidRPr="00DF0DDC">
        <w:rPr>
          <w:rFonts w:cs="David"/>
          <w:rtl/>
        </w:rPr>
        <w:t xml:space="preserve"> </w:t>
      </w:r>
      <w:r w:rsidRPr="00DF0DDC">
        <w:rPr>
          <w:rFonts w:cs="David"/>
          <w:rtl/>
        </w:rPr>
        <w:t>הפעולה היקרה ביותר במונחים של מעברי בלוקים של הדיסק (</w:t>
      </w:r>
      <w:r w:rsidRPr="00DF0DDC">
        <w:rPr>
          <w:rFonts w:cs="David"/>
        </w:rPr>
        <w:t xml:space="preserve">disk block </w:t>
      </w:r>
      <w:r w:rsidR="0095367E" w:rsidRPr="00DF0DDC">
        <w:rPr>
          <w:rFonts w:cs="David"/>
        </w:rPr>
        <w:t>transfers</w:t>
      </w:r>
      <w:r w:rsidRPr="00DF0DDC">
        <w:rPr>
          <w:rFonts w:cs="David"/>
          <w:rtl/>
        </w:rPr>
        <w:t>) בהנחה שלא קיימים נתונים רלוונטיים בזיכרון המטמון (</w:t>
      </w:r>
      <w:r w:rsidRPr="00DF0DDC">
        <w:rPr>
          <w:rFonts w:cs="David"/>
        </w:rPr>
        <w:t>buffer cache</w:t>
      </w:r>
      <w:r w:rsidRPr="00DF0DDC">
        <w:rPr>
          <w:rFonts w:cs="David"/>
          <w:rtl/>
        </w:rPr>
        <w:t xml:space="preserve">): </w:t>
      </w:r>
    </w:p>
    <w:p w:rsidR="009E2124" w:rsidRPr="00057519" w:rsidRDefault="009E2124" w:rsidP="00DF0DDC">
      <w:pPr>
        <w:jc w:val="both"/>
        <w:rPr>
          <w:rFonts w:cs="David"/>
          <w:color w:val="FF0000"/>
          <w:rtl/>
        </w:rPr>
      </w:pPr>
    </w:p>
    <w:p w:rsidR="009E2124" w:rsidRPr="00057519" w:rsidRDefault="004F0610" w:rsidP="00DF0DDC">
      <w:pPr>
        <w:pStyle w:val="1"/>
        <w:numPr>
          <w:ilvl w:val="2"/>
          <w:numId w:val="6"/>
        </w:numPr>
        <w:autoSpaceDE/>
        <w:autoSpaceDN/>
        <w:rPr>
          <w:rFonts w:ascii="David" w:hAnsi="David"/>
          <w:color w:val="FF0000"/>
          <w:sz w:val="24"/>
          <w:rtl/>
        </w:rPr>
      </w:pPr>
      <w:r w:rsidRPr="004F0610">
        <w:rPr>
          <w:rFonts w:ascii="David" w:hAnsi="David" w:hint="eastAsia"/>
          <w:color w:val="FF0000"/>
          <w:sz w:val="24"/>
          <w:rtl/>
        </w:rPr>
        <w:t>פתיחת</w:t>
      </w:r>
      <w:r w:rsidRPr="004F0610">
        <w:rPr>
          <w:rFonts w:ascii="David" w:hAnsi="David"/>
          <w:color w:val="FF0000"/>
          <w:sz w:val="24"/>
          <w:rtl/>
        </w:rPr>
        <w:t xml:space="preserve"> </w:t>
      </w:r>
      <w:r w:rsidRPr="004F0610">
        <w:rPr>
          <w:rFonts w:ascii="David" w:hAnsi="David" w:hint="eastAsia"/>
          <w:color w:val="FF0000"/>
          <w:sz w:val="24"/>
          <w:rtl/>
        </w:rPr>
        <w:t>קובץ</w:t>
      </w:r>
      <w:r w:rsidRPr="004F0610">
        <w:rPr>
          <w:rFonts w:ascii="David" w:hAnsi="David"/>
          <w:color w:val="FF0000"/>
          <w:sz w:val="24"/>
          <w:rtl/>
        </w:rPr>
        <w:t xml:space="preserve"> </w:t>
      </w:r>
      <w:r w:rsidRPr="004F0610">
        <w:rPr>
          <w:rFonts w:ascii="David" w:hAnsi="David" w:hint="eastAsia"/>
          <w:color w:val="FF0000"/>
          <w:sz w:val="24"/>
          <w:rtl/>
        </w:rPr>
        <w:t>באמצעות</w:t>
      </w:r>
      <w:r w:rsidRPr="004F0610">
        <w:rPr>
          <w:rFonts w:ascii="David" w:hAnsi="David"/>
          <w:color w:val="FF0000"/>
          <w:sz w:val="24"/>
          <w:rtl/>
        </w:rPr>
        <w:t xml:space="preserve"> </w:t>
      </w:r>
      <w:r w:rsidRPr="004F0610">
        <w:rPr>
          <w:rFonts w:ascii="David" w:hAnsi="David"/>
          <w:color w:val="FF0000"/>
          <w:sz w:val="24"/>
        </w:rPr>
        <w:t>open</w:t>
      </w:r>
    </w:p>
    <w:p w:rsidR="009E2124" w:rsidRPr="00DF0DDC" w:rsidRDefault="009E2124" w:rsidP="00DF0DDC">
      <w:pPr>
        <w:pStyle w:val="1"/>
        <w:numPr>
          <w:ilvl w:val="2"/>
          <w:numId w:val="6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קריאת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בלוק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אחד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באמצעות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/>
          <w:sz w:val="24"/>
        </w:rPr>
        <w:t>read</w:t>
      </w:r>
    </w:p>
    <w:p w:rsidR="009E2124" w:rsidRPr="00DF0DDC" w:rsidRDefault="009E2124" w:rsidP="00DF0DDC">
      <w:pPr>
        <w:pStyle w:val="1"/>
        <w:numPr>
          <w:ilvl w:val="2"/>
          <w:numId w:val="6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קריאת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תו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אחד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באמצעות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/>
          <w:sz w:val="24"/>
        </w:rPr>
        <w:t>getc</w:t>
      </w:r>
    </w:p>
    <w:p w:rsidR="009E2124" w:rsidRPr="00DF0DDC" w:rsidRDefault="009E2124" w:rsidP="00DF0DDC">
      <w:pPr>
        <w:pStyle w:val="1"/>
        <w:numPr>
          <w:ilvl w:val="2"/>
          <w:numId w:val="6"/>
        </w:numPr>
        <w:autoSpaceDE/>
        <w:autoSpaceDN/>
        <w:rPr>
          <w:rFonts w:ascii="David" w:hAnsi="David"/>
          <w:sz w:val="24"/>
        </w:rPr>
      </w:pPr>
      <w:r w:rsidRPr="00DF0DDC">
        <w:rPr>
          <w:rFonts w:ascii="David" w:hAnsi="David" w:hint="eastAsia"/>
          <w:sz w:val="24"/>
          <w:rtl/>
        </w:rPr>
        <w:t>התשובות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א</w:t>
      </w:r>
      <w:r w:rsidRPr="00DF0DDC">
        <w:rPr>
          <w:rFonts w:ascii="David" w:hAnsi="David"/>
          <w:sz w:val="24"/>
          <w:rtl/>
        </w:rPr>
        <w:t xml:space="preserve">' </w:t>
      </w:r>
      <w:r w:rsidRPr="00DF0DDC">
        <w:rPr>
          <w:rFonts w:ascii="David" w:hAnsi="David" w:hint="eastAsia"/>
          <w:sz w:val="24"/>
          <w:rtl/>
        </w:rPr>
        <w:t>וב</w:t>
      </w:r>
      <w:r w:rsidRPr="00DF0DDC">
        <w:rPr>
          <w:rFonts w:ascii="David" w:hAnsi="David"/>
          <w:sz w:val="24"/>
          <w:rtl/>
        </w:rPr>
        <w:t xml:space="preserve">' </w:t>
      </w:r>
      <w:r w:rsidRPr="00DF0DDC">
        <w:rPr>
          <w:rFonts w:ascii="David" w:hAnsi="David" w:hint="eastAsia"/>
          <w:sz w:val="24"/>
          <w:rtl/>
        </w:rPr>
        <w:t>הן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הנכונות</w:t>
      </w:r>
    </w:p>
    <w:p w:rsidR="00164967" w:rsidRPr="00DF0DDC" w:rsidRDefault="00164967" w:rsidP="00DF0DDC">
      <w:pPr>
        <w:spacing w:line="360" w:lineRule="auto"/>
        <w:jc w:val="both"/>
        <w:rPr>
          <w:rFonts w:cs="David"/>
          <w:rtl/>
        </w:rPr>
      </w:pPr>
    </w:p>
    <w:p w:rsidR="00164967" w:rsidRPr="00DF0DDC" w:rsidRDefault="00DF0DDC" w:rsidP="00DF0DDC">
      <w:pPr>
        <w:pStyle w:val="Heading3"/>
        <w:rPr>
          <w:b/>
          <w:i/>
          <w:iCs/>
          <w:rtl/>
        </w:rPr>
      </w:pPr>
      <w:r w:rsidRPr="00DF0DDC">
        <w:rPr>
          <w:rFonts w:hint="cs"/>
          <w:rtl/>
        </w:rPr>
        <w:t>שאלה</w:t>
      </w:r>
      <w:r w:rsidRPr="00DF0DDC">
        <w:rPr>
          <w:rtl/>
        </w:rPr>
        <w:t xml:space="preserve"> </w:t>
      </w:r>
      <w:r w:rsidR="0070380A" w:rsidRPr="00DF0DDC">
        <w:rPr>
          <w:b/>
          <w:rtl/>
        </w:rPr>
        <w:t>12</w:t>
      </w:r>
      <w:r w:rsidR="00164967" w:rsidRPr="00DF0DDC">
        <w:rPr>
          <w:b/>
          <w:i/>
          <w:iCs/>
          <w:rtl/>
        </w:rPr>
        <w:t xml:space="preserve"> </w:t>
      </w:r>
    </w:p>
    <w:p w:rsidR="00450D86" w:rsidRPr="00DF0DDC" w:rsidRDefault="00450D86" w:rsidP="00DF0DDC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איזו פעולה</w:t>
      </w:r>
      <w:r w:rsidRPr="00DF0DDC">
        <w:rPr>
          <w:rFonts w:cs="David"/>
        </w:rPr>
        <w:t xml:space="preserve"> </w:t>
      </w:r>
      <w:r w:rsidRPr="00DF0DDC">
        <w:rPr>
          <w:rFonts w:cs="David"/>
          <w:rtl/>
        </w:rPr>
        <w:t>מן הפעולות הבאות אפשר לבצע אך ורק במצב</w:t>
      </w:r>
      <w:r w:rsidRPr="00DF0DDC">
        <w:rPr>
          <w:rFonts w:cs="David"/>
        </w:rPr>
        <w:t xml:space="preserve"> </w:t>
      </w:r>
      <w:r w:rsidRPr="00DF0DDC">
        <w:rPr>
          <w:rFonts w:cs="David"/>
          <w:rtl/>
        </w:rPr>
        <w:t>ראשוני (</w:t>
      </w:r>
      <w:r w:rsidRPr="00DF0DDC">
        <w:rPr>
          <w:rFonts w:cs="David"/>
        </w:rPr>
        <w:t>kernel mode</w:t>
      </w:r>
      <w:r w:rsidRPr="00DF0DDC">
        <w:rPr>
          <w:rFonts w:cs="David"/>
          <w:rtl/>
        </w:rPr>
        <w:t xml:space="preserve">) במערכת ההפעלה </w:t>
      </w:r>
      <w:r w:rsidRPr="00DF0DDC">
        <w:rPr>
          <w:rFonts w:cs="David"/>
        </w:rPr>
        <w:t>Linux</w:t>
      </w:r>
      <w:r w:rsidRPr="00DF0DDC">
        <w:rPr>
          <w:rFonts w:cs="David"/>
          <w:rtl/>
        </w:rPr>
        <w:t>?</w:t>
      </w:r>
    </w:p>
    <w:p w:rsidR="00450D86" w:rsidRPr="00057519" w:rsidRDefault="00450D86" w:rsidP="00DF0DDC">
      <w:pPr>
        <w:jc w:val="both"/>
        <w:rPr>
          <w:rFonts w:cs="David"/>
          <w:color w:val="FF0000"/>
          <w:rtl/>
        </w:rPr>
      </w:pPr>
    </w:p>
    <w:p w:rsidR="00450D86" w:rsidRPr="00057519" w:rsidRDefault="004F0610" w:rsidP="00DF0DDC">
      <w:pPr>
        <w:pStyle w:val="1"/>
        <w:numPr>
          <w:ilvl w:val="0"/>
          <w:numId w:val="7"/>
        </w:numPr>
        <w:autoSpaceDE/>
        <w:autoSpaceDN/>
        <w:rPr>
          <w:rFonts w:ascii="David" w:hAnsi="David"/>
          <w:color w:val="FF0000"/>
          <w:sz w:val="24"/>
          <w:rtl/>
        </w:rPr>
      </w:pPr>
      <w:r w:rsidRPr="004F0610">
        <w:rPr>
          <w:rFonts w:ascii="David" w:hAnsi="David" w:hint="eastAsia"/>
          <w:color w:val="FF0000"/>
          <w:sz w:val="24"/>
          <w:rtl/>
        </w:rPr>
        <w:t>חסימת</w:t>
      </w:r>
      <w:r w:rsidRPr="004F0610">
        <w:rPr>
          <w:rFonts w:ascii="David" w:hAnsi="David"/>
          <w:color w:val="FF0000"/>
          <w:sz w:val="24"/>
          <w:rtl/>
        </w:rPr>
        <w:t xml:space="preserve"> </w:t>
      </w:r>
      <w:r w:rsidRPr="004F0610">
        <w:rPr>
          <w:rFonts w:ascii="David" w:hAnsi="David" w:hint="eastAsia"/>
          <w:color w:val="FF0000"/>
          <w:sz w:val="24"/>
          <w:rtl/>
        </w:rPr>
        <w:t>פסיקות</w:t>
      </w:r>
      <w:r w:rsidRPr="004F0610">
        <w:rPr>
          <w:rFonts w:ascii="David" w:hAnsi="David"/>
          <w:color w:val="FF0000"/>
          <w:sz w:val="24"/>
        </w:rPr>
        <w:t xml:space="preserve"> </w:t>
      </w:r>
      <w:r w:rsidRPr="004F0610">
        <w:rPr>
          <w:rFonts w:ascii="David" w:hAnsi="David" w:hint="eastAsia"/>
          <w:color w:val="FF0000"/>
          <w:sz w:val="24"/>
          <w:rtl/>
        </w:rPr>
        <w:t>החומרה</w:t>
      </w:r>
      <w:r w:rsidRPr="004F0610">
        <w:rPr>
          <w:rFonts w:ascii="David" w:hAnsi="David"/>
          <w:color w:val="FF0000"/>
          <w:sz w:val="24"/>
          <w:rtl/>
        </w:rPr>
        <w:t xml:space="preserve"> (</w:t>
      </w:r>
      <w:r w:rsidRPr="004F0610">
        <w:rPr>
          <w:rFonts w:ascii="David" w:hAnsi="David"/>
          <w:color w:val="FF0000"/>
          <w:sz w:val="24"/>
        </w:rPr>
        <w:t>disabling hardware interrupts</w:t>
      </w:r>
      <w:r w:rsidRPr="004F0610">
        <w:rPr>
          <w:rFonts w:ascii="David" w:hAnsi="David"/>
          <w:color w:val="FF0000"/>
          <w:sz w:val="24"/>
          <w:rtl/>
        </w:rPr>
        <w:t>)</w:t>
      </w:r>
    </w:p>
    <w:p w:rsidR="00450D86" w:rsidRPr="00DF0DDC" w:rsidRDefault="00450D86" w:rsidP="00DF0DDC">
      <w:pPr>
        <w:pStyle w:val="1"/>
        <w:numPr>
          <w:ilvl w:val="0"/>
          <w:numId w:val="7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החלפת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תהליכונים</w:t>
      </w:r>
      <w:r w:rsidRPr="00DF0DDC">
        <w:rPr>
          <w:rFonts w:ascii="David" w:hAnsi="David"/>
          <w:sz w:val="24"/>
          <w:rtl/>
        </w:rPr>
        <w:t xml:space="preserve"> (</w:t>
      </w:r>
      <w:r w:rsidRPr="00DF0DDC">
        <w:rPr>
          <w:rFonts w:ascii="David" w:hAnsi="David"/>
          <w:sz w:val="24"/>
        </w:rPr>
        <w:t>thread switch</w:t>
      </w:r>
      <w:r w:rsidRPr="00DF0DDC">
        <w:rPr>
          <w:rFonts w:ascii="David" w:hAnsi="David"/>
          <w:sz w:val="24"/>
          <w:rtl/>
        </w:rPr>
        <w:t xml:space="preserve">) </w:t>
      </w:r>
      <w:r w:rsidRPr="00DF0DDC">
        <w:rPr>
          <w:rFonts w:ascii="David" w:hAnsi="David" w:hint="eastAsia"/>
          <w:sz w:val="24"/>
          <w:rtl/>
        </w:rPr>
        <w:t>כאשר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מדובר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בספריית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תהליכונים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ברמת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המשתמש</w:t>
      </w:r>
    </w:p>
    <w:p w:rsidR="00450D86" w:rsidRPr="00DF0DDC" w:rsidRDefault="00450D86" w:rsidP="00DF0DDC">
      <w:pPr>
        <w:pStyle w:val="1"/>
        <w:numPr>
          <w:ilvl w:val="0"/>
          <w:numId w:val="7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השמת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ערך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במשתנה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גלובאלי</w:t>
      </w:r>
      <w:r w:rsidRPr="00DF0DDC">
        <w:rPr>
          <w:rFonts w:ascii="David" w:hAnsi="David"/>
          <w:sz w:val="24"/>
          <w:rtl/>
        </w:rPr>
        <w:t xml:space="preserve"> </w:t>
      </w:r>
    </w:p>
    <w:p w:rsidR="00450D86" w:rsidRPr="00DF0DDC" w:rsidRDefault="00450D86" w:rsidP="00DF0DDC">
      <w:pPr>
        <w:pStyle w:val="1"/>
        <w:numPr>
          <w:ilvl w:val="0"/>
          <w:numId w:val="7"/>
        </w:numPr>
        <w:autoSpaceDE/>
        <w:autoSpaceDN/>
        <w:rPr>
          <w:rFonts w:ascii="David" w:hAnsi="David"/>
          <w:sz w:val="24"/>
          <w:rtl/>
        </w:rPr>
      </w:pPr>
      <w:r w:rsidRPr="00DF0DDC">
        <w:rPr>
          <w:rFonts w:ascii="David" w:hAnsi="David" w:hint="eastAsia"/>
          <w:sz w:val="24"/>
          <w:rtl/>
        </w:rPr>
        <w:t>את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כל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שלוש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הפעולות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הנ</w:t>
      </w:r>
      <w:r w:rsidRPr="00DF0DDC">
        <w:rPr>
          <w:rFonts w:ascii="David" w:hAnsi="David"/>
          <w:sz w:val="24"/>
          <w:rtl/>
        </w:rPr>
        <w:t>"</w:t>
      </w:r>
      <w:r w:rsidRPr="00DF0DDC">
        <w:rPr>
          <w:rFonts w:ascii="David" w:hAnsi="David" w:hint="eastAsia"/>
          <w:sz w:val="24"/>
          <w:rtl/>
        </w:rPr>
        <w:t>ל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יש</w:t>
      </w:r>
      <w:r w:rsidRPr="00DF0DDC">
        <w:rPr>
          <w:rFonts w:ascii="David" w:hAnsi="David"/>
          <w:sz w:val="24"/>
        </w:rPr>
        <w:t xml:space="preserve"> </w:t>
      </w:r>
      <w:r w:rsidRPr="00DF0DDC">
        <w:rPr>
          <w:rFonts w:ascii="David" w:hAnsi="David" w:hint="eastAsia"/>
          <w:sz w:val="24"/>
          <w:rtl/>
        </w:rPr>
        <w:t>לאפשר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אך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ורק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במצב</w:t>
      </w:r>
      <w:r w:rsidRPr="00DF0DDC">
        <w:rPr>
          <w:rFonts w:ascii="David" w:hAnsi="David"/>
          <w:sz w:val="24"/>
          <w:rtl/>
        </w:rPr>
        <w:t xml:space="preserve"> </w:t>
      </w:r>
      <w:r w:rsidRPr="00DF0DDC">
        <w:rPr>
          <w:rFonts w:ascii="David" w:hAnsi="David" w:hint="eastAsia"/>
          <w:sz w:val="24"/>
          <w:rtl/>
        </w:rPr>
        <w:t>ראשוני</w:t>
      </w:r>
    </w:p>
    <w:p w:rsidR="00164967" w:rsidRPr="00DF0DDC" w:rsidRDefault="00164967" w:rsidP="00DF0DDC">
      <w:pPr>
        <w:rPr>
          <w:rtl/>
        </w:rPr>
      </w:pPr>
    </w:p>
    <w:p w:rsidR="00DF0DDC" w:rsidRPr="00DF0DDC" w:rsidRDefault="00DF0DDC" w:rsidP="00DF0DDC">
      <w:pPr>
        <w:rPr>
          <w:rtl/>
        </w:rPr>
      </w:pPr>
    </w:p>
    <w:p w:rsidR="00DF0DDC" w:rsidRPr="00DF0DDC" w:rsidRDefault="00DF0DDC" w:rsidP="00DF0DDC">
      <w:pPr>
        <w:rPr>
          <w:rtl/>
        </w:rPr>
      </w:pPr>
    </w:p>
    <w:p w:rsidR="00DF0DDC" w:rsidRPr="00DF0DDC" w:rsidRDefault="00DF0DDC" w:rsidP="00DF0DDC">
      <w:pPr>
        <w:jc w:val="right"/>
        <w:rPr>
          <w:rFonts w:cs="David"/>
          <w:b/>
          <w:bCs/>
          <w:sz w:val="28"/>
          <w:szCs w:val="28"/>
          <w:rtl/>
        </w:rPr>
      </w:pPr>
      <w:r w:rsidRPr="00DF0DDC">
        <w:rPr>
          <w:rFonts w:cs="David" w:hint="cs"/>
          <w:b/>
          <w:bCs/>
          <w:sz w:val="28"/>
          <w:szCs w:val="28"/>
          <w:rtl/>
        </w:rPr>
        <w:t>המשך הבחינה בעמוד הבא</w:t>
      </w:r>
    </w:p>
    <w:p w:rsidR="00DF0DDC" w:rsidRPr="00DF0DDC" w:rsidRDefault="00DF0DDC">
      <w:pPr>
        <w:bidi w:val="0"/>
        <w:spacing w:after="200" w:line="276" w:lineRule="auto"/>
        <w:rPr>
          <w:rtl/>
        </w:rPr>
      </w:pPr>
      <w:r w:rsidRPr="00DF0DDC">
        <w:rPr>
          <w:bCs/>
          <w:rtl/>
        </w:rPr>
        <w:br w:type="page"/>
      </w:r>
    </w:p>
    <w:p w:rsidR="00164967" w:rsidRPr="00DF0DDC" w:rsidRDefault="00DF0DDC" w:rsidP="00DF0DDC">
      <w:pPr>
        <w:pStyle w:val="Heading3"/>
        <w:rPr>
          <w:b/>
          <w:i/>
          <w:iCs/>
          <w:rtl/>
        </w:rPr>
      </w:pPr>
      <w:r w:rsidRPr="00DF0DDC">
        <w:rPr>
          <w:rFonts w:hint="cs"/>
          <w:rtl/>
        </w:rPr>
        <w:lastRenderedPageBreak/>
        <w:t>שאלה</w:t>
      </w:r>
      <w:r w:rsidRPr="00DF0DDC">
        <w:rPr>
          <w:rtl/>
        </w:rPr>
        <w:t xml:space="preserve"> </w:t>
      </w:r>
      <w:r w:rsidR="0070380A" w:rsidRPr="00DF0DDC">
        <w:rPr>
          <w:b/>
          <w:rtl/>
        </w:rPr>
        <w:t>13</w:t>
      </w:r>
      <w:r w:rsidR="00164967" w:rsidRPr="00DF0DDC">
        <w:rPr>
          <w:b/>
          <w:i/>
          <w:iCs/>
          <w:rtl/>
        </w:rPr>
        <w:t xml:space="preserve"> </w:t>
      </w:r>
    </w:p>
    <w:p w:rsidR="000201E2" w:rsidRPr="00DF0DDC" w:rsidRDefault="000201E2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 xml:space="preserve">לפניכם פסאודו-קוד של משחק רובוטים שבו 3 רובוטים בצבעים (אדום, כחול, ירוק) מבצעים תזוזות בסדר כלשהו. </w:t>
      </w:r>
    </w:p>
    <w:p w:rsidR="000201E2" w:rsidRPr="00DF0DDC" w:rsidRDefault="000201E2" w:rsidP="00DF0DDC">
      <w:pPr>
        <w:spacing w:line="360" w:lineRule="auto"/>
        <w:ind w:left="1136" w:firstLine="284"/>
        <w:jc w:val="both"/>
        <w:rPr>
          <w:rFonts w:cs="David"/>
          <w:rtl/>
        </w:rPr>
      </w:pPr>
    </w:p>
    <w:tbl>
      <w:tblPr>
        <w:bidiVisual/>
        <w:tblW w:w="8783" w:type="dxa"/>
        <w:tblInd w:w="-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880"/>
        <w:gridCol w:w="3023"/>
      </w:tblGrid>
      <w:tr w:rsidR="000201E2" w:rsidRPr="00DF0DDC">
        <w:tc>
          <w:tcPr>
            <w:tcW w:w="8783" w:type="dxa"/>
            <w:gridSpan w:val="3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</w:rPr>
            </w:pPr>
            <w:r w:rsidRPr="00DF0DDC">
              <w:rPr>
                <w:rFonts w:cs="David"/>
                <w:lang w:val="pt-BR"/>
              </w:rPr>
              <w:t>int sem[3];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  <w:lang w:val="pt-BR"/>
              </w:rPr>
              <w:t xml:space="preserve">sem[0] = 1; sem[1] = </w:t>
            </w:r>
            <w:r w:rsidRPr="00DF0DDC">
              <w:rPr>
                <w:rFonts w:cs="David"/>
                <w:rtl/>
              </w:rPr>
              <w:t>1</w:t>
            </w:r>
            <w:r w:rsidRPr="00DF0DDC">
              <w:rPr>
                <w:rFonts w:cs="David"/>
                <w:lang w:val="pt-BR"/>
              </w:rPr>
              <w:t xml:space="preserve">; sem[2] = </w:t>
            </w:r>
            <w:r w:rsidRPr="00DF0DDC">
              <w:rPr>
                <w:rFonts w:cs="David"/>
                <w:rtl/>
              </w:rPr>
              <w:t>1</w:t>
            </w:r>
            <w:r w:rsidRPr="00DF0DDC">
              <w:rPr>
                <w:rFonts w:cs="David"/>
                <w:lang w:val="pt-BR"/>
              </w:rPr>
              <w:t>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</w:rPr>
            </w:pPr>
          </w:p>
        </w:tc>
      </w:tr>
      <w:tr w:rsidR="000201E2" w:rsidRPr="00DF0DDC">
        <w:tc>
          <w:tcPr>
            <w:tcW w:w="2880" w:type="dxa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>B_Robot (){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while(true) 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down(sem[2]);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&lt;Make Move&gt;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up(sem[0]);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}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</w:rPr>
            </w:pPr>
            <w:r w:rsidRPr="00DF0DDC">
              <w:rPr>
                <w:rFonts w:cs="David"/>
                <w:sz w:val="20"/>
                <w:szCs w:val="20"/>
              </w:rPr>
              <w:t>}</w:t>
            </w:r>
          </w:p>
        </w:tc>
        <w:tc>
          <w:tcPr>
            <w:tcW w:w="2880" w:type="dxa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>G_Robot (){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while(true) 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down(sem[1]);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&lt;Make Move&gt;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up(sem[2]);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}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</w:rPr>
            </w:pPr>
            <w:r w:rsidRPr="00DF0DDC">
              <w:rPr>
                <w:rFonts w:cs="David"/>
                <w:sz w:val="20"/>
                <w:szCs w:val="20"/>
              </w:rPr>
              <w:t>}</w:t>
            </w:r>
          </w:p>
        </w:tc>
        <w:tc>
          <w:tcPr>
            <w:tcW w:w="3023" w:type="dxa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>R_Robot (){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while(true) 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down(sem[0]);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&lt;Make Move&gt;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</w:r>
            <w:r w:rsidRPr="00DF0DDC">
              <w:rPr>
                <w:rFonts w:cs="David"/>
                <w:sz w:val="20"/>
                <w:szCs w:val="20"/>
              </w:rPr>
              <w:tab/>
              <w:t>up(sem[1]);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  <w:rtl/>
              </w:rPr>
            </w:pPr>
            <w:r w:rsidRPr="00DF0DDC">
              <w:rPr>
                <w:rFonts w:cs="David"/>
                <w:sz w:val="20"/>
                <w:szCs w:val="20"/>
              </w:rPr>
              <w:tab/>
              <w:t>}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sz w:val="20"/>
                <w:szCs w:val="20"/>
              </w:rPr>
            </w:pPr>
            <w:r w:rsidRPr="00DF0DDC">
              <w:rPr>
                <w:rFonts w:cs="David"/>
                <w:sz w:val="20"/>
                <w:szCs w:val="20"/>
              </w:rPr>
              <w:t>}</w:t>
            </w:r>
          </w:p>
        </w:tc>
      </w:tr>
      <w:tr w:rsidR="000201E2" w:rsidRPr="00DF0DDC">
        <w:trPr>
          <w:trHeight w:val="61"/>
        </w:trPr>
        <w:tc>
          <w:tcPr>
            <w:tcW w:w="8783" w:type="dxa"/>
            <w:gridSpan w:val="3"/>
          </w:tcPr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</w:rPr>
              <w:t>int main(){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</w:rPr>
              <w:tab/>
              <w:t>run_new_thread(R_Robot);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</w:rPr>
              <w:tab/>
              <w:t>run_new_thread(G_Robot);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  <w:rtl/>
              </w:rPr>
            </w:pPr>
            <w:r w:rsidRPr="00DF0DDC">
              <w:rPr>
                <w:rFonts w:cs="David"/>
              </w:rPr>
              <w:tab/>
              <w:t>run_new_thread(B_Robot);</w:t>
            </w:r>
          </w:p>
          <w:p w:rsidR="000201E2" w:rsidRPr="00DF0DDC" w:rsidRDefault="000201E2" w:rsidP="00B165BB">
            <w:pPr>
              <w:bidi w:val="0"/>
              <w:spacing w:line="360" w:lineRule="auto"/>
              <w:rPr>
                <w:rFonts w:cs="David"/>
              </w:rPr>
            </w:pPr>
            <w:r w:rsidRPr="00DF0DDC">
              <w:rPr>
                <w:rFonts w:cs="David"/>
              </w:rPr>
              <w:t>}</w:t>
            </w:r>
          </w:p>
        </w:tc>
      </w:tr>
    </w:tbl>
    <w:p w:rsidR="000201E2" w:rsidRPr="00DF0DDC" w:rsidRDefault="000201E2" w:rsidP="00B165BB">
      <w:pPr>
        <w:spacing w:line="360" w:lineRule="auto"/>
        <w:ind w:left="1136" w:firstLine="284"/>
        <w:rPr>
          <w:rFonts w:cs="David"/>
          <w:rtl/>
        </w:rPr>
      </w:pPr>
    </w:p>
    <w:p w:rsidR="00CC6E04" w:rsidRPr="00DF0DDC" w:rsidRDefault="00CC6E04" w:rsidP="00CC6E04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האם סדר התזוזות של הרובוטים נקבע ע</w:t>
      </w:r>
      <w:r>
        <w:rPr>
          <w:rFonts w:cs="David" w:hint="cs"/>
          <w:rtl/>
        </w:rPr>
        <w:t>ל ידי</w:t>
      </w:r>
      <w:r w:rsidRPr="00DF0DDC">
        <w:rPr>
          <w:rFonts w:cs="David"/>
          <w:rtl/>
        </w:rPr>
        <w:t xml:space="preserve"> השימוש בסמפורים כדלהלן?</w:t>
      </w:r>
    </w:p>
    <w:p w:rsidR="000201E2" w:rsidRPr="00DF0DDC" w:rsidRDefault="000201E2" w:rsidP="00DF0DDC">
      <w:p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אם כן, מהו הסדר?</w:t>
      </w:r>
    </w:p>
    <w:p w:rsidR="008D685D" w:rsidRPr="00DF0DDC" w:rsidRDefault="008D685D" w:rsidP="00DF0DDC">
      <w:pPr>
        <w:jc w:val="both"/>
        <w:rPr>
          <w:rFonts w:cs="David"/>
          <w:rtl/>
        </w:rPr>
      </w:pPr>
    </w:p>
    <w:p w:rsidR="000201E2" w:rsidRPr="00DF0DDC" w:rsidRDefault="000201E2" w:rsidP="00DF0DDC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כן. אדום, ירוק, כחול וחוזר חלילה</w:t>
      </w:r>
    </w:p>
    <w:p w:rsidR="000201E2" w:rsidRPr="00DF0DDC" w:rsidRDefault="000201E2" w:rsidP="00DF0DDC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כן. אדום, כחול,ירוק וחוזר חלילה</w:t>
      </w:r>
    </w:p>
    <w:p w:rsidR="000201E2" w:rsidRPr="00DF0DDC" w:rsidRDefault="000201E2" w:rsidP="00DF0DDC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David"/>
          <w:rtl/>
        </w:rPr>
      </w:pPr>
      <w:r w:rsidRPr="00DF0DDC">
        <w:rPr>
          <w:rFonts w:cs="David"/>
          <w:rtl/>
        </w:rPr>
        <w:t>כן. אדום, כחול, אדום, כחול, ירוק וחוזר חלילה</w:t>
      </w:r>
    </w:p>
    <w:p w:rsidR="000201E2" w:rsidRPr="00057519" w:rsidRDefault="004F0610" w:rsidP="00CC6E0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David"/>
          <w:color w:val="FF0000"/>
          <w:rtl/>
        </w:rPr>
      </w:pPr>
      <w:r w:rsidRPr="004F0610">
        <w:rPr>
          <w:rFonts w:cs="David"/>
          <w:color w:val="FF0000"/>
          <w:rtl/>
        </w:rPr>
        <w:t>לא. הסדר ייקבע ע</w:t>
      </w:r>
      <w:r w:rsidRPr="004F0610">
        <w:rPr>
          <w:rFonts w:cs="David" w:hint="eastAsia"/>
          <w:color w:val="FF0000"/>
          <w:rtl/>
        </w:rPr>
        <w:t>ל</w:t>
      </w:r>
      <w:r w:rsidRPr="004F0610">
        <w:rPr>
          <w:rFonts w:cs="David"/>
          <w:color w:val="FF0000"/>
          <w:rtl/>
        </w:rPr>
        <w:t xml:space="preserve"> </w:t>
      </w:r>
      <w:r w:rsidRPr="004F0610">
        <w:rPr>
          <w:rFonts w:cs="David" w:hint="eastAsia"/>
          <w:color w:val="FF0000"/>
          <w:rtl/>
        </w:rPr>
        <w:t>ידי</w:t>
      </w:r>
      <w:r w:rsidRPr="004F0610">
        <w:rPr>
          <w:rFonts w:cs="David"/>
          <w:color w:val="FF0000"/>
          <w:rtl/>
        </w:rPr>
        <w:t xml:space="preserve"> מתזמן (</w:t>
      </w:r>
      <w:r w:rsidRPr="004F0610">
        <w:rPr>
          <w:rFonts w:cs="David"/>
          <w:color w:val="FF0000"/>
        </w:rPr>
        <w:t>scheduler</w:t>
      </w:r>
      <w:r w:rsidRPr="004F0610">
        <w:rPr>
          <w:rFonts w:cs="David"/>
          <w:color w:val="FF0000"/>
          <w:rtl/>
        </w:rPr>
        <w:t>)</w:t>
      </w:r>
    </w:p>
    <w:p w:rsidR="00164967" w:rsidRPr="00DF0DDC" w:rsidRDefault="00164967" w:rsidP="00DF0DDC">
      <w:pPr>
        <w:spacing w:after="120" w:line="360" w:lineRule="auto"/>
        <w:rPr>
          <w:rFonts w:cs="David"/>
          <w:rtl/>
        </w:rPr>
      </w:pPr>
    </w:p>
    <w:p w:rsidR="00DF0DDC" w:rsidRPr="00DF0DDC" w:rsidRDefault="00DF0DDC" w:rsidP="00DF0DDC">
      <w:pPr>
        <w:spacing w:after="120" w:line="360" w:lineRule="auto"/>
        <w:rPr>
          <w:rFonts w:cs="David"/>
          <w:rtl/>
        </w:rPr>
      </w:pPr>
    </w:p>
    <w:p w:rsidR="00DF0DDC" w:rsidRPr="00DF0DDC" w:rsidRDefault="00DF0DDC" w:rsidP="008B1CB0">
      <w:pPr>
        <w:jc w:val="center"/>
        <w:rPr>
          <w:rFonts w:cs="David"/>
          <w:b/>
          <w:bCs/>
          <w:spacing w:val="60"/>
          <w:sz w:val="26"/>
          <w:szCs w:val="28"/>
          <w:rtl/>
        </w:rPr>
      </w:pPr>
      <w:r w:rsidRPr="00DF0DDC">
        <w:rPr>
          <w:rFonts w:cs="David" w:hint="cs"/>
          <w:b/>
          <w:bCs/>
          <w:spacing w:val="60"/>
          <w:sz w:val="26"/>
          <w:szCs w:val="28"/>
          <w:rtl/>
        </w:rPr>
        <w:t>בהצלחה!</w:t>
      </w:r>
    </w:p>
    <w:p w:rsidR="00DF0DDC" w:rsidRPr="00DF0DDC" w:rsidRDefault="00DF0DDC" w:rsidP="00B165BB">
      <w:pPr>
        <w:spacing w:after="120" w:line="360" w:lineRule="auto"/>
        <w:rPr>
          <w:rFonts w:cs="David"/>
          <w:rtl/>
        </w:rPr>
      </w:pPr>
    </w:p>
    <w:sectPr w:rsidR="00DF0DDC" w:rsidRPr="00DF0DDC" w:rsidSect="00F578EA">
      <w:footerReference w:type="default" r:id="rId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FBD" w:rsidRDefault="00EA1FBD" w:rsidP="00B165BB">
      <w:r>
        <w:separator/>
      </w:r>
    </w:p>
  </w:endnote>
  <w:endnote w:type="continuationSeparator" w:id="0">
    <w:p w:rsidR="00EA1FBD" w:rsidRDefault="00EA1FBD" w:rsidP="00B1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vid"/>
        <w:rtl/>
      </w:rPr>
      <w:id w:val="10362331"/>
      <w:docPartObj>
        <w:docPartGallery w:val="Page Numbers (Bottom of Page)"/>
        <w:docPartUnique/>
      </w:docPartObj>
    </w:sdtPr>
    <w:sdtEndPr/>
    <w:sdtContent>
      <w:p w:rsidR="00B165BB" w:rsidRPr="00DF0DDC" w:rsidRDefault="004F0610" w:rsidP="00B165BB">
        <w:pPr>
          <w:pStyle w:val="Footer"/>
          <w:ind w:firstLine="720"/>
          <w:jc w:val="right"/>
          <w:rPr>
            <w:rFonts w:cs="David"/>
          </w:rPr>
        </w:pPr>
        <w:r w:rsidRPr="00DF0DDC">
          <w:rPr>
            <w:rFonts w:cs="David"/>
          </w:rPr>
          <w:fldChar w:fldCharType="begin"/>
        </w:r>
        <w:r w:rsidR="00B165BB" w:rsidRPr="00DF0DDC">
          <w:rPr>
            <w:rFonts w:cs="David"/>
          </w:rPr>
          <w:instrText xml:space="preserve"> PAGE   \* MERGEFORMAT </w:instrText>
        </w:r>
        <w:r w:rsidRPr="00DF0DDC">
          <w:rPr>
            <w:rFonts w:cs="David"/>
          </w:rPr>
          <w:fldChar w:fldCharType="separate"/>
        </w:r>
        <w:r w:rsidR="002D4D3F" w:rsidRPr="002D4D3F">
          <w:rPr>
            <w:rFonts w:cs="David"/>
            <w:noProof/>
            <w:rtl/>
            <w:lang w:val="he-IL"/>
          </w:rPr>
          <w:t>9</w:t>
        </w:r>
        <w:r w:rsidRPr="00DF0DDC">
          <w:rPr>
            <w:rFonts w:cs="David"/>
          </w:rPr>
          <w:fldChar w:fldCharType="end"/>
        </w:r>
        <w:r w:rsidR="00B165BB" w:rsidRPr="00DF0DDC">
          <w:rPr>
            <w:rFonts w:cs="David" w:hint="cs"/>
            <w:rtl/>
          </w:rPr>
          <w:tab/>
        </w:r>
        <w:r w:rsidR="00B165BB" w:rsidRPr="00DF0DDC">
          <w:rPr>
            <w:rFonts w:cs="David" w:hint="cs"/>
            <w:szCs w:val="22"/>
            <w:rtl/>
          </w:rPr>
          <w:t xml:space="preserve">א2014 </w:t>
        </w:r>
        <w:r w:rsidR="00B165BB" w:rsidRPr="00DF0DDC">
          <w:rPr>
            <w:rFonts w:cs="David"/>
            <w:szCs w:val="22"/>
            <w:rtl/>
          </w:rPr>
          <w:t>–</w:t>
        </w:r>
        <w:r w:rsidR="00B165BB" w:rsidRPr="00DF0DDC">
          <w:rPr>
            <w:rFonts w:cs="David" w:hint="cs"/>
            <w:szCs w:val="22"/>
            <w:rtl/>
          </w:rPr>
          <w:t xml:space="preserve"> 83 / 20594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FBD" w:rsidRDefault="00EA1FBD" w:rsidP="00B165BB">
      <w:r>
        <w:separator/>
      </w:r>
    </w:p>
  </w:footnote>
  <w:footnote w:type="continuationSeparator" w:id="0">
    <w:p w:rsidR="00EA1FBD" w:rsidRDefault="00EA1FBD" w:rsidP="00B16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CD4AE2E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00000006"/>
    <w:multiLevelType w:val="multilevel"/>
    <w:tmpl w:val="D44636C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015E14F3"/>
    <w:multiLevelType w:val="hybridMultilevel"/>
    <w:tmpl w:val="DE168004"/>
    <w:lvl w:ilvl="0" w:tplc="7DEEA06E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479BF"/>
    <w:multiLevelType w:val="hybridMultilevel"/>
    <w:tmpl w:val="F5A68078"/>
    <w:lvl w:ilvl="0" w:tplc="00BA247C">
      <w:start w:val="1"/>
      <w:numFmt w:val="hebrew1"/>
      <w:lvlRestart w:val="0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7FA0BF1"/>
    <w:multiLevelType w:val="hybridMultilevel"/>
    <w:tmpl w:val="8EACBF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330D3BB3"/>
    <w:multiLevelType w:val="hybridMultilevel"/>
    <w:tmpl w:val="F91C68D2"/>
    <w:lvl w:ilvl="0" w:tplc="78AE24B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6E3816">
      <w:start w:val="1"/>
      <w:numFmt w:val="hebrew1"/>
      <w:lvlRestart w:val="0"/>
      <w:lvlText w:val="%3."/>
      <w:lvlJc w:val="left"/>
      <w:pPr>
        <w:ind w:left="397" w:hanging="397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024DB6"/>
    <w:multiLevelType w:val="singleLevel"/>
    <w:tmpl w:val="F7401B2C"/>
    <w:lvl w:ilvl="0">
      <w:start w:val="1"/>
      <w:numFmt w:val="hebrew1"/>
      <w:lvlText w:val="%1."/>
      <w:lvlJc w:val="left"/>
      <w:pPr>
        <w:ind w:left="720" w:hanging="360"/>
      </w:pPr>
      <w:rPr>
        <w:rFonts w:cs="David" w:hint="cs"/>
        <w:sz w:val="2"/>
        <w:szCs w:val="24"/>
      </w:rPr>
    </w:lvl>
  </w:abstractNum>
  <w:abstractNum w:abstractNumId="8">
    <w:nsid w:val="3DA527D3"/>
    <w:multiLevelType w:val="hybridMultilevel"/>
    <w:tmpl w:val="DD64DC1E"/>
    <w:lvl w:ilvl="0" w:tplc="C576F0BC">
      <w:start w:val="1"/>
      <w:numFmt w:val="hebrew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1086E"/>
    <w:multiLevelType w:val="hybridMultilevel"/>
    <w:tmpl w:val="CE004E82"/>
    <w:lvl w:ilvl="0" w:tplc="7032CEC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50E6D71"/>
    <w:multiLevelType w:val="hybridMultilevel"/>
    <w:tmpl w:val="B42C8DB4"/>
    <w:lvl w:ilvl="0" w:tplc="0C08136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5709D"/>
    <w:multiLevelType w:val="hybridMultilevel"/>
    <w:tmpl w:val="3184E4E2"/>
    <w:lvl w:ilvl="0" w:tplc="62C0FEF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B6A5946"/>
    <w:multiLevelType w:val="hybridMultilevel"/>
    <w:tmpl w:val="B1D6D9AA"/>
    <w:lvl w:ilvl="0" w:tplc="BB38DCCA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1305C4E"/>
    <w:multiLevelType w:val="hybridMultilevel"/>
    <w:tmpl w:val="93E0A196"/>
    <w:lvl w:ilvl="0" w:tplc="AB24342A">
      <w:start w:val="1"/>
      <w:numFmt w:val="hebrew1"/>
      <w:lvlRestart w:val="0"/>
      <w:lvlText w:val="%1."/>
      <w:lvlJc w:val="left"/>
      <w:pPr>
        <w:tabs>
          <w:tab w:val="num" w:pos="1680"/>
        </w:tabs>
        <w:ind w:left="1680" w:hanging="1320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B8F09A6"/>
    <w:multiLevelType w:val="hybridMultilevel"/>
    <w:tmpl w:val="5E52D4B4"/>
    <w:lvl w:ilvl="0" w:tplc="9CFCDA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907A95"/>
    <w:multiLevelType w:val="hybridMultilevel"/>
    <w:tmpl w:val="C6706BA8"/>
    <w:lvl w:ilvl="0" w:tplc="43D8212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0F0731E">
      <w:start w:val="1"/>
      <w:numFmt w:val="hebrew1"/>
      <w:lvlRestart w:val="0"/>
      <w:lvlText w:val="%3."/>
      <w:lvlJc w:val="left"/>
      <w:pPr>
        <w:ind w:left="397" w:hanging="397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</w:num>
  <w:num w:numId="2">
    <w:abstractNumId w:val="4"/>
  </w:num>
  <w:num w:numId="3">
    <w:abstractNumId w:val="15"/>
  </w:num>
  <w:num w:numId="4">
    <w:abstractNumId w:val="9"/>
  </w:num>
  <w:num w:numId="5">
    <w:abstractNumId w:val="0"/>
    <w:lvlOverride w:ilvl="0">
      <w:lvl w:ilvl="0">
        <w:start w:val="1"/>
        <w:numFmt w:val="irohaFullWidth"/>
        <w:lvlText w:val=""/>
        <w:legacy w:legacy="1" w:legacySpace="0" w:legacyIndent="360"/>
        <w:lvlJc w:val="center"/>
        <w:pPr>
          <w:ind w:hanging="360"/>
        </w:pPr>
        <w:rPr>
          <w:rFonts w:ascii="Symbol" w:hAnsi="Symbol" w:cs="David" w:hint="cs"/>
        </w:rPr>
      </w:lvl>
    </w:lvlOverride>
  </w:num>
  <w:num w:numId="6">
    <w:abstractNumId w:val="6"/>
  </w:num>
  <w:num w:numId="7">
    <w:abstractNumId w:val="12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1"/>
  </w:num>
  <w:num w:numId="13">
    <w:abstractNumId w:val="10"/>
  </w:num>
  <w:num w:numId="14">
    <w:abstractNumId w:val="1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144"/>
    <w:rsid w:val="00003AE5"/>
    <w:rsid w:val="000201E2"/>
    <w:rsid w:val="00044343"/>
    <w:rsid w:val="00057519"/>
    <w:rsid w:val="00061979"/>
    <w:rsid w:val="000A55CF"/>
    <w:rsid w:val="000A7136"/>
    <w:rsid w:val="000A7391"/>
    <w:rsid w:val="000B33DB"/>
    <w:rsid w:val="000C0D0F"/>
    <w:rsid w:val="000D2337"/>
    <w:rsid w:val="000D3834"/>
    <w:rsid w:val="000D63D4"/>
    <w:rsid w:val="000E13DF"/>
    <w:rsid w:val="000E2BB7"/>
    <w:rsid w:val="000F016F"/>
    <w:rsid w:val="000F0BE9"/>
    <w:rsid w:val="000F0F9B"/>
    <w:rsid w:val="00104F34"/>
    <w:rsid w:val="00113D1E"/>
    <w:rsid w:val="0011679B"/>
    <w:rsid w:val="001217EA"/>
    <w:rsid w:val="00125BF3"/>
    <w:rsid w:val="00135404"/>
    <w:rsid w:val="001413C6"/>
    <w:rsid w:val="001518DF"/>
    <w:rsid w:val="00164967"/>
    <w:rsid w:val="00170BCA"/>
    <w:rsid w:val="00197E7D"/>
    <w:rsid w:val="001B5621"/>
    <w:rsid w:val="001C0CE9"/>
    <w:rsid w:val="001D0289"/>
    <w:rsid w:val="001E33F8"/>
    <w:rsid w:val="001E50CA"/>
    <w:rsid w:val="001F0379"/>
    <w:rsid w:val="002002B6"/>
    <w:rsid w:val="00200BFB"/>
    <w:rsid w:val="00203116"/>
    <w:rsid w:val="00207755"/>
    <w:rsid w:val="00226BC3"/>
    <w:rsid w:val="002276DA"/>
    <w:rsid w:val="00236DBB"/>
    <w:rsid w:val="00237D3E"/>
    <w:rsid w:val="00240861"/>
    <w:rsid w:val="0024179A"/>
    <w:rsid w:val="00250865"/>
    <w:rsid w:val="00251370"/>
    <w:rsid w:val="002515EA"/>
    <w:rsid w:val="00253868"/>
    <w:rsid w:val="00261B4B"/>
    <w:rsid w:val="00265905"/>
    <w:rsid w:val="00295466"/>
    <w:rsid w:val="002B5A2D"/>
    <w:rsid w:val="002C17D6"/>
    <w:rsid w:val="002C7358"/>
    <w:rsid w:val="002D1462"/>
    <w:rsid w:val="002D4D3F"/>
    <w:rsid w:val="002F1718"/>
    <w:rsid w:val="002F31D4"/>
    <w:rsid w:val="002F6B36"/>
    <w:rsid w:val="0031554A"/>
    <w:rsid w:val="003245DA"/>
    <w:rsid w:val="00325E38"/>
    <w:rsid w:val="00326467"/>
    <w:rsid w:val="0033045F"/>
    <w:rsid w:val="0034766A"/>
    <w:rsid w:val="0036614F"/>
    <w:rsid w:val="00372128"/>
    <w:rsid w:val="00376ABF"/>
    <w:rsid w:val="00384BA9"/>
    <w:rsid w:val="003A45BD"/>
    <w:rsid w:val="003A61F2"/>
    <w:rsid w:val="003B0C3E"/>
    <w:rsid w:val="003B57CB"/>
    <w:rsid w:val="003B69E8"/>
    <w:rsid w:val="003B7F33"/>
    <w:rsid w:val="003D58E2"/>
    <w:rsid w:val="003F1144"/>
    <w:rsid w:val="003F2E7B"/>
    <w:rsid w:val="00420575"/>
    <w:rsid w:val="00445EFB"/>
    <w:rsid w:val="00450D86"/>
    <w:rsid w:val="00451D9E"/>
    <w:rsid w:val="0045323B"/>
    <w:rsid w:val="004726F2"/>
    <w:rsid w:val="00473E5A"/>
    <w:rsid w:val="00475F75"/>
    <w:rsid w:val="004775A8"/>
    <w:rsid w:val="004868F8"/>
    <w:rsid w:val="004D2906"/>
    <w:rsid w:val="004E76C5"/>
    <w:rsid w:val="004F0610"/>
    <w:rsid w:val="0050005E"/>
    <w:rsid w:val="005035CC"/>
    <w:rsid w:val="00537795"/>
    <w:rsid w:val="00543A11"/>
    <w:rsid w:val="00545B67"/>
    <w:rsid w:val="0056287A"/>
    <w:rsid w:val="00563B01"/>
    <w:rsid w:val="005974C5"/>
    <w:rsid w:val="005B2F67"/>
    <w:rsid w:val="005D7213"/>
    <w:rsid w:val="00600744"/>
    <w:rsid w:val="00612850"/>
    <w:rsid w:val="00614605"/>
    <w:rsid w:val="0063051B"/>
    <w:rsid w:val="00633F56"/>
    <w:rsid w:val="00642903"/>
    <w:rsid w:val="0065255E"/>
    <w:rsid w:val="006718EE"/>
    <w:rsid w:val="006734F8"/>
    <w:rsid w:val="00675D80"/>
    <w:rsid w:val="006800C0"/>
    <w:rsid w:val="006978AB"/>
    <w:rsid w:val="006A50D5"/>
    <w:rsid w:val="006C2697"/>
    <w:rsid w:val="006C6BB8"/>
    <w:rsid w:val="006D1D42"/>
    <w:rsid w:val="006D4FF1"/>
    <w:rsid w:val="00701F0B"/>
    <w:rsid w:val="0070380A"/>
    <w:rsid w:val="0071301A"/>
    <w:rsid w:val="00717CF8"/>
    <w:rsid w:val="007234D1"/>
    <w:rsid w:val="00724130"/>
    <w:rsid w:val="007603BC"/>
    <w:rsid w:val="007716D5"/>
    <w:rsid w:val="00785294"/>
    <w:rsid w:val="007A2973"/>
    <w:rsid w:val="007D4437"/>
    <w:rsid w:val="007E21E5"/>
    <w:rsid w:val="007E3203"/>
    <w:rsid w:val="007F0D3D"/>
    <w:rsid w:val="007F3822"/>
    <w:rsid w:val="00800444"/>
    <w:rsid w:val="00801416"/>
    <w:rsid w:val="00817B7F"/>
    <w:rsid w:val="00817BA4"/>
    <w:rsid w:val="00831553"/>
    <w:rsid w:val="00831D49"/>
    <w:rsid w:val="00836ED2"/>
    <w:rsid w:val="00840320"/>
    <w:rsid w:val="00853A2C"/>
    <w:rsid w:val="008611FC"/>
    <w:rsid w:val="0087416C"/>
    <w:rsid w:val="00892185"/>
    <w:rsid w:val="008C4A6B"/>
    <w:rsid w:val="008D685D"/>
    <w:rsid w:val="008E155C"/>
    <w:rsid w:val="009001BF"/>
    <w:rsid w:val="0091334D"/>
    <w:rsid w:val="009167C4"/>
    <w:rsid w:val="00923E11"/>
    <w:rsid w:val="00935E4E"/>
    <w:rsid w:val="0095367E"/>
    <w:rsid w:val="009564CA"/>
    <w:rsid w:val="00960309"/>
    <w:rsid w:val="00961ABF"/>
    <w:rsid w:val="00961D2E"/>
    <w:rsid w:val="00980D21"/>
    <w:rsid w:val="009814D3"/>
    <w:rsid w:val="00982FD3"/>
    <w:rsid w:val="00991437"/>
    <w:rsid w:val="00992C05"/>
    <w:rsid w:val="0099511A"/>
    <w:rsid w:val="009B1AA1"/>
    <w:rsid w:val="009C2B20"/>
    <w:rsid w:val="009C54B3"/>
    <w:rsid w:val="009C54BB"/>
    <w:rsid w:val="009C7770"/>
    <w:rsid w:val="009E2124"/>
    <w:rsid w:val="009F3FAE"/>
    <w:rsid w:val="009F701E"/>
    <w:rsid w:val="00A03904"/>
    <w:rsid w:val="00A209D7"/>
    <w:rsid w:val="00A741FC"/>
    <w:rsid w:val="00A877B0"/>
    <w:rsid w:val="00A93884"/>
    <w:rsid w:val="00A9453F"/>
    <w:rsid w:val="00AA75C6"/>
    <w:rsid w:val="00AA76E5"/>
    <w:rsid w:val="00AB48FC"/>
    <w:rsid w:val="00AC35B4"/>
    <w:rsid w:val="00AC3D39"/>
    <w:rsid w:val="00AC4A52"/>
    <w:rsid w:val="00AC796B"/>
    <w:rsid w:val="00AE60CB"/>
    <w:rsid w:val="00AF3DA2"/>
    <w:rsid w:val="00B0203A"/>
    <w:rsid w:val="00B165BB"/>
    <w:rsid w:val="00B3132A"/>
    <w:rsid w:val="00B32D2C"/>
    <w:rsid w:val="00B70912"/>
    <w:rsid w:val="00B72896"/>
    <w:rsid w:val="00B73818"/>
    <w:rsid w:val="00B81C39"/>
    <w:rsid w:val="00BA1A88"/>
    <w:rsid w:val="00BA737C"/>
    <w:rsid w:val="00BB3B97"/>
    <w:rsid w:val="00BE04C0"/>
    <w:rsid w:val="00C063D4"/>
    <w:rsid w:val="00C308BE"/>
    <w:rsid w:val="00C35650"/>
    <w:rsid w:val="00C41129"/>
    <w:rsid w:val="00C4129A"/>
    <w:rsid w:val="00C545EC"/>
    <w:rsid w:val="00C56808"/>
    <w:rsid w:val="00C664CC"/>
    <w:rsid w:val="00CA3DDD"/>
    <w:rsid w:val="00CB3B9E"/>
    <w:rsid w:val="00CB68B2"/>
    <w:rsid w:val="00CC6E04"/>
    <w:rsid w:val="00CF60B5"/>
    <w:rsid w:val="00D1225B"/>
    <w:rsid w:val="00D16928"/>
    <w:rsid w:val="00D46315"/>
    <w:rsid w:val="00D53BB3"/>
    <w:rsid w:val="00D63D1F"/>
    <w:rsid w:val="00D96CC4"/>
    <w:rsid w:val="00DA27AF"/>
    <w:rsid w:val="00DA49D8"/>
    <w:rsid w:val="00DB194D"/>
    <w:rsid w:val="00DC02E7"/>
    <w:rsid w:val="00DD28AC"/>
    <w:rsid w:val="00DD2B49"/>
    <w:rsid w:val="00DD6B31"/>
    <w:rsid w:val="00DE39A8"/>
    <w:rsid w:val="00DF0DDC"/>
    <w:rsid w:val="00DF7EE4"/>
    <w:rsid w:val="00E10036"/>
    <w:rsid w:val="00E11383"/>
    <w:rsid w:val="00E14A35"/>
    <w:rsid w:val="00E212D0"/>
    <w:rsid w:val="00E43801"/>
    <w:rsid w:val="00E57D28"/>
    <w:rsid w:val="00E61AFC"/>
    <w:rsid w:val="00E644B5"/>
    <w:rsid w:val="00E8316D"/>
    <w:rsid w:val="00E851EC"/>
    <w:rsid w:val="00E86B4B"/>
    <w:rsid w:val="00EA058D"/>
    <w:rsid w:val="00EA1FBD"/>
    <w:rsid w:val="00EA510D"/>
    <w:rsid w:val="00EC3ABD"/>
    <w:rsid w:val="00EC65D8"/>
    <w:rsid w:val="00ED0517"/>
    <w:rsid w:val="00ED08D4"/>
    <w:rsid w:val="00ED0D2D"/>
    <w:rsid w:val="00ED13B4"/>
    <w:rsid w:val="00ED6491"/>
    <w:rsid w:val="00EE71F3"/>
    <w:rsid w:val="00EF32E3"/>
    <w:rsid w:val="00EF5CF1"/>
    <w:rsid w:val="00F02985"/>
    <w:rsid w:val="00F35982"/>
    <w:rsid w:val="00F41D1B"/>
    <w:rsid w:val="00F4337C"/>
    <w:rsid w:val="00F474EF"/>
    <w:rsid w:val="00F578EA"/>
    <w:rsid w:val="00F625BE"/>
    <w:rsid w:val="00F63B2B"/>
    <w:rsid w:val="00F6753C"/>
    <w:rsid w:val="00F861E1"/>
    <w:rsid w:val="00F87708"/>
    <w:rsid w:val="00FA3DEE"/>
    <w:rsid w:val="00FA5A56"/>
    <w:rsid w:val="00FB7949"/>
    <w:rsid w:val="00FB7A6D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AC"/>
    <w:pPr>
      <w:bidi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65BB"/>
    <w:pPr>
      <w:keepNext/>
      <w:spacing w:before="480" w:after="60" w:line="360" w:lineRule="auto"/>
      <w:jc w:val="both"/>
      <w:outlineLvl w:val="0"/>
    </w:pPr>
    <w:rPr>
      <w:rFonts w:cs="David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165BB"/>
    <w:pPr>
      <w:keepNext/>
      <w:spacing w:before="360" w:after="60" w:line="360" w:lineRule="auto"/>
      <w:jc w:val="both"/>
      <w:outlineLvl w:val="1"/>
    </w:pPr>
    <w:rPr>
      <w:rFonts w:cs="David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165BB"/>
    <w:pPr>
      <w:keepNext/>
      <w:spacing w:before="240" w:after="60" w:line="360" w:lineRule="auto"/>
      <w:jc w:val="both"/>
      <w:outlineLvl w:val="2"/>
    </w:pPr>
    <w:rPr>
      <w:rFonts w:cs="David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rsid w:val="0061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both"/>
    </w:pPr>
    <w:rPr>
      <w:rFonts w:ascii="Courier New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DD28AC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8AC"/>
    <w:rPr>
      <w:sz w:val="24"/>
      <w:szCs w:val="24"/>
    </w:rPr>
  </w:style>
  <w:style w:type="table" w:styleId="TableGrid">
    <w:name w:val="Table Grid"/>
    <w:basedOn w:val="TableNormal"/>
    <w:uiPriority w:val="99"/>
    <w:rsid w:val="00F578EA"/>
    <w:pPr>
      <w:bidi/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locked/>
    <w:rsid w:val="00614605"/>
    <w:rPr>
      <w:rFonts w:cs="David"/>
      <w:bCs/>
      <w:sz w:val="24"/>
      <w:szCs w:val="24"/>
    </w:rPr>
  </w:style>
  <w:style w:type="paragraph" w:customStyle="1" w:styleId="1">
    <w:name w:val="פיסקת רשימה1"/>
    <w:basedOn w:val="Normal"/>
    <w:uiPriority w:val="99"/>
    <w:rsid w:val="00EF5CF1"/>
    <w:pPr>
      <w:autoSpaceDE w:val="0"/>
      <w:autoSpaceDN w:val="0"/>
      <w:spacing w:line="360" w:lineRule="auto"/>
      <w:ind w:left="720"/>
      <w:jc w:val="both"/>
    </w:pPr>
    <w:rPr>
      <w:rFonts w:cs="David"/>
      <w:sz w:val="22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614605"/>
    <w:rPr>
      <w:rFonts w:ascii="Courier New" w:hAnsi="Courier New"/>
      <w:lang w:val="en-US" w:eastAsia="en-US"/>
    </w:rPr>
  </w:style>
  <w:style w:type="character" w:customStyle="1" w:styleId="a">
    <w:name w:val="תו תו"/>
    <w:basedOn w:val="DefaultParagraphFont"/>
    <w:uiPriority w:val="99"/>
    <w:semiHidden/>
    <w:rsid w:val="00CB3B9E"/>
    <w:rPr>
      <w:rFonts w:ascii="Courier New" w:hAnsi="Courier New" w:cs="Courier New"/>
      <w:color w:val="000000"/>
      <w:lang w:val="en-US" w:eastAsia="en-US" w:bidi="ar-SA"/>
    </w:rPr>
  </w:style>
  <w:style w:type="character" w:customStyle="1" w:styleId="apple-converted-space">
    <w:name w:val="apple-converted-space"/>
    <w:basedOn w:val="DefaultParagraphFont"/>
    <w:uiPriority w:val="99"/>
    <w:rsid w:val="000B33DB"/>
    <w:rPr>
      <w:rFonts w:cs="Times New Roman"/>
    </w:rPr>
  </w:style>
  <w:style w:type="character" w:styleId="HTMLVariable">
    <w:name w:val="HTML Variable"/>
    <w:basedOn w:val="DefaultParagraphFont"/>
    <w:uiPriority w:val="99"/>
    <w:rsid w:val="000B33DB"/>
    <w:rPr>
      <w:rFonts w:cs="Times New Roman"/>
      <w:i/>
      <w:iCs/>
    </w:rPr>
  </w:style>
  <w:style w:type="character" w:styleId="HTMLTypewriter">
    <w:name w:val="HTML Typewriter"/>
    <w:basedOn w:val="DefaultParagraphFont"/>
    <w:uiPriority w:val="99"/>
    <w:rsid w:val="000B33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543A11"/>
    <w:pPr>
      <w:bidi w:val="0"/>
      <w:spacing w:before="100" w:beforeAutospacing="1" w:after="100" w:afterAutospacing="1"/>
    </w:pPr>
    <w:rPr>
      <w:lang w:bidi="ar-SA"/>
    </w:rPr>
  </w:style>
  <w:style w:type="character" w:styleId="HTMLCode">
    <w:name w:val="HTML Code"/>
    <w:basedOn w:val="DefaultParagraphFont"/>
    <w:uiPriority w:val="99"/>
    <w:rsid w:val="00543A11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rsid w:val="00251370"/>
    <w:rPr>
      <w:rFonts w:cs="Times New Roman"/>
      <w:i/>
      <w:iCs/>
    </w:rPr>
  </w:style>
  <w:style w:type="character" w:customStyle="1" w:styleId="10">
    <w:name w:val="תו תו1"/>
    <w:basedOn w:val="DefaultParagraphFont"/>
    <w:uiPriority w:val="99"/>
    <w:semiHidden/>
    <w:rsid w:val="00935E4E"/>
    <w:rPr>
      <w:rFonts w:ascii="Courier New" w:hAnsi="Courier New" w:cs="Courier New"/>
      <w:color w:val="000000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B165B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165B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165BB"/>
    <w:rPr>
      <w:rFonts w:cs="David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165BB"/>
    <w:rPr>
      <w:rFonts w:cs="David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F0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6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E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E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E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1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ages.e800.com.cn/articles/2007/5/24/117993984276020061226102757372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מבחן סופי במערכות הפעלה (דוגמא)</vt:lpstr>
    </vt:vector>
  </TitlesOfParts>
  <Company>op</Company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סופי במערכות הפעלה (דוגמא)</dc:title>
  <dc:creator>davidsa</dc:creator>
  <cp:lastModifiedBy>David Sariel</cp:lastModifiedBy>
  <cp:revision>18</cp:revision>
  <cp:lastPrinted>2013-12-09T08:19:00Z</cp:lastPrinted>
  <dcterms:created xsi:type="dcterms:W3CDTF">2013-12-09T07:45:00Z</dcterms:created>
  <dcterms:modified xsi:type="dcterms:W3CDTF">2015-02-04T07:30:00Z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1633220177</vt:i4>
  </property>
  <property fmtid="{D5CDD505-2E9C-101B-9397-08002B2CF9AE}" pid="3" name="_NewReviewCycle">
    <vt:lpwstr/>
  </property>
  <property fmtid="{D5CDD505-2E9C-101B-9397-08002B2CF9AE}" pid="4" name="_EmailSubject">
    <vt:lpwstr>החזר בבקשה את קבצי הבחינות לאחר בדיקתך</vt:lpwstr>
  </property>
  <property fmtid="{D5CDD505-2E9C-101B-9397-08002B2CF9AE}" pid="5" name="_AuthorEmail">
    <vt:lpwstr>ornati@openu.ac.il</vt:lpwstr>
  </property>
  <property fmtid="{D5CDD505-2E9C-101B-9397-08002B2CF9AE}" pid="6" name="_AuthorEmailDisplayName">
    <vt:lpwstr>Orna Tiomkin</vt:lpwstr>
  </property>
  <property fmtid="{D5CDD505-2E9C-101B-9397-08002B2CF9AE}" pid="7" name="_ReviewingToolsShownOnce">
    <vt:lpwstr/>
  </property>
</Properties>
</file>