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C1" w:rsidRPr="007F113F" w:rsidRDefault="006412C1" w:rsidP="007F113F">
      <w:pPr>
        <w:spacing w:line="360" w:lineRule="auto"/>
        <w:jc w:val="center"/>
        <w:rPr>
          <w:rFonts w:cs="David"/>
          <w:u w:val="single"/>
          <w:rtl/>
          <w:lang w:eastAsia="he-IL"/>
        </w:rPr>
      </w:pPr>
      <w:bookmarkStart w:id="0" w:name="_GoBack"/>
      <w:bookmarkEnd w:id="0"/>
      <w:r w:rsidRPr="007F113F">
        <w:rPr>
          <w:rFonts w:cs="David"/>
          <w:u w:val="single"/>
          <w:rtl/>
          <w:lang w:eastAsia="he-IL"/>
        </w:rPr>
        <w:t>בחינה בעקרונות מערכות הפעלה</w:t>
      </w:r>
    </w:p>
    <w:p w:rsidR="006412C1" w:rsidRPr="007F113F" w:rsidRDefault="006412C1" w:rsidP="007F113F">
      <w:pPr>
        <w:spacing w:line="360" w:lineRule="auto"/>
        <w:rPr>
          <w:rFonts w:cs="David"/>
          <w:rtl/>
          <w:lang w:eastAsia="he-IL"/>
        </w:rPr>
      </w:pP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</w:p>
    <w:p w:rsidR="006412C1" w:rsidRPr="007F113F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  <w:lang w:eastAsia="he-IL"/>
        </w:rPr>
      </w:pPr>
      <w:r w:rsidRPr="007F113F"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6412C1" w:rsidRPr="007F113F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7F113F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7F113F">
        <w:rPr>
          <w:rFonts w:cs="David"/>
          <w:rtl/>
          <w:lang w:eastAsia="he-IL"/>
        </w:rPr>
        <w:t xml:space="preserve">המבחן מורכב משלושה חלקים. </w:t>
      </w:r>
    </w:p>
    <w:p w:rsidR="006412C1" w:rsidRPr="007F113F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7F113F">
        <w:rPr>
          <w:rFonts w:cs="David"/>
          <w:rtl/>
          <w:lang w:eastAsia="he-IL"/>
        </w:rPr>
        <w:t xml:space="preserve">בחלקים א' ו ב' מופיעות שאלות פתוחות. ענו </w:t>
      </w:r>
      <w:r w:rsidRPr="007F113F">
        <w:rPr>
          <w:rFonts w:cs="David"/>
          <w:b/>
          <w:bCs/>
          <w:rtl/>
          <w:lang w:eastAsia="he-IL"/>
        </w:rPr>
        <w:t>תשובות מלאות</w:t>
      </w:r>
      <w:r w:rsidRPr="007F113F">
        <w:rPr>
          <w:rFonts w:cs="David"/>
          <w:rtl/>
          <w:lang w:eastAsia="he-IL"/>
        </w:rPr>
        <w:t xml:space="preserve">, </w:t>
      </w:r>
      <w:r w:rsidRPr="007F113F">
        <w:rPr>
          <w:rFonts w:cs="David"/>
          <w:b/>
          <w:bCs/>
          <w:rtl/>
          <w:lang w:eastAsia="he-IL"/>
        </w:rPr>
        <w:t>בכתב קריא</w:t>
      </w:r>
      <w:r w:rsidRPr="007F113F">
        <w:rPr>
          <w:rFonts w:cs="David"/>
          <w:rtl/>
          <w:lang w:eastAsia="he-IL"/>
        </w:rPr>
        <w:t xml:space="preserve"> ו</w:t>
      </w:r>
      <w:r w:rsidRPr="007F113F">
        <w:rPr>
          <w:rFonts w:cs="David"/>
          <w:b/>
          <w:bCs/>
          <w:rtl/>
          <w:lang w:eastAsia="he-IL"/>
        </w:rPr>
        <w:t>בקיצור נמרץ</w:t>
      </w:r>
      <w:r w:rsidRPr="007F113F"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6412C1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7F113F">
        <w:rPr>
          <w:rFonts w:cs="David"/>
          <w:rtl/>
          <w:lang w:eastAsia="he-IL"/>
        </w:rPr>
        <w:t>בחלק ג' (שאלות אמריקאיות) עליכם לבחור בכל פעם בתשובה יחידה מבין התשובות המוצעות ולהקיף בעיגול את אות התשובה שבחרתם.</w:t>
      </w:r>
      <w:ins w:id="1" w:author="datos" w:date="2014-05-25T06:44:00Z">
        <w:r>
          <w:rPr>
            <w:rFonts w:cs="David"/>
            <w:rtl/>
            <w:lang w:eastAsia="he-IL"/>
          </w:rPr>
          <w:t xml:space="preserve"> </w:t>
        </w:r>
      </w:ins>
    </w:p>
    <w:p w:rsidR="006412C1" w:rsidRPr="007F113F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lang w:eastAsia="he-IL"/>
        </w:rPr>
      </w:pPr>
      <w:r w:rsidRPr="007F113F"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6412C1" w:rsidRPr="007F113F" w:rsidRDefault="006412C1" w:rsidP="007F113F">
      <w:pPr>
        <w:numPr>
          <w:ilvl w:val="0"/>
          <w:numId w:val="2"/>
        </w:numPr>
        <w:tabs>
          <w:tab w:val="clear" w:pos="840"/>
        </w:tabs>
        <w:spacing w:line="360" w:lineRule="auto"/>
        <w:ind w:left="397" w:hanging="397"/>
        <w:jc w:val="both"/>
        <w:rPr>
          <w:rFonts w:cs="David"/>
          <w:rtl/>
          <w:lang w:eastAsia="he-IL"/>
        </w:rPr>
      </w:pPr>
      <w:r w:rsidRPr="007F113F">
        <w:rPr>
          <w:rFonts w:cs="David"/>
          <w:rtl/>
          <w:lang w:eastAsia="he-IL"/>
        </w:rPr>
        <w:t>משך הבחינה - שלוש שעות.</w:t>
      </w:r>
    </w:p>
    <w:p w:rsidR="006412C1" w:rsidRPr="007F113F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741062" w:rsidRDefault="006412C1" w:rsidP="00741062">
      <w:pPr>
        <w:spacing w:line="360" w:lineRule="auto"/>
        <w:jc w:val="center"/>
        <w:rPr>
          <w:rFonts w:cs="David"/>
          <w:b/>
          <w:bCs/>
          <w:color w:val="FF0000"/>
          <w:sz w:val="28"/>
          <w:szCs w:val="28"/>
          <w:u w:val="single"/>
          <w:lang w:eastAsia="he-IL"/>
        </w:rPr>
      </w:pPr>
      <w:r w:rsidRPr="00741062"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6412C1" w:rsidRPr="00741062" w:rsidRDefault="006412C1" w:rsidP="007F113F">
      <w:pPr>
        <w:spacing w:line="360" w:lineRule="auto"/>
        <w:rPr>
          <w:rFonts w:cs="David"/>
          <w:rtl/>
          <w:lang w:eastAsia="he-IL"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  <w:lang w:eastAsia="he-IL"/>
        </w:rPr>
      </w:pP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</w:r>
      <w:r w:rsidRPr="007F113F">
        <w:rPr>
          <w:rFonts w:cs="David"/>
          <w:rtl/>
          <w:lang w:eastAsia="he-IL"/>
        </w:rPr>
        <w:tab/>
        <w:t>בהצלחה!</w:t>
      </w:r>
    </w:p>
    <w:p w:rsidR="006412C1" w:rsidRPr="007F113F" w:rsidRDefault="006412C1" w:rsidP="007F113F">
      <w:pPr>
        <w:pStyle w:val="Heading2"/>
        <w:rPr>
          <w:rtl/>
        </w:rPr>
      </w:pPr>
      <w:r>
        <w:rPr>
          <w:b w:val="0"/>
          <w:bCs w:val="0"/>
          <w:sz w:val="24"/>
          <w:szCs w:val="24"/>
          <w:rtl/>
        </w:rPr>
        <w:br w:type="page"/>
      </w:r>
      <w:r w:rsidRPr="007F113F">
        <w:rPr>
          <w:rtl/>
        </w:rPr>
        <w:lastRenderedPageBreak/>
        <w:t>חלק א  (55 נקודות)</w:t>
      </w:r>
    </w:p>
    <w:p w:rsidR="006412C1" w:rsidRPr="007F113F" w:rsidRDefault="006412C1" w:rsidP="00510841">
      <w:pPr>
        <w:spacing w:line="360" w:lineRule="auto"/>
        <w:rPr>
          <w:rFonts w:cs="David"/>
          <w:rtl/>
        </w:rPr>
      </w:pPr>
      <w:r w:rsidRPr="007F113F"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שלוש</w:t>
      </w:r>
      <w:r w:rsidRPr="007F113F">
        <w:rPr>
          <w:rFonts w:cs="David"/>
          <w:rtl/>
        </w:rPr>
        <w:t xml:space="preserve"> השאלות הבאות.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pStyle w:val="Heading3"/>
        <w:rPr>
          <w:rtl/>
        </w:rPr>
      </w:pPr>
      <w:r w:rsidRPr="007F113F">
        <w:rPr>
          <w:rtl/>
        </w:rPr>
        <w:t>שאלה 1  (24 נקודות)</w:t>
      </w:r>
    </w:p>
    <w:p w:rsidR="006412C1" w:rsidRPr="007F113F" w:rsidRDefault="00D50A5D" w:rsidP="00D50A5D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כזכור, ספריית </w:t>
      </w:r>
      <w:r>
        <w:rPr>
          <w:rFonts w:cs="David"/>
        </w:rPr>
        <w:t>Hoard memory allocator</w:t>
      </w:r>
      <w:r>
        <w:rPr>
          <w:rFonts w:cs="David" w:hint="cs"/>
          <w:rtl/>
        </w:rPr>
        <w:t xml:space="preserve"> עושה שימוש במספר ערמות (</w:t>
      </w:r>
      <w:r>
        <w:rPr>
          <w:rFonts w:cs="David"/>
        </w:rPr>
        <w:t>heaps</w:t>
      </w:r>
      <w:r>
        <w:rPr>
          <w:rFonts w:cs="David" w:hint="cs"/>
          <w:rtl/>
        </w:rPr>
        <w:t>). ענו על ה</w:t>
      </w:r>
      <w:r w:rsidR="00EC2783">
        <w:rPr>
          <w:rFonts w:cs="David" w:hint="cs"/>
          <w:rtl/>
        </w:rPr>
        <w:t>ש</w:t>
      </w:r>
      <w:r>
        <w:rPr>
          <w:rFonts w:cs="David" w:hint="cs"/>
          <w:rtl/>
        </w:rPr>
        <w:t>אלות הבאות:</w:t>
      </w:r>
    </w:p>
    <w:p w:rsidR="006412C1" w:rsidRPr="007F113F" w:rsidRDefault="006412C1" w:rsidP="007F113F">
      <w:pPr>
        <w:pStyle w:val="HTMLPreformatted"/>
        <w:spacing w:line="480" w:lineRule="auto"/>
        <w:jc w:val="left"/>
        <w:rPr>
          <w:rFonts w:cs="David"/>
          <w:szCs w:val="24"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6412C1" w:rsidRPr="007F113F" w:rsidTr="00FA0D2F">
        <w:tc>
          <w:tcPr>
            <w:tcW w:w="901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(6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6412C1" w:rsidRDefault="00D50A5D" w:rsidP="00D50A5D">
            <w:pPr>
              <w:pStyle w:val="ListParagraph"/>
              <w:spacing w:after="160"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לאיזו השפעה הייתם מצפים אם </w:t>
            </w:r>
            <w:r>
              <w:rPr>
                <w:rFonts w:cs="David"/>
              </w:rPr>
              <w:t>Hoard memory allocator</w:t>
            </w:r>
            <w:r>
              <w:rPr>
                <w:rFonts w:cs="David" w:hint="cs"/>
                <w:rtl/>
              </w:rPr>
              <w:t xml:space="preserve"> היה עושה שימוש ב 2 ערמות פר מעבד במקום ערמה אחת? אפשר להניח שפונקצי</w:t>
            </w:r>
            <w:r w:rsidR="00C957CD">
              <w:rPr>
                <w:rFonts w:cs="David" w:hint="cs"/>
                <w:rtl/>
              </w:rPr>
              <w:t xml:space="preserve">ית </w:t>
            </w:r>
            <w:r>
              <w:rPr>
                <w:rFonts w:cs="David" w:hint="cs"/>
                <w:rtl/>
              </w:rPr>
              <w:t xml:space="preserve">ערבול שבוחרת </w:t>
            </w:r>
            <w:r w:rsidR="004B27BD">
              <w:rPr>
                <w:rFonts w:cs="David" w:hint="cs"/>
                <w:rtl/>
              </w:rPr>
              <w:t>את ה</w:t>
            </w:r>
            <w:r>
              <w:rPr>
                <w:rFonts w:cs="David" w:hint="cs"/>
                <w:rtl/>
              </w:rPr>
              <w:t>ערמה היא:</w:t>
            </w:r>
          </w:p>
          <w:p w:rsidR="00C957CD" w:rsidRDefault="00D50A5D" w:rsidP="00C957CD">
            <w:pPr>
              <w:pStyle w:val="ListParagraph"/>
              <w:spacing w:after="160" w:line="360" w:lineRule="auto"/>
              <w:ind w:left="0"/>
              <w:jc w:val="center"/>
              <w:rPr>
                <w:rFonts w:cs="David"/>
                <w:rtl/>
              </w:rPr>
            </w:pPr>
            <w:r>
              <w:rPr>
                <w:rFonts w:cs="David"/>
              </w:rPr>
              <w:t>heapNumber = threadID modulo 2</w:t>
            </w:r>
            <w:r w:rsidR="00DF786F">
              <w:rPr>
                <w:rFonts w:cs="David"/>
              </w:rPr>
              <w:t xml:space="preserve"> * </w:t>
            </w:r>
            <w:r>
              <w:rPr>
                <w:rFonts w:cs="David"/>
              </w:rPr>
              <w:t>P</w:t>
            </w:r>
          </w:p>
          <w:p w:rsidR="00D50A5D" w:rsidRDefault="00D50A5D" w:rsidP="00D50A5D">
            <w:pPr>
              <w:pStyle w:val="ListParagraph"/>
              <w:spacing w:after="160"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כאשר </w:t>
            </w:r>
            <w:r>
              <w:rPr>
                <w:rFonts w:cs="David" w:hint="cs"/>
              </w:rPr>
              <w:t>P</w:t>
            </w:r>
            <w:r>
              <w:rPr>
                <w:rFonts w:cs="David" w:hint="cs"/>
                <w:rtl/>
              </w:rPr>
              <w:t xml:space="preserve"> הוא מספר המעבדים.</w:t>
            </w:r>
          </w:p>
          <w:p w:rsidR="00D50A5D" w:rsidRPr="007F113F" w:rsidRDefault="00D50A5D" w:rsidP="00D50A5D">
            <w:pPr>
              <w:pStyle w:val="ListParagraph"/>
              <w:spacing w:after="160" w:line="360" w:lineRule="auto"/>
              <w:ind w:left="0"/>
              <w:rPr>
                <w:rFonts w:cs="David"/>
                <w:rtl/>
              </w:rPr>
            </w:pPr>
            <w:r w:rsidRPr="007F113F">
              <w:rPr>
                <w:rFonts w:cs="David"/>
                <w:u w:val="single"/>
                <w:rtl/>
              </w:rPr>
              <w:t>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cs="David"/>
                <w:u w:val="single"/>
                <w:rtl/>
              </w:rPr>
              <w:t>____________________</w:t>
            </w:r>
          </w:p>
          <w:p w:rsidR="006412C1" w:rsidRPr="007F113F" w:rsidRDefault="006412C1" w:rsidP="00D50A5D">
            <w:pPr>
              <w:tabs>
                <w:tab w:val="right" w:pos="8640"/>
              </w:tabs>
              <w:spacing w:line="360" w:lineRule="auto"/>
              <w:ind w:left="1643" w:hanging="356"/>
              <w:rPr>
                <w:rFonts w:cs="David"/>
                <w:rtl/>
              </w:rPr>
            </w:pPr>
          </w:p>
        </w:tc>
      </w:tr>
      <w:tr w:rsidR="006412C1" w:rsidRPr="007F113F" w:rsidTr="00FA0D2F">
        <w:tc>
          <w:tcPr>
            <w:tcW w:w="901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(6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6412C1" w:rsidRDefault="008C7ADC" w:rsidP="00BC7A0A">
            <w:pPr>
              <w:tabs>
                <w:tab w:val="right" w:pos="8640"/>
              </w:tabs>
              <w:spacing w:line="360" w:lineRule="auto"/>
              <w:rPr>
                <w:rFonts w:cs="David"/>
                <w:rtl/>
              </w:rPr>
            </w:pPr>
            <w:r>
              <w:rPr>
                <w:rFonts w:cs="David"/>
              </w:rPr>
              <w:t>Hoard memory allocator</w:t>
            </w:r>
            <w:r>
              <w:rPr>
                <w:rFonts w:cs="David" w:hint="cs"/>
                <w:rtl/>
              </w:rPr>
              <w:t xml:space="preserve"> מנהל בלוקים פנויים בתוך ב </w:t>
            </w:r>
            <w:r>
              <w:rPr>
                <w:rFonts w:cs="David"/>
              </w:rPr>
              <w:t>superblock</w:t>
            </w:r>
            <w:r>
              <w:rPr>
                <w:rFonts w:cs="David" w:hint="cs"/>
                <w:rtl/>
              </w:rPr>
              <w:t xml:space="preserve"> בעזרת המדיניות </w:t>
            </w:r>
            <w:r>
              <w:rPr>
                <w:rFonts w:cs="David" w:hint="cs"/>
              </w:rPr>
              <w:t>LIFO</w:t>
            </w:r>
            <w:r>
              <w:rPr>
                <w:rFonts w:cs="David" w:hint="cs"/>
                <w:rtl/>
              </w:rPr>
              <w:t xml:space="preserve">. הסבירו כיצד הדבר עוזר בשיפור ה </w:t>
            </w:r>
            <w:r>
              <w:rPr>
                <w:rFonts w:cs="David"/>
              </w:rPr>
              <w:t>locality</w:t>
            </w:r>
            <w:r>
              <w:rPr>
                <w:rFonts w:cs="David" w:hint="cs"/>
                <w:rtl/>
              </w:rPr>
              <w:t xml:space="preserve"> של </w:t>
            </w:r>
            <w:r w:rsidR="00BC7A0A">
              <w:rPr>
                <w:rFonts w:cs="David" w:hint="cs"/>
                <w:rtl/>
              </w:rPr>
              <w:t>האיזורים המוקצים.</w:t>
            </w:r>
          </w:p>
          <w:p w:rsidR="008C7ADC" w:rsidRPr="007F113F" w:rsidRDefault="008C7ADC" w:rsidP="008C7ADC">
            <w:pPr>
              <w:pStyle w:val="ListParagraph"/>
              <w:spacing w:after="160" w:line="360" w:lineRule="auto"/>
              <w:ind w:left="0"/>
              <w:rPr>
                <w:rFonts w:cs="David"/>
                <w:rtl/>
              </w:rPr>
            </w:pPr>
            <w:r w:rsidRPr="007F113F">
              <w:rPr>
                <w:rFonts w:cs="David"/>
                <w:u w:val="single"/>
                <w:rtl/>
              </w:rPr>
              <w:t>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cs="David"/>
                <w:u w:val="single"/>
                <w:rtl/>
              </w:rPr>
              <w:t>____________________</w:t>
            </w:r>
          </w:p>
          <w:p w:rsidR="008C7ADC" w:rsidRPr="007F113F" w:rsidRDefault="008C7ADC" w:rsidP="008C7ADC">
            <w:pPr>
              <w:tabs>
                <w:tab w:val="right" w:pos="8640"/>
              </w:tabs>
              <w:spacing w:line="360" w:lineRule="auto"/>
              <w:rPr>
                <w:rFonts w:cs="David"/>
                <w:rtl/>
              </w:rPr>
            </w:pPr>
          </w:p>
        </w:tc>
      </w:tr>
      <w:tr w:rsidR="006412C1" w:rsidRPr="007F113F" w:rsidTr="00FA0D2F">
        <w:tc>
          <w:tcPr>
            <w:tcW w:w="901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</w:p>
        </w:tc>
        <w:tc>
          <w:tcPr>
            <w:tcW w:w="7195" w:type="dxa"/>
          </w:tcPr>
          <w:p w:rsidR="006412C1" w:rsidRPr="007F113F" w:rsidRDefault="006412C1" w:rsidP="007F113F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1002CE" w:rsidRPr="007F113F" w:rsidTr="0042795B">
        <w:tc>
          <w:tcPr>
            <w:tcW w:w="901" w:type="dxa"/>
          </w:tcPr>
          <w:p w:rsidR="001002CE" w:rsidRPr="007F113F" w:rsidRDefault="001002CE" w:rsidP="0042795B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(6 נק')</w:t>
            </w:r>
          </w:p>
        </w:tc>
        <w:tc>
          <w:tcPr>
            <w:tcW w:w="425" w:type="dxa"/>
          </w:tcPr>
          <w:p w:rsidR="001002CE" w:rsidRPr="007F113F" w:rsidRDefault="0046198B" w:rsidP="0042795B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ג</w:t>
            </w:r>
            <w:r w:rsidR="001002CE" w:rsidRPr="007F113F">
              <w:rPr>
                <w:rFonts w:cs="David"/>
                <w:rtl/>
              </w:rPr>
              <w:t>.</w:t>
            </w:r>
          </w:p>
        </w:tc>
        <w:tc>
          <w:tcPr>
            <w:tcW w:w="7195" w:type="dxa"/>
          </w:tcPr>
          <w:p w:rsidR="001002CE" w:rsidRDefault="00761218" w:rsidP="007F7786">
            <w:pPr>
              <w:tabs>
                <w:tab w:val="right" w:pos="8640"/>
              </w:tabs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רשמו את הנוס</w:t>
            </w:r>
            <w:r w:rsidR="00B92B42">
              <w:rPr>
                <w:rFonts w:cs="David" w:hint="cs"/>
                <w:rtl/>
              </w:rPr>
              <w:t>חה המחשבת את תקורתה של ההקצאה בתוך הסופר-בלוק</w:t>
            </w:r>
            <w:r w:rsidR="007F7786">
              <w:rPr>
                <w:rFonts w:cs="David" w:hint="cs"/>
                <w:rtl/>
              </w:rPr>
              <w:t>. תתיחסו לסופר-בלוק שלא נותר בו מקום להקצ</w:t>
            </w:r>
            <w:r w:rsidR="00EC2783">
              <w:rPr>
                <w:rFonts w:cs="David" w:hint="cs"/>
                <w:rtl/>
              </w:rPr>
              <w:t>א</w:t>
            </w:r>
            <w:r w:rsidR="007F7786">
              <w:rPr>
                <w:rFonts w:cs="David" w:hint="cs"/>
                <w:rtl/>
              </w:rPr>
              <w:t>ה.</w:t>
            </w:r>
            <w:r w:rsidR="00B92B42">
              <w:rPr>
                <w:rFonts w:cs="David" w:hint="cs"/>
                <w:rtl/>
              </w:rPr>
              <w:t xml:space="preserve"> </w:t>
            </w:r>
            <w:r w:rsidR="007F7786">
              <w:rPr>
                <w:rFonts w:cs="David" w:hint="cs"/>
                <w:rtl/>
              </w:rPr>
              <w:t>כמובן שהשאלה מתייחסת ל</w:t>
            </w:r>
            <w:r w:rsidR="00B92B42">
              <w:rPr>
                <w:rFonts w:cs="David" w:hint="cs"/>
                <w:rtl/>
              </w:rPr>
              <w:t>גודל ההקצ</w:t>
            </w:r>
            <w:r w:rsidR="00EC2783">
              <w:rPr>
                <w:rFonts w:cs="David" w:hint="cs"/>
                <w:rtl/>
              </w:rPr>
              <w:t>א</w:t>
            </w:r>
            <w:r w:rsidR="00B92B42">
              <w:rPr>
                <w:rFonts w:cs="David" w:hint="cs"/>
                <w:rtl/>
              </w:rPr>
              <w:t xml:space="preserve">ה המבוקשת </w:t>
            </w:r>
            <w:r w:rsidR="007F7786">
              <w:rPr>
                <w:rFonts w:cs="David" w:hint="cs"/>
                <w:rtl/>
              </w:rPr>
              <w:t>ש</w:t>
            </w:r>
            <w:r w:rsidR="00B92B42">
              <w:rPr>
                <w:rFonts w:cs="David" w:hint="cs"/>
                <w:rtl/>
              </w:rPr>
              <w:t xml:space="preserve">היא קטנה או שווה ל </w:t>
            </w:r>
            <w:r w:rsidR="00B92B42">
              <w:rPr>
                <w:rFonts w:cs="David"/>
              </w:rPr>
              <w:t>S/2</w:t>
            </w:r>
            <w:r w:rsidR="00B92B42">
              <w:rPr>
                <w:rFonts w:cs="David" w:hint="cs"/>
                <w:rtl/>
              </w:rPr>
              <w:t xml:space="preserve">, כאשר </w:t>
            </w:r>
            <w:r w:rsidR="00B92B42">
              <w:rPr>
                <w:rFonts w:cs="David" w:hint="cs"/>
              </w:rPr>
              <w:t>S</w:t>
            </w:r>
            <w:r w:rsidR="00B92B42">
              <w:rPr>
                <w:rFonts w:cs="David" w:hint="cs"/>
                <w:rtl/>
              </w:rPr>
              <w:t xml:space="preserve"> הוא גודל הסופר-בלוק. הנוסחה היא הפונקציה של הפרמטרים הבאים: גודל השטח המבוקש </w:t>
            </w:r>
            <w:r w:rsidR="007F7786">
              <w:rPr>
                <w:rFonts w:cs="David" w:hint="cs"/>
                <w:rtl/>
              </w:rPr>
              <w:t>ה</w:t>
            </w:r>
            <w:r w:rsidR="00B92B42">
              <w:rPr>
                <w:rFonts w:cs="David" w:hint="cs"/>
                <w:rtl/>
              </w:rPr>
              <w:t xml:space="preserve">מעוגל לחזקת 2 כלפי מעלה וגודל ה </w:t>
            </w:r>
            <w:r w:rsidR="00B92B42">
              <w:rPr>
                <w:rFonts w:cs="David"/>
              </w:rPr>
              <w:t>header</w:t>
            </w:r>
            <w:r w:rsidR="00B92B42">
              <w:rPr>
                <w:rFonts w:cs="David" w:hint="cs"/>
                <w:rtl/>
              </w:rPr>
              <w:t xml:space="preserve"> למימוש של הרשימה המשורשת.</w:t>
            </w:r>
          </w:p>
          <w:p w:rsidR="00B92B42" w:rsidRPr="007F113F" w:rsidRDefault="00B92B42" w:rsidP="000E6AC9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962BD2" w:rsidRPr="007F113F" w:rsidRDefault="00962BD2" w:rsidP="00962BD2">
            <w:pPr>
              <w:pStyle w:val="ListParagraph"/>
              <w:spacing w:after="160" w:line="360" w:lineRule="auto"/>
              <w:ind w:left="0"/>
              <w:rPr>
                <w:rFonts w:cs="David"/>
                <w:rtl/>
              </w:rPr>
            </w:pPr>
            <w:r w:rsidRPr="007F113F">
              <w:rPr>
                <w:rFonts w:cs="David"/>
                <w:u w:val="single"/>
                <w:rtl/>
              </w:rPr>
              <w:t>_________________________________________________________</w:t>
            </w:r>
            <w:r w:rsidRPr="007F113F">
              <w:rPr>
                <w:rFonts w:cs="David"/>
                <w:u w:val="single"/>
                <w:rtl/>
              </w:rPr>
              <w:lastRenderedPageBreak/>
              <w:t>_______________________________________________________________________________________________________________________________________________________</w:t>
            </w:r>
            <w:r>
              <w:rPr>
                <w:rFonts w:cs="David"/>
                <w:u w:val="single"/>
                <w:rtl/>
              </w:rPr>
              <w:t>____________________</w:t>
            </w:r>
          </w:p>
          <w:p w:rsidR="001002CE" w:rsidRPr="007F113F" w:rsidRDefault="001002CE" w:rsidP="0042795B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1002CE" w:rsidRPr="007F113F" w:rsidTr="00FA0D2F">
        <w:tc>
          <w:tcPr>
            <w:tcW w:w="901" w:type="dxa"/>
          </w:tcPr>
          <w:p w:rsidR="001002CE" w:rsidRPr="007F113F" w:rsidRDefault="001002CE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lastRenderedPageBreak/>
              <w:t>(6 נק')</w:t>
            </w:r>
          </w:p>
        </w:tc>
        <w:tc>
          <w:tcPr>
            <w:tcW w:w="425" w:type="dxa"/>
          </w:tcPr>
          <w:p w:rsidR="001002CE" w:rsidRPr="007F113F" w:rsidRDefault="001002CE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ד.</w:t>
            </w:r>
          </w:p>
        </w:tc>
        <w:tc>
          <w:tcPr>
            <w:tcW w:w="7195" w:type="dxa"/>
          </w:tcPr>
          <w:p w:rsidR="000E6AC9" w:rsidRPr="007F113F" w:rsidRDefault="000E6AC9" w:rsidP="00C56728">
            <w:pPr>
              <w:tabs>
                <w:tab w:val="right" w:pos="8640"/>
              </w:tabs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היכן מקצה </w:t>
            </w:r>
            <w:r>
              <w:rPr>
                <w:rFonts w:cs="David"/>
              </w:rPr>
              <w:t>Hoard memory allocator</w:t>
            </w:r>
            <w:r>
              <w:rPr>
                <w:rFonts w:cs="David" w:hint="cs"/>
                <w:rtl/>
              </w:rPr>
              <w:t xml:space="preserve"> את שטחי הזיכ</w:t>
            </w:r>
            <w:r w:rsidR="00EC2783">
              <w:rPr>
                <w:rFonts w:cs="David" w:hint="cs"/>
                <w:rtl/>
              </w:rPr>
              <w:t>ר</w:t>
            </w:r>
            <w:r>
              <w:rPr>
                <w:rFonts w:cs="David" w:hint="cs"/>
                <w:rtl/>
              </w:rPr>
              <w:t xml:space="preserve">ון שגודלם יותר מ </w:t>
            </w:r>
            <w:r>
              <w:rPr>
                <w:rFonts w:cs="David"/>
              </w:rPr>
              <w:t>S/2</w:t>
            </w:r>
            <w:r>
              <w:rPr>
                <w:rFonts w:cs="David" w:hint="cs"/>
                <w:rtl/>
              </w:rPr>
              <w:t xml:space="preserve">, כאשר </w:t>
            </w:r>
            <w:r>
              <w:rPr>
                <w:rFonts w:cs="David" w:hint="cs"/>
              </w:rPr>
              <w:t>S</w:t>
            </w:r>
            <w:r>
              <w:rPr>
                <w:rFonts w:cs="David" w:hint="cs"/>
                <w:rtl/>
              </w:rPr>
              <w:t xml:space="preserve"> הוא גודל הסופר-בלוק? </w:t>
            </w:r>
            <w:r w:rsidR="00C56728">
              <w:rPr>
                <w:rFonts w:cs="David" w:hint="cs"/>
                <w:rtl/>
              </w:rPr>
              <w:t>השלימו את הציור</w:t>
            </w:r>
            <w:r>
              <w:rPr>
                <w:rFonts w:cs="David" w:hint="cs"/>
                <w:rtl/>
              </w:rPr>
              <w:t xml:space="preserve"> </w:t>
            </w:r>
            <w:r w:rsidR="00C56728">
              <w:rPr>
                <w:rFonts w:cs="David" w:hint="cs"/>
                <w:rtl/>
              </w:rPr>
              <w:t>של</w:t>
            </w:r>
            <w:r>
              <w:rPr>
                <w:rFonts w:cs="David" w:hint="cs"/>
                <w:rtl/>
              </w:rPr>
              <w:t xml:space="preserve"> מפת הזיכרון של תהליך בלינוקס והצביעו על </w:t>
            </w:r>
            <w:r w:rsidR="00C56728">
              <w:rPr>
                <w:rFonts w:cs="David" w:hint="cs"/>
                <w:rtl/>
              </w:rPr>
              <w:t xml:space="preserve">מקום ההקצאות של </w:t>
            </w:r>
            <w:r>
              <w:rPr>
                <w:rFonts w:cs="David" w:hint="cs"/>
                <w:rtl/>
              </w:rPr>
              <w:t xml:space="preserve"> </w:t>
            </w:r>
            <w:r w:rsidR="00C56728">
              <w:rPr>
                <w:rFonts w:cs="David"/>
              </w:rPr>
              <w:t>Hoard memory allocator</w:t>
            </w:r>
            <w:r w:rsidR="00C56728">
              <w:rPr>
                <w:rFonts w:cs="David" w:hint="cs"/>
                <w:rtl/>
              </w:rPr>
              <w:t xml:space="preserve"> </w:t>
            </w:r>
            <w:r>
              <w:rPr>
                <w:rFonts w:cs="David" w:hint="cs"/>
                <w:rtl/>
              </w:rPr>
              <w:t>על גב</w:t>
            </w:r>
            <w:r w:rsidR="00EC2783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 xml:space="preserve"> המפה. ציינו מהו תפקידו של כל סגמנט במפה. </w:t>
            </w:r>
          </w:p>
          <w:p w:rsidR="001002CE" w:rsidRDefault="00873396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  <w:r>
              <w:rPr>
                <w:rFonts w:cs="Davi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4204335</wp:posOffset>
                      </wp:positionH>
                      <wp:positionV relativeFrom="paragraph">
                        <wp:posOffset>254635</wp:posOffset>
                      </wp:positionV>
                      <wp:extent cx="822325" cy="308610"/>
                      <wp:effectExtent l="13335" t="6985" r="12065" b="8255"/>
                      <wp:wrapNone/>
                      <wp:docPr id="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32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3967" w:rsidRDefault="00133967" w:rsidP="00133967">
                                  <w:r>
                                    <w:t>0xffffffff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331.05pt;margin-top:20.05pt;width:64.75pt;height:24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">
                      <v:textbox>
                        <w:txbxContent>
                          <w:p w:rsidR="00133967" w:rsidRDefault="00133967" w:rsidP="00133967">
                            <w:r>
                              <w:t>0xffffffff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Davi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1066165</wp:posOffset>
                      </wp:positionH>
                      <wp:positionV relativeFrom="paragraph">
                        <wp:posOffset>254635</wp:posOffset>
                      </wp:positionV>
                      <wp:extent cx="95250" cy="628650"/>
                      <wp:effectExtent l="8890" t="6985" r="10160" b="1206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0" cy="628650"/>
                              </a:xfrm>
                              <a:prstGeom prst="leftBrace">
                                <a:avLst>
                                  <a:gd name="adj1" fmla="val 55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56D59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4" o:spid="_x0000_s1026" type="#_x0000_t87" style="position:absolute;margin-left:83.95pt;margin-top:20.05pt;width:7.5pt;height:4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"/>
                  </w:pict>
                </mc:Fallback>
              </mc:AlternateContent>
            </w:r>
            <w:r>
              <w:rPr>
                <w:rFonts w:cs="Davi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254635</wp:posOffset>
                      </wp:positionV>
                      <wp:extent cx="2790825" cy="5153025"/>
                      <wp:effectExtent l="8890" t="6985" r="10160" b="1206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0825" cy="515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21F26" id="Rectangle 3" o:spid="_x0000_s1026" style="position:absolute;margin-left:103.45pt;margin-top:20.05pt;width:219.75pt;height:40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"/>
                  </w:pict>
                </mc:Fallback>
              </mc:AlternateContent>
            </w:r>
          </w:p>
          <w:p w:rsidR="001002CE" w:rsidRDefault="00873396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  <w:r>
              <w:rPr>
                <w:rFonts w:cs="Davi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134620</wp:posOffset>
                      </wp:positionV>
                      <wp:extent cx="555625" cy="276225"/>
                      <wp:effectExtent l="12700" t="10795" r="12700" b="8255"/>
                      <wp:wrapNone/>
                      <wp:docPr id="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5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29E3" w:rsidRPr="003C29E3" w:rsidRDefault="003C29E3" w:rsidP="003C29E3">
                                  <w:r>
                                    <w:t>1 GB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left:0;text-align:left;margin-left:25pt;margin-top:10.6pt;width:43.75pt;height:21.7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">
                      <v:textbox style="mso-fit-shape-to-text:t">
                        <w:txbxContent>
                          <w:p w:rsidR="003C29E3" w:rsidRPr="003C29E3" w:rsidRDefault="003C29E3" w:rsidP="003C29E3">
                            <w:r>
                              <w:t>1 GB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873396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  <w:r>
              <w:rPr>
                <w:rFonts w:cs="Davi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1066165</wp:posOffset>
                      </wp:positionH>
                      <wp:positionV relativeFrom="paragraph">
                        <wp:posOffset>151765</wp:posOffset>
                      </wp:positionV>
                      <wp:extent cx="95250" cy="4419600"/>
                      <wp:effectExtent l="8890" t="8890" r="10160" b="1016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5250" cy="4419600"/>
                              </a:xfrm>
                              <a:prstGeom prst="leftBrace">
                                <a:avLst>
                                  <a:gd name="adj1" fmla="val 38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0C173" id="AutoShape 6" o:spid="_x0000_s1026" type="#_x0000_t87" style="position:absolute;margin-left:83.95pt;margin-top:11.95pt;width:7.5pt;height:3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"/>
                  </w:pict>
                </mc:Fallback>
              </mc:AlternateContent>
            </w: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873396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  <w:r>
              <w:rPr>
                <w:rFonts w:cs="Davi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138430</wp:posOffset>
                      </wp:positionV>
                      <wp:extent cx="555625" cy="276225"/>
                      <wp:effectExtent l="12700" t="5080" r="12700" b="13970"/>
                      <wp:wrapNone/>
                      <wp:docPr id="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5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29E3" w:rsidRDefault="003C29E3" w:rsidP="003C29E3">
                                  <w:r>
                                    <w:t xml:space="preserve">3 </w:t>
                                  </w:r>
                                  <w:r>
                                    <w:rPr>
                                      <w:rFonts w:hint="cs"/>
                                    </w:rPr>
                                    <w:t>GB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left:0;text-align:left;margin-left:25pt;margin-top:10.9pt;width:43.75pt;height:21.7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">
                      <v:textbox style="mso-fit-shape-to-text:t">
                        <w:txbxContent>
                          <w:p w:rsidR="003C29E3" w:rsidRDefault="003C29E3" w:rsidP="003C29E3">
                            <w:r>
                              <w:t xml:space="preserve">3 </w:t>
                            </w:r>
                            <w:r>
                              <w:rPr>
                                <w:rFonts w:hint="cs"/>
                              </w:rPr>
                              <w:t>GB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</w:rPr>
            </w:pPr>
          </w:p>
          <w:p w:rsidR="001002CE" w:rsidRPr="007F113F" w:rsidRDefault="001002CE" w:rsidP="001002CE">
            <w:pPr>
              <w:tabs>
                <w:tab w:val="right" w:pos="8640"/>
              </w:tabs>
              <w:spacing w:line="360" w:lineRule="auto"/>
              <w:rPr>
                <w:rFonts w:cs="David"/>
                <w:rtl/>
              </w:rPr>
            </w:pPr>
          </w:p>
        </w:tc>
      </w:tr>
    </w:tbl>
    <w:p w:rsidR="006412C1" w:rsidRPr="007F113F" w:rsidRDefault="00873396" w:rsidP="001002CE">
      <w:pPr>
        <w:spacing w:line="360" w:lineRule="auto"/>
        <w:rPr>
          <w:rFonts w:cs="David"/>
          <w:rtl/>
        </w:rPr>
      </w:pP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123825</wp:posOffset>
                </wp:positionV>
                <wp:extent cx="1019810" cy="276225"/>
                <wp:effectExtent l="13335" t="9525" r="5080" b="571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967" w:rsidRDefault="00133967" w:rsidP="00133967">
                            <w:r>
                              <w:t>0x00000000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30.3pt;margin-top:9.75pt;width:80.3pt;height:21.7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">
                <v:textbox style="mso-fit-shape-to-text:t">
                  <w:txbxContent>
                    <w:p w:rsidR="00133967" w:rsidRDefault="00133967" w:rsidP="00133967">
                      <w:r>
                        <w:t>0x00000000</w:t>
                      </w:r>
                    </w:p>
                  </w:txbxContent>
                </v:textbox>
              </v:shape>
            </w:pict>
          </mc:Fallback>
        </mc:AlternateContent>
      </w:r>
    </w:p>
    <w:p w:rsidR="006412C1" w:rsidRPr="007F113F" w:rsidRDefault="006412C1" w:rsidP="007F113F">
      <w:pPr>
        <w:spacing w:line="360" w:lineRule="auto"/>
        <w:ind w:left="360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ind w:left="360"/>
        <w:rPr>
          <w:rFonts w:cs="David"/>
          <w:rtl/>
        </w:rPr>
      </w:pPr>
    </w:p>
    <w:p w:rsidR="006412C1" w:rsidRPr="007F113F" w:rsidRDefault="004C3960" w:rsidP="00510841">
      <w:pPr>
        <w:pStyle w:val="Heading3"/>
        <w:rPr>
          <w:rtl/>
        </w:rPr>
      </w:pPr>
      <w:r>
        <w:rPr>
          <w:rtl/>
        </w:rPr>
        <w:br w:type="page"/>
      </w:r>
      <w:r w:rsidR="006412C1" w:rsidRPr="007F113F">
        <w:rPr>
          <w:rtl/>
        </w:rPr>
        <w:lastRenderedPageBreak/>
        <w:t>שאלה 2  (</w:t>
      </w:r>
      <w:r w:rsidR="006412C1">
        <w:rPr>
          <w:rtl/>
        </w:rPr>
        <w:t>16</w:t>
      </w:r>
      <w:r w:rsidR="006412C1" w:rsidRPr="007F113F">
        <w:rPr>
          <w:rtl/>
        </w:rPr>
        <w:t xml:space="preserve"> נקודות)</w:t>
      </w:r>
    </w:p>
    <w:p w:rsidR="006412C1" w:rsidRPr="007F113F" w:rsidRDefault="006412C1" w:rsidP="001417FA">
      <w:pP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>הוכיחו או הפריכו את הטענות הבאות לגבי אלגוריתם הבנקאי (</w:t>
      </w:r>
      <w:r w:rsidRPr="007F113F">
        <w:rPr>
          <w:rFonts w:cs="David"/>
        </w:rPr>
        <w:t>banker al</w:t>
      </w:r>
      <w:r>
        <w:rPr>
          <w:rFonts w:cs="David"/>
        </w:rPr>
        <w:t>g</w:t>
      </w:r>
      <w:r w:rsidRPr="007F113F">
        <w:rPr>
          <w:rFonts w:cs="David"/>
        </w:rPr>
        <w:t>orit</w:t>
      </w:r>
      <w:r>
        <w:rPr>
          <w:rFonts w:cs="David"/>
        </w:rPr>
        <w:t>h</w:t>
      </w:r>
      <w:r w:rsidRPr="007F113F">
        <w:rPr>
          <w:rFonts w:cs="David"/>
        </w:rPr>
        <w:t>m</w:t>
      </w:r>
      <w:r w:rsidRPr="007F113F">
        <w:rPr>
          <w:rFonts w:cs="David"/>
          <w:rtl/>
        </w:rPr>
        <w:t>)</w:t>
      </w:r>
      <w:r w:rsidR="004C3960">
        <w:rPr>
          <w:rFonts w:cs="David" w:hint="cs"/>
          <w:rtl/>
        </w:rPr>
        <w:t xml:space="preserve">. </w:t>
      </w:r>
    </w:p>
    <w:p w:rsidR="006412C1" w:rsidRPr="007F113F" w:rsidRDefault="006412C1" w:rsidP="007F113F">
      <w:pPr>
        <w:pStyle w:val="HTMLPreformatted"/>
        <w:spacing w:line="360" w:lineRule="auto"/>
        <w:jc w:val="left"/>
        <w:rPr>
          <w:rFonts w:cs="David"/>
          <w:szCs w:val="24"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6412C1" w:rsidRPr="007F113F" w:rsidTr="00C45747">
        <w:tc>
          <w:tcPr>
            <w:tcW w:w="901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6412C1" w:rsidRPr="007F113F" w:rsidRDefault="006412C1" w:rsidP="007F113F">
            <w:pPr>
              <w:widowControl w:val="0"/>
              <w:suppressAutoHyphens/>
              <w:spacing w:line="360" w:lineRule="auto"/>
              <w:rPr>
                <w:rFonts w:cs="David"/>
              </w:rPr>
            </w:pPr>
            <w:r w:rsidRPr="007F113F">
              <w:rPr>
                <w:rFonts w:cs="David"/>
                <w:rtl/>
              </w:rPr>
              <w:t>אם אלגוריתם הבנקאי גילה שהמערכת נמצאת במצב לא בטוח</w:t>
            </w:r>
            <w:r>
              <w:rPr>
                <w:rFonts w:cs="David"/>
                <w:rtl/>
              </w:rPr>
              <w:t>,</w:t>
            </w:r>
            <w:r w:rsidRPr="007F113F">
              <w:rPr>
                <w:rFonts w:cs="David"/>
                <w:rtl/>
              </w:rPr>
              <w:t xml:space="preserve"> אז בהכרח שהמערכת תגיע לקיפאון בעתיד.</w:t>
            </w:r>
          </w:p>
          <w:p w:rsidR="006412C1" w:rsidRPr="007F113F" w:rsidRDefault="006412C1" w:rsidP="007F113F">
            <w:pPr>
              <w:pStyle w:val="ListParagraph"/>
              <w:spacing w:after="160" w:line="480" w:lineRule="auto"/>
              <w:ind w:left="0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  <w:tr w:rsidR="006412C1" w:rsidRPr="007F113F" w:rsidTr="00C45747">
        <w:tc>
          <w:tcPr>
            <w:tcW w:w="901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(5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6412C1" w:rsidRPr="007F113F" w:rsidRDefault="006412C1" w:rsidP="00EC2783">
            <w:pPr>
              <w:widowControl w:val="0"/>
              <w:suppressAutoHyphens/>
              <w:spacing w:line="360" w:lineRule="auto"/>
              <w:rPr>
                <w:rFonts w:cs="David"/>
              </w:rPr>
            </w:pPr>
            <w:r w:rsidRPr="007F113F">
              <w:rPr>
                <w:rFonts w:cs="David"/>
                <w:rtl/>
              </w:rPr>
              <w:t>אם אלגוריתם הבנקאי גילה שהמערכת נמצאת במצב בטוח</w:t>
            </w:r>
            <w:r>
              <w:rPr>
                <w:rFonts w:cs="David"/>
                <w:rtl/>
              </w:rPr>
              <w:t>,</w:t>
            </w:r>
            <w:r w:rsidRPr="007F113F">
              <w:rPr>
                <w:rFonts w:cs="David"/>
                <w:rtl/>
              </w:rPr>
              <w:t xml:space="preserve"> אנחנו יודעים בוודאות שלא יתכן </w:t>
            </w:r>
            <w:r w:rsidR="00EC2783">
              <w:rPr>
                <w:rFonts w:cs="David" w:hint="cs"/>
                <w:rtl/>
              </w:rPr>
              <w:t>קיפאון</w:t>
            </w:r>
            <w:ins w:id="2" w:author="Leonid Barenboim" w:date="2014-12-21T13:18:00Z">
              <w:r w:rsidR="00EC2783">
                <w:rPr>
                  <w:rFonts w:cs="David" w:hint="cs"/>
                  <w:rtl/>
                </w:rPr>
                <w:t xml:space="preserve"> </w:t>
              </w:r>
            </w:ins>
            <w:r w:rsidR="004C3960">
              <w:rPr>
                <w:rFonts w:cs="David"/>
                <w:rtl/>
              </w:rPr>
              <w:t>בעתיד</w:t>
            </w:r>
            <w:r w:rsidR="004C3960">
              <w:rPr>
                <w:rFonts w:cs="David" w:hint="cs"/>
                <w:rtl/>
              </w:rPr>
              <w:t xml:space="preserve"> בהשתתפות המשאבים עליהם הורץ האלגור</w:t>
            </w:r>
            <w:r w:rsidR="00EC2783">
              <w:rPr>
                <w:rFonts w:cs="David" w:hint="cs"/>
                <w:rtl/>
              </w:rPr>
              <w:t>י</w:t>
            </w:r>
            <w:r w:rsidR="004C3960">
              <w:rPr>
                <w:rFonts w:cs="David" w:hint="cs"/>
                <w:rtl/>
              </w:rPr>
              <w:t>תם.</w:t>
            </w:r>
          </w:p>
          <w:p w:rsidR="006412C1" w:rsidRPr="007F113F" w:rsidRDefault="006412C1" w:rsidP="007F113F">
            <w:pPr>
              <w:spacing w:after="240" w:line="480" w:lineRule="auto"/>
              <w:jc w:val="both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  <w:tr w:rsidR="006412C1" w:rsidRPr="007F113F" w:rsidTr="00C45747">
        <w:tc>
          <w:tcPr>
            <w:tcW w:w="901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(6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ג.</w:t>
            </w:r>
          </w:p>
        </w:tc>
        <w:tc>
          <w:tcPr>
            <w:tcW w:w="7195" w:type="dxa"/>
          </w:tcPr>
          <w:p w:rsidR="006412C1" w:rsidRPr="007F113F" w:rsidRDefault="007229BF" w:rsidP="002B0755">
            <w:pPr>
              <w:widowControl w:val="0"/>
              <w:suppressAutoHyphens/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מה</w:t>
            </w:r>
            <w:r w:rsidR="002B0755">
              <w:rPr>
                <w:rFonts w:cs="David" w:hint="cs"/>
                <w:rtl/>
              </w:rPr>
              <w:t>ן</w:t>
            </w:r>
            <w:r>
              <w:rPr>
                <w:rFonts w:cs="David" w:hint="cs"/>
                <w:rtl/>
              </w:rPr>
              <w:t xml:space="preserve"> שתי המגבלות העק</w:t>
            </w:r>
            <w:del w:id="3" w:author="Leonid Barenboim" w:date="2014-12-21T13:18:00Z">
              <w:r w:rsidDel="00EC2783">
                <w:rPr>
                  <w:rFonts w:cs="David" w:hint="cs"/>
                  <w:rtl/>
                </w:rPr>
                <w:delText>י</w:delText>
              </w:r>
            </w:del>
            <w:r>
              <w:rPr>
                <w:rFonts w:cs="David" w:hint="cs"/>
                <w:rtl/>
              </w:rPr>
              <w:t xml:space="preserve">ריות של אלגוריתם הבנקאי אשר הופכות אותו </w:t>
            </w:r>
            <w:r w:rsidR="002B0755">
              <w:rPr>
                <w:rFonts w:cs="David" w:hint="cs"/>
                <w:rtl/>
              </w:rPr>
              <w:t xml:space="preserve">לבלתי </w:t>
            </w:r>
            <w:r>
              <w:rPr>
                <w:rFonts w:cs="David" w:hint="cs"/>
                <w:rtl/>
              </w:rPr>
              <w:t xml:space="preserve">שימושי באופן מעשי? הניחו שמדובר על תהליכים שתופסים משאבים לאורך תקופה ארוכה </w:t>
            </w:r>
            <w:r w:rsidR="00844044">
              <w:rPr>
                <w:rFonts w:cs="David" w:hint="cs"/>
                <w:rtl/>
              </w:rPr>
              <w:t>(תקופה של שעות או של ימים).</w:t>
            </w:r>
          </w:p>
          <w:p w:rsidR="006412C1" w:rsidRPr="007F113F" w:rsidRDefault="006412C1" w:rsidP="007F113F">
            <w:pPr>
              <w:spacing w:line="480" w:lineRule="auto"/>
              <w:jc w:val="both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6412C1" w:rsidRPr="007F113F" w:rsidRDefault="006412C1" w:rsidP="00EC6144">
            <w:pPr>
              <w:spacing w:line="480" w:lineRule="auto"/>
              <w:jc w:val="both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</w:tbl>
    <w:p w:rsidR="006412C1" w:rsidRPr="007F113F" w:rsidRDefault="006412C1" w:rsidP="007F113F">
      <w:pPr>
        <w:pStyle w:val="Heading3"/>
        <w:rPr>
          <w:rtl/>
        </w:rPr>
      </w:pPr>
      <w:r w:rsidRPr="007F113F">
        <w:rPr>
          <w:rtl/>
        </w:rPr>
        <w:br w:type="page"/>
      </w:r>
      <w:r w:rsidRPr="007F113F">
        <w:rPr>
          <w:rtl/>
        </w:rPr>
        <w:lastRenderedPageBreak/>
        <w:t>שאלה 3  (15 נקודות)</w:t>
      </w:r>
    </w:p>
    <w:p w:rsidR="0078280B" w:rsidRDefault="0078280B" w:rsidP="008722E4">
      <w:pPr>
        <w:spacing w:line="360" w:lineRule="auto"/>
        <w:jc w:val="both"/>
        <w:rPr>
          <w:rFonts w:cs="David"/>
          <w:rtl/>
        </w:rPr>
      </w:pPr>
      <w:r w:rsidRPr="0078280B">
        <w:rPr>
          <w:rFonts w:cs="David"/>
          <w:rtl/>
        </w:rPr>
        <w:t xml:space="preserve">במערכת מקבילית ישנם </w:t>
      </w:r>
      <w:r w:rsidRPr="0078280B">
        <w:rPr>
          <w:rFonts w:cs="David"/>
        </w:rPr>
        <w:t>T</w:t>
      </w:r>
      <w:r w:rsidRPr="0078280B">
        <w:rPr>
          <w:rFonts w:cs="David"/>
          <w:rtl/>
        </w:rPr>
        <w:t xml:space="preserve"> </w:t>
      </w:r>
      <w:r>
        <w:rPr>
          <w:rFonts w:cs="David" w:hint="cs"/>
          <w:rtl/>
        </w:rPr>
        <w:t>תהליכונים (</w:t>
      </w:r>
      <w:r>
        <w:rPr>
          <w:rFonts w:cs="David"/>
        </w:rPr>
        <w:t>threads</w:t>
      </w:r>
      <w:r>
        <w:rPr>
          <w:rFonts w:cs="David" w:hint="cs"/>
          <w:rtl/>
        </w:rPr>
        <w:t>)</w:t>
      </w:r>
      <w:r w:rsidRPr="0078280B">
        <w:rPr>
          <w:rFonts w:cs="David"/>
          <w:rtl/>
        </w:rPr>
        <w:t xml:space="preserve">, כאשר </w:t>
      </w:r>
      <w:r>
        <w:rPr>
          <w:rFonts w:cs="David" w:hint="cs"/>
        </w:rPr>
        <w:t>T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הוא מספר קבוע </w:t>
      </w:r>
      <w:r w:rsidR="00D0171A">
        <w:rPr>
          <w:rFonts w:cs="David" w:hint="cs"/>
          <w:rtl/>
        </w:rPr>
        <w:t>קטן מ 1024.</w:t>
      </w:r>
      <w:r w:rsidR="008722E4">
        <w:rPr>
          <w:rFonts w:cs="David" w:hint="cs"/>
          <w:rtl/>
        </w:rPr>
        <w:t xml:space="preserve"> </w:t>
      </w:r>
      <w:r w:rsidR="00D0171A">
        <w:rPr>
          <w:rFonts w:cs="David" w:hint="cs"/>
          <w:rtl/>
        </w:rPr>
        <w:t>במער</w:t>
      </w:r>
      <w:r w:rsidR="00EC2783">
        <w:rPr>
          <w:rFonts w:cs="David" w:hint="cs"/>
          <w:rtl/>
        </w:rPr>
        <w:t>כ</w:t>
      </w:r>
      <w:r w:rsidR="00D0171A">
        <w:rPr>
          <w:rFonts w:cs="David" w:hint="cs"/>
          <w:rtl/>
        </w:rPr>
        <w:t xml:space="preserve">ת מספר מעבדים. </w:t>
      </w:r>
      <w:r w:rsidR="00217CEE">
        <w:rPr>
          <w:rFonts w:cs="David" w:hint="cs"/>
          <w:rtl/>
        </w:rPr>
        <w:t>בכל עת ה</w:t>
      </w:r>
      <w:r w:rsidR="00D0171A">
        <w:rPr>
          <w:rFonts w:cs="David" w:hint="cs"/>
          <w:rtl/>
        </w:rPr>
        <w:t xml:space="preserve">תהליכונים יכולים להיות מועברים למעבד אחר (לא חשוב כעת לפי איזה קריטריון). </w:t>
      </w:r>
      <w:r w:rsidRPr="0078280B">
        <w:rPr>
          <w:rFonts w:cs="David"/>
          <w:rtl/>
        </w:rPr>
        <w:t xml:space="preserve">הבעיה היא </w:t>
      </w:r>
      <w:r w:rsidR="00D0171A">
        <w:rPr>
          <w:rFonts w:cs="David" w:hint="cs"/>
          <w:rtl/>
        </w:rPr>
        <w:t>ש</w:t>
      </w:r>
      <w:r w:rsidR="00217CEE">
        <w:rPr>
          <w:rFonts w:cs="David" w:hint="cs"/>
          <w:rtl/>
        </w:rPr>
        <w:t>ה</w:t>
      </w:r>
      <w:r w:rsidR="00D0171A">
        <w:rPr>
          <w:rFonts w:cs="David" w:hint="cs"/>
          <w:rtl/>
        </w:rPr>
        <w:t>תהליכונים</w:t>
      </w:r>
      <w:r w:rsidRPr="0078280B">
        <w:rPr>
          <w:rFonts w:cs="David"/>
          <w:rtl/>
        </w:rPr>
        <w:t xml:space="preserve"> יכולים </w:t>
      </w:r>
      <w:r w:rsidR="00D0171A">
        <w:rPr>
          <w:rFonts w:cs="David" w:hint="cs"/>
          <w:rtl/>
        </w:rPr>
        <w:t>"</w:t>
      </w:r>
      <w:r w:rsidRPr="0078280B">
        <w:rPr>
          <w:rFonts w:cs="David"/>
          <w:rtl/>
        </w:rPr>
        <w:t>ליפול</w:t>
      </w:r>
      <w:r w:rsidR="00D0171A">
        <w:rPr>
          <w:rFonts w:cs="David" w:hint="cs"/>
          <w:rtl/>
        </w:rPr>
        <w:t>"</w:t>
      </w:r>
      <w:r w:rsidRPr="0078280B">
        <w:rPr>
          <w:rFonts w:cs="David"/>
          <w:rtl/>
        </w:rPr>
        <w:t xml:space="preserve"> בזמן לא ידוע ומסיבה לא ידוע</w:t>
      </w:r>
      <w:r w:rsidR="00D0171A">
        <w:rPr>
          <w:rFonts w:cs="David"/>
          <w:rtl/>
        </w:rPr>
        <w:t xml:space="preserve">ה. כאשר </w:t>
      </w:r>
      <w:r w:rsidR="00D0171A">
        <w:rPr>
          <w:rFonts w:cs="David" w:hint="cs"/>
          <w:rtl/>
        </w:rPr>
        <w:t>תהליכון</w:t>
      </w:r>
      <w:r w:rsidRPr="0078280B">
        <w:rPr>
          <w:rFonts w:cs="David"/>
          <w:rtl/>
        </w:rPr>
        <w:t xml:space="preserve"> </w:t>
      </w:r>
      <w:r w:rsidR="00D0171A">
        <w:rPr>
          <w:rFonts w:cs="David" w:hint="cs"/>
          <w:rtl/>
        </w:rPr>
        <w:t>"</w:t>
      </w:r>
      <w:r w:rsidRPr="0078280B">
        <w:rPr>
          <w:rFonts w:cs="David"/>
          <w:rtl/>
        </w:rPr>
        <w:t>נופל</w:t>
      </w:r>
      <w:r w:rsidR="00D0171A">
        <w:rPr>
          <w:rFonts w:cs="David" w:hint="cs"/>
          <w:rtl/>
        </w:rPr>
        <w:t>"</w:t>
      </w:r>
      <w:r w:rsidRPr="0078280B">
        <w:rPr>
          <w:rFonts w:cs="David"/>
          <w:rtl/>
        </w:rPr>
        <w:t xml:space="preserve"> הוא מפסיק לבצע</w:t>
      </w:r>
      <w:r w:rsidR="00D0171A">
        <w:rPr>
          <w:rFonts w:cs="David"/>
          <w:rtl/>
        </w:rPr>
        <w:t xml:space="preserve"> את </w:t>
      </w:r>
      <w:r w:rsidR="00EC2783">
        <w:rPr>
          <w:rFonts w:cs="David" w:hint="cs"/>
          <w:rtl/>
        </w:rPr>
        <w:t>ה</w:t>
      </w:r>
      <w:r w:rsidR="00D0171A">
        <w:rPr>
          <w:rFonts w:cs="David" w:hint="cs"/>
          <w:rtl/>
        </w:rPr>
        <w:t xml:space="preserve">הוראות </w:t>
      </w:r>
      <w:r w:rsidRPr="0078280B">
        <w:rPr>
          <w:rFonts w:cs="David"/>
          <w:rtl/>
        </w:rPr>
        <w:t>שלו ולא חוזר לעולם.</w:t>
      </w:r>
    </w:p>
    <w:p w:rsidR="003D71C4" w:rsidRPr="0078280B" w:rsidRDefault="003D71C4" w:rsidP="00D0171A">
      <w:pPr>
        <w:spacing w:line="360" w:lineRule="auto"/>
        <w:jc w:val="both"/>
        <w:rPr>
          <w:rFonts w:cs="David"/>
          <w:rtl/>
        </w:rPr>
      </w:pPr>
    </w:p>
    <w:p w:rsidR="00565471" w:rsidRDefault="003D71C4" w:rsidP="008B1076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תהליכונים יכולים לבצע פעולות שדורשות מתהליכונים אחרים להמתין.  הפעולות הללו מוגבלות בזמן וחסומ</w:t>
      </w:r>
      <w:r w:rsidR="00EC2783">
        <w:rPr>
          <w:rFonts w:cs="David" w:hint="cs"/>
          <w:rtl/>
        </w:rPr>
        <w:t>ות</w:t>
      </w:r>
      <w:r>
        <w:rPr>
          <w:rFonts w:cs="David" w:hint="cs"/>
          <w:rtl/>
        </w:rPr>
        <w:t xml:space="preserve"> ע"י </w:t>
      </w:r>
      <w:r w:rsidR="00565471">
        <w:rPr>
          <w:rFonts w:cs="David" w:hint="cs"/>
          <w:rtl/>
        </w:rPr>
        <w:t>הזמן שלוקח לבצע את הקוד הבא: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65471" w:rsidRPr="00565471" w:rsidTr="00565471">
        <w:tc>
          <w:tcPr>
            <w:tcW w:w="8522" w:type="dxa"/>
          </w:tcPr>
          <w:p w:rsidR="00565471" w:rsidRDefault="00565471" w:rsidP="002909B2">
            <w:pPr>
              <w:bidi w:val="0"/>
              <w:spacing w:line="360" w:lineRule="auto"/>
            </w:pPr>
            <w:r>
              <w:t xml:space="preserve">int </w:t>
            </w:r>
            <w:r w:rsidR="002909B2">
              <w:t>counter</w:t>
            </w:r>
            <w:r>
              <w:t>;</w:t>
            </w:r>
          </w:p>
          <w:p w:rsidR="00565471" w:rsidRPr="000F54D7" w:rsidRDefault="00565471" w:rsidP="00565471">
            <w:pPr>
              <w:bidi w:val="0"/>
              <w:spacing w:line="360" w:lineRule="auto"/>
            </w:pPr>
            <w:r>
              <w:t>for</w:t>
            </w:r>
            <w:r w:rsidRPr="000F54D7">
              <w:t xml:space="preserve"> (</w:t>
            </w:r>
            <w:r>
              <w:t>i=0; i++; i&lt;MAX_INT)</w:t>
            </w:r>
            <w:r w:rsidRPr="000F54D7">
              <w:t xml:space="preserve"> {</w:t>
            </w:r>
          </w:p>
          <w:p w:rsidR="00565471" w:rsidRDefault="00565471" w:rsidP="002909B2">
            <w:pPr>
              <w:bidi w:val="0"/>
              <w:spacing w:line="360" w:lineRule="auto"/>
            </w:pPr>
            <w:r w:rsidRPr="000F54D7">
              <w:t xml:space="preserve">              </w:t>
            </w:r>
            <w:r w:rsidR="002909B2">
              <w:t>counter</w:t>
            </w:r>
            <w:r w:rsidRPr="000F54D7">
              <w:t>++;</w:t>
            </w:r>
          </w:p>
          <w:p w:rsidR="00565471" w:rsidRPr="00565471" w:rsidRDefault="00565471" w:rsidP="00565471">
            <w:pPr>
              <w:bidi w:val="0"/>
              <w:spacing w:line="360" w:lineRule="auto"/>
              <w:rPr>
                <w:rFonts w:cs="David"/>
              </w:rPr>
            </w:pPr>
            <w:r w:rsidRPr="00565471">
              <w:rPr>
                <w:rFonts w:cs="David"/>
              </w:rPr>
              <w:t>}</w:t>
            </w:r>
          </w:p>
        </w:tc>
      </w:tr>
    </w:tbl>
    <w:p w:rsidR="00565471" w:rsidRDefault="00565471" w:rsidP="0078280B">
      <w:pPr>
        <w:spacing w:line="360" w:lineRule="auto"/>
        <w:jc w:val="both"/>
        <w:rPr>
          <w:rFonts w:cs="David"/>
          <w:rtl/>
        </w:rPr>
      </w:pPr>
    </w:p>
    <w:p w:rsidR="0078280B" w:rsidRDefault="00F800C2" w:rsidP="00EC2783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נרצה </w:t>
      </w:r>
      <w:r w:rsidR="0078280B" w:rsidRPr="0078280B">
        <w:rPr>
          <w:rFonts w:cs="David"/>
          <w:rtl/>
        </w:rPr>
        <w:t xml:space="preserve">לנצל את העובדה הזאת כדי </w:t>
      </w:r>
      <w:r w:rsidR="00677DAC">
        <w:rPr>
          <w:rFonts w:cs="David" w:hint="cs"/>
          <w:rtl/>
        </w:rPr>
        <w:t>לזהות  נפילת תהליכונים ב</w:t>
      </w:r>
      <w:r w:rsidR="0078280B" w:rsidRPr="0078280B">
        <w:rPr>
          <w:rFonts w:cs="David"/>
          <w:rtl/>
        </w:rPr>
        <w:t xml:space="preserve">מערכת המקבילית, הרי אם </w:t>
      </w:r>
      <w:r w:rsidR="00DC0782">
        <w:rPr>
          <w:rFonts w:cs="David" w:hint="cs"/>
          <w:rtl/>
        </w:rPr>
        <w:t>תהליכון</w:t>
      </w:r>
      <w:r w:rsidR="00EC2783">
        <w:rPr>
          <w:rFonts w:cs="David" w:hint="cs"/>
          <w:rtl/>
        </w:rPr>
        <w:t xml:space="preserve"> כלשהו</w:t>
      </w:r>
      <w:r w:rsidR="0078280B" w:rsidRPr="0078280B">
        <w:rPr>
          <w:rFonts w:cs="David"/>
          <w:rtl/>
        </w:rPr>
        <w:t xml:space="preserve"> מחזיק במנעול לאורך </w:t>
      </w:r>
      <w:r w:rsidR="00DC0782">
        <w:rPr>
          <w:rFonts w:cs="David" w:hint="cs"/>
          <w:rtl/>
        </w:rPr>
        <w:t>הזמן ש</w:t>
      </w:r>
      <w:r>
        <w:rPr>
          <w:rFonts w:cs="David" w:hint="cs"/>
          <w:rtl/>
        </w:rPr>
        <w:t xml:space="preserve">עולה על זמן </w:t>
      </w:r>
      <w:r w:rsidR="00DC0782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ביצוע של </w:t>
      </w:r>
      <w:r w:rsidR="00DC0782">
        <w:rPr>
          <w:rFonts w:cs="David" w:hint="cs"/>
          <w:rtl/>
        </w:rPr>
        <w:t>הלולאה דלעיל</w:t>
      </w:r>
      <w:r w:rsidR="00DC0782">
        <w:rPr>
          <w:rFonts w:cs="David"/>
          <w:rtl/>
        </w:rPr>
        <w:t xml:space="preserve"> – </w:t>
      </w:r>
      <w:r w:rsidR="00DC0782">
        <w:rPr>
          <w:rFonts w:cs="David" w:hint="cs"/>
          <w:rtl/>
        </w:rPr>
        <w:t>הרי שזה</w:t>
      </w:r>
      <w:r w:rsidR="00DC0782">
        <w:rPr>
          <w:rFonts w:cs="David"/>
          <w:rtl/>
        </w:rPr>
        <w:t xml:space="preserve"> אומר ש</w:t>
      </w:r>
      <w:r w:rsidR="00EC2783">
        <w:rPr>
          <w:rFonts w:cs="David" w:hint="cs"/>
          <w:rtl/>
        </w:rPr>
        <w:t>ה</w:t>
      </w:r>
      <w:r w:rsidR="00DC0782">
        <w:rPr>
          <w:rFonts w:cs="David" w:hint="cs"/>
          <w:rtl/>
        </w:rPr>
        <w:t>תהליכון "נפל"</w:t>
      </w:r>
      <w:r w:rsidR="0078280B" w:rsidRPr="0078280B">
        <w:rPr>
          <w:rFonts w:cs="David"/>
          <w:rtl/>
        </w:rPr>
        <w:t>.</w:t>
      </w:r>
    </w:p>
    <w:p w:rsidR="00677DAC" w:rsidRPr="0078280B" w:rsidRDefault="00677DAC" w:rsidP="00677DAC">
      <w:pPr>
        <w:spacing w:line="360" w:lineRule="auto"/>
        <w:jc w:val="both"/>
        <w:rPr>
          <w:rFonts w:cs="David"/>
          <w:rtl/>
        </w:rPr>
      </w:pPr>
    </w:p>
    <w:p w:rsidR="00194E37" w:rsidRDefault="00677DAC" w:rsidP="00040453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הוצע</w:t>
      </w:r>
      <w:r w:rsidR="00040453">
        <w:rPr>
          <w:rFonts w:cs="David" w:hint="cs"/>
          <w:rtl/>
        </w:rPr>
        <w:t>ו 2 הצעות</w:t>
      </w:r>
      <w:r w:rsidR="0078280B" w:rsidRPr="0078280B">
        <w:rPr>
          <w:rFonts w:cs="David"/>
          <w:rtl/>
        </w:rPr>
        <w:t xml:space="preserve"> לפתור את הבעיה </w:t>
      </w:r>
      <w:r>
        <w:rPr>
          <w:rFonts w:cs="David" w:hint="cs"/>
          <w:rtl/>
        </w:rPr>
        <w:t>בעזרת</w:t>
      </w:r>
      <w:r w:rsidR="0078280B" w:rsidRPr="0078280B">
        <w:rPr>
          <w:rFonts w:cs="David"/>
          <w:rtl/>
        </w:rPr>
        <w:t xml:space="preserve"> מנעול אשר נפתח בעצמו א</w:t>
      </w:r>
      <w:r>
        <w:rPr>
          <w:rFonts w:cs="David"/>
          <w:rtl/>
        </w:rPr>
        <w:t>ם הוא תפוס יותר מ</w:t>
      </w:r>
      <w:r>
        <w:rPr>
          <w:rFonts w:cs="David" w:hint="cs"/>
          <w:rtl/>
        </w:rPr>
        <w:t xml:space="preserve">די </w:t>
      </w:r>
      <w:r w:rsidR="0078280B" w:rsidRPr="0078280B">
        <w:rPr>
          <w:rFonts w:cs="David"/>
          <w:rtl/>
        </w:rPr>
        <w:t xml:space="preserve">זמן. </w:t>
      </w:r>
    </w:p>
    <w:p w:rsidR="00040453" w:rsidRDefault="00040453" w:rsidP="00040453">
      <w:pPr>
        <w:spacing w:line="360" w:lineRule="auto"/>
        <w:jc w:val="both"/>
        <w:rPr>
          <w:rFonts w:cs="David"/>
          <w:rtl/>
        </w:rPr>
      </w:pPr>
    </w:p>
    <w:p w:rsidR="00194E37" w:rsidRDefault="00642D93" w:rsidP="00642D93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ה</w:t>
      </w:r>
      <w:r w:rsidR="00194E37">
        <w:rPr>
          <w:rFonts w:cs="David" w:hint="cs"/>
          <w:rtl/>
        </w:rPr>
        <w:t xml:space="preserve">הצעה </w:t>
      </w:r>
      <w:r>
        <w:rPr>
          <w:rFonts w:cs="David" w:hint="cs"/>
          <w:rtl/>
        </w:rPr>
        <w:t>ה</w:t>
      </w:r>
      <w:r w:rsidR="00194E37">
        <w:rPr>
          <w:rFonts w:cs="David" w:hint="cs"/>
          <w:rtl/>
        </w:rPr>
        <w:t>ראשונה</w:t>
      </w:r>
      <w:r w:rsidR="00040453">
        <w:rPr>
          <w:rFonts w:cs="David" w:hint="cs"/>
          <w:rtl/>
        </w:rPr>
        <w:t xml:space="preserve"> הייתה כדלהלן</w:t>
      </w:r>
      <w:r w:rsidR="00194E37">
        <w:rPr>
          <w:rFonts w:cs="David" w:hint="cs"/>
          <w:rtl/>
        </w:rPr>
        <w:t>: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3889"/>
        <w:gridCol w:w="3482"/>
      </w:tblGrid>
      <w:tr w:rsidR="00194E37" w:rsidTr="00194E37">
        <w:tc>
          <w:tcPr>
            <w:tcW w:w="2411" w:type="dxa"/>
          </w:tcPr>
          <w:p w:rsidR="00194E37" w:rsidRPr="000F54D7" w:rsidRDefault="00194E37" w:rsidP="00194E37">
            <w:pPr>
              <w:bidi w:val="0"/>
              <w:spacing w:line="360" w:lineRule="auto"/>
            </w:pP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typedef struct Lock_t {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ab/>
              <w:t xml:space="preserve">bool </w:t>
            </w:r>
            <w:r w:rsidRPr="000F54D7">
              <w:tab/>
              <w:t>b;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} Lock;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</w:p>
        </w:tc>
        <w:tc>
          <w:tcPr>
            <w:tcW w:w="3889" w:type="dxa"/>
          </w:tcPr>
          <w:p w:rsidR="00194E37" w:rsidRPr="000F54D7" w:rsidRDefault="00194E37" w:rsidP="00194E37">
            <w:pPr>
              <w:bidi w:val="0"/>
              <w:spacing w:line="360" w:lineRule="auto"/>
            </w:pPr>
          </w:p>
          <w:p w:rsidR="00194E37" w:rsidRPr="000F54D7" w:rsidRDefault="00194E37" w:rsidP="00037DEF">
            <w:pPr>
              <w:bidi w:val="0"/>
              <w:spacing w:line="360" w:lineRule="auto"/>
            </w:pPr>
            <w:r w:rsidRPr="000F54D7">
              <w:t xml:space="preserve">void </w:t>
            </w:r>
            <w:r w:rsidR="00037DEF">
              <w:t>down</w:t>
            </w:r>
            <w:r w:rsidRPr="000F54D7">
              <w:t>(Lock* l</w:t>
            </w:r>
            <w:r>
              <w:t>ock</w:t>
            </w:r>
            <w:r w:rsidRPr="000F54D7">
              <w:t>) {</w:t>
            </w:r>
          </w:p>
          <w:p w:rsidR="00194E37" w:rsidRPr="000F54D7" w:rsidRDefault="00194E37" w:rsidP="005D1ADA">
            <w:pPr>
              <w:bidi w:val="0"/>
              <w:spacing w:line="360" w:lineRule="auto"/>
            </w:pPr>
            <w:r w:rsidRPr="000F54D7">
              <w:t xml:space="preserve">       int </w:t>
            </w:r>
            <w:r w:rsidR="005D1ADA">
              <w:t>counter</w:t>
            </w:r>
            <w:r w:rsidR="005D1ADA" w:rsidRPr="000F54D7">
              <w:t xml:space="preserve"> </w:t>
            </w:r>
            <w:r w:rsidRPr="000F54D7">
              <w:t>= 0;</w:t>
            </w:r>
            <w:r w:rsidRPr="000F54D7">
              <w:tab/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while ( !t&amp;s( &amp;( l</w:t>
            </w:r>
            <w:r>
              <w:t>ock</w:t>
            </w:r>
            <w:r w:rsidRPr="000F54D7">
              <w:t xml:space="preserve"> </w:t>
            </w:r>
            <w:r w:rsidRPr="000F54D7">
              <w:sym w:font="Wingdings" w:char="F0E0"/>
            </w:r>
            <w:r w:rsidRPr="000F54D7">
              <w:t>b) ) ) {</w:t>
            </w:r>
          </w:p>
          <w:p w:rsidR="00194E37" w:rsidRPr="000F54D7" w:rsidRDefault="00194E37" w:rsidP="005D1ADA">
            <w:pPr>
              <w:bidi w:val="0"/>
              <w:spacing w:line="360" w:lineRule="auto"/>
            </w:pPr>
            <w:r w:rsidRPr="000F54D7">
              <w:t xml:space="preserve">              </w:t>
            </w:r>
            <w:r w:rsidR="005D1ADA">
              <w:t>counter</w:t>
            </w:r>
            <w:r w:rsidRPr="000F54D7">
              <w:t>++;</w:t>
            </w:r>
          </w:p>
          <w:p w:rsidR="00194E37" w:rsidRPr="000F54D7" w:rsidRDefault="00194E37" w:rsidP="005D1ADA">
            <w:pPr>
              <w:bidi w:val="0"/>
              <w:spacing w:line="360" w:lineRule="auto"/>
            </w:pPr>
            <w:r w:rsidRPr="000F54D7">
              <w:t xml:space="preserve">              if (</w:t>
            </w:r>
            <w:r w:rsidR="005D1ADA">
              <w:t>counter</w:t>
            </w:r>
            <w:r w:rsidRPr="000F54D7">
              <w:t xml:space="preserve"> == MAX_INT) {</w:t>
            </w:r>
          </w:p>
          <w:p w:rsidR="00194E37" w:rsidRPr="000F54D7" w:rsidRDefault="00194E37" w:rsidP="00037DEF">
            <w:pPr>
              <w:bidi w:val="0"/>
              <w:spacing w:line="360" w:lineRule="auto"/>
            </w:pPr>
            <w:r w:rsidRPr="000F54D7">
              <w:tab/>
            </w:r>
            <w:r w:rsidRPr="000F54D7">
              <w:tab/>
            </w:r>
            <w:r w:rsidR="00037DEF">
              <w:t>up</w:t>
            </w:r>
            <w:r w:rsidRPr="000F54D7">
              <w:t>(l</w:t>
            </w:r>
            <w:r w:rsidR="005D1ADA">
              <w:t>ock</w:t>
            </w:r>
            <w:r w:rsidRPr="000F54D7">
              <w:t>);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       }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} </w:t>
            </w:r>
            <w:r w:rsidRPr="000F54D7">
              <w:rPr>
                <w:i/>
                <w:iCs/>
              </w:rPr>
              <w:t>// end of while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}</w:t>
            </w:r>
          </w:p>
        </w:tc>
        <w:tc>
          <w:tcPr>
            <w:tcW w:w="3482" w:type="dxa"/>
          </w:tcPr>
          <w:p w:rsidR="00194E37" w:rsidRPr="000F54D7" w:rsidRDefault="00194E37" w:rsidP="00194E37">
            <w:pPr>
              <w:bidi w:val="0"/>
              <w:spacing w:line="360" w:lineRule="auto"/>
            </w:pPr>
          </w:p>
          <w:p w:rsidR="00194E37" w:rsidRPr="000F54D7" w:rsidRDefault="00194E37" w:rsidP="00037DEF">
            <w:pPr>
              <w:bidi w:val="0"/>
              <w:spacing w:line="360" w:lineRule="auto"/>
            </w:pPr>
            <w:r w:rsidRPr="000F54D7">
              <w:t xml:space="preserve">void </w:t>
            </w:r>
            <w:r w:rsidR="00037DEF">
              <w:t>down</w:t>
            </w:r>
            <w:r w:rsidRPr="000F54D7">
              <w:t>(Lock* l</w:t>
            </w:r>
            <w:r>
              <w:t>ock</w:t>
            </w:r>
            <w:r w:rsidRPr="000F54D7">
              <w:t>) {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bzero(l</w:t>
            </w:r>
            <w:r>
              <w:t>ock</w:t>
            </w:r>
            <w:r w:rsidRPr="000F54D7">
              <w:sym w:font="Wingdings" w:char="F0E0"/>
            </w:r>
            <w:r w:rsidRPr="000F54D7">
              <w:t>b);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}</w:t>
            </w:r>
          </w:p>
        </w:tc>
      </w:tr>
    </w:tbl>
    <w:p w:rsidR="00194E37" w:rsidRDefault="00194E37" w:rsidP="00194E37">
      <w:pPr>
        <w:bidi w:val="0"/>
        <w:spacing w:line="360" w:lineRule="auto"/>
        <w:jc w:val="both"/>
        <w:rPr>
          <w:rFonts w:cs="David"/>
          <w:rtl/>
        </w:rPr>
      </w:pPr>
    </w:p>
    <w:p w:rsidR="00A539B1" w:rsidRDefault="00A539B1" w:rsidP="00642D93">
      <w:pPr>
        <w:spacing w:line="360" w:lineRule="auto"/>
        <w:jc w:val="both"/>
        <w:rPr>
          <w:rFonts w:cs="David"/>
          <w:rtl/>
        </w:rPr>
      </w:pPr>
    </w:p>
    <w:p w:rsidR="00040453" w:rsidRDefault="00A539B1" w:rsidP="00040453">
      <w:pPr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br w:type="page"/>
      </w:r>
    </w:p>
    <w:p w:rsidR="00040453" w:rsidRDefault="00040453" w:rsidP="00040453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lastRenderedPageBreak/>
        <w:t>ההצעה השניה הייתה:</w:t>
      </w:r>
    </w:p>
    <w:p w:rsidR="00194E37" w:rsidRDefault="00194E37" w:rsidP="00040453">
      <w:pPr>
        <w:spacing w:line="360" w:lineRule="auto"/>
        <w:jc w:val="both"/>
        <w:rPr>
          <w:rFonts w:cs="David"/>
          <w:rtl/>
        </w:rPr>
      </w:pP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5040"/>
        <w:gridCol w:w="2340"/>
      </w:tblGrid>
      <w:tr w:rsidR="00194E37" w:rsidRPr="004823CC" w:rsidTr="0042795B">
        <w:tc>
          <w:tcPr>
            <w:tcW w:w="2340" w:type="dxa"/>
          </w:tcPr>
          <w:p w:rsidR="00194E37" w:rsidRPr="000F54D7" w:rsidRDefault="00194E37" w:rsidP="00194E37">
            <w:pPr>
              <w:bidi w:val="0"/>
              <w:spacing w:line="360" w:lineRule="auto"/>
            </w:pP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typedef struct Lock_t {</w:t>
            </w:r>
          </w:p>
          <w:p w:rsidR="00194E37" w:rsidRPr="000F54D7" w:rsidRDefault="007C2ED3" w:rsidP="00194E37">
            <w:pPr>
              <w:bidi w:val="0"/>
              <w:spacing w:line="360" w:lineRule="auto"/>
            </w:pPr>
            <w:r>
              <w:t xml:space="preserve">          </w:t>
            </w:r>
            <w:r w:rsidR="00194E37" w:rsidRPr="000F54D7">
              <w:t xml:space="preserve">bool </w:t>
            </w:r>
            <w:r w:rsidR="00194E37" w:rsidRPr="000F54D7">
              <w:tab/>
              <w:t>b;</w:t>
            </w:r>
          </w:p>
          <w:p w:rsidR="00194E37" w:rsidRPr="000F54D7" w:rsidRDefault="007C2ED3" w:rsidP="007C2ED3">
            <w:pPr>
              <w:bidi w:val="0"/>
              <w:spacing w:line="360" w:lineRule="auto"/>
            </w:pPr>
            <w:r>
              <w:t xml:space="preserve">         </w:t>
            </w:r>
            <w:r w:rsidR="00194E37" w:rsidRPr="000F54D7">
              <w:t xml:space="preserve"> int       </w:t>
            </w:r>
            <w:r>
              <w:t>counter</w:t>
            </w:r>
            <w:r w:rsidR="00194E37" w:rsidRPr="000F54D7">
              <w:t>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} Lock;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</w:p>
        </w:tc>
        <w:tc>
          <w:tcPr>
            <w:tcW w:w="5040" w:type="dxa"/>
          </w:tcPr>
          <w:p w:rsidR="00194E37" w:rsidRPr="000F54D7" w:rsidRDefault="00194E37" w:rsidP="00194E37">
            <w:pPr>
              <w:bidi w:val="0"/>
              <w:spacing w:line="360" w:lineRule="auto"/>
            </w:pPr>
          </w:p>
          <w:p w:rsidR="00194E37" w:rsidRDefault="00194E37" w:rsidP="00037DEF">
            <w:pPr>
              <w:bidi w:val="0"/>
              <w:spacing w:line="360" w:lineRule="auto"/>
            </w:pPr>
            <w:r w:rsidRPr="000F54D7">
              <w:t xml:space="preserve">void </w:t>
            </w:r>
            <w:r w:rsidR="00037DEF">
              <w:t>down</w:t>
            </w:r>
            <w:r w:rsidRPr="000F54D7">
              <w:t>(Lock* l</w:t>
            </w:r>
            <w:r w:rsidR="00037DEF">
              <w:t>ock</w:t>
            </w:r>
            <w:r w:rsidRPr="000F54D7">
              <w:t>) {</w:t>
            </w:r>
          </w:p>
          <w:p w:rsidR="00194E37" w:rsidRPr="000F54D7" w:rsidRDefault="00037DEF" w:rsidP="00194E37">
            <w:pPr>
              <w:bidi w:val="0"/>
              <w:spacing w:line="360" w:lineRule="auto"/>
            </w:pPr>
            <w:r>
              <w:t xml:space="preserve">      int oldCounter</w:t>
            </w:r>
            <w:r w:rsidR="00194E37">
              <w:t>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while ( !t&amp;s( &amp;(l</w:t>
            </w:r>
            <w:r w:rsidR="001256BC">
              <w:t>ock</w:t>
            </w:r>
            <w:r w:rsidRPr="000F54D7">
              <w:sym w:font="Wingdings" w:char="F0E0"/>
            </w:r>
            <w:r w:rsidRPr="000F54D7">
              <w:t>b) ) ) {</w:t>
            </w:r>
          </w:p>
          <w:p w:rsidR="00AB7120" w:rsidRDefault="00194E37" w:rsidP="00EE5013">
            <w:pPr>
              <w:bidi w:val="0"/>
              <w:spacing w:line="360" w:lineRule="auto"/>
            </w:pPr>
            <w:r w:rsidRPr="000F54D7">
              <w:t xml:space="preserve">             </w:t>
            </w:r>
            <w:r w:rsidR="00AB7120">
              <w:t xml:space="preserve">oldCounter </w:t>
            </w:r>
            <w:r>
              <w:t xml:space="preserve">= </w:t>
            </w:r>
          </w:p>
          <w:p w:rsidR="00194E37" w:rsidRPr="000F54D7" w:rsidRDefault="00AB7120" w:rsidP="00AB7120">
            <w:pPr>
              <w:bidi w:val="0"/>
              <w:spacing w:line="360" w:lineRule="auto"/>
            </w:pPr>
            <w:r>
              <w:t xml:space="preserve">                 </w:t>
            </w:r>
            <w:r w:rsidR="00194E37" w:rsidRPr="000F54D7">
              <w:t>fetch&amp;Increment( &amp;(l</w:t>
            </w:r>
            <w:r>
              <w:t>ock</w:t>
            </w:r>
            <w:r w:rsidR="00194E37" w:rsidRPr="000F54D7">
              <w:sym w:font="Wingdings" w:char="F0E0"/>
            </w:r>
            <w:r>
              <w:t>counter</w:t>
            </w:r>
            <w:r w:rsidR="00194E37" w:rsidRPr="000F54D7">
              <w:t>) );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       if (</w:t>
            </w:r>
            <w:r>
              <w:t xml:space="preserve"> (</w:t>
            </w:r>
            <w:r w:rsidR="00AB7120">
              <w:t xml:space="preserve">oldCounter </w:t>
            </w:r>
            <w:r>
              <w:t xml:space="preserve">+1) </w:t>
            </w:r>
            <w:r w:rsidRPr="000F54D7">
              <w:t xml:space="preserve"> == MAX_INT) {</w:t>
            </w:r>
          </w:p>
          <w:p w:rsidR="00194E37" w:rsidRPr="000F54D7" w:rsidRDefault="00194E37" w:rsidP="00037DEF">
            <w:pPr>
              <w:bidi w:val="0"/>
              <w:spacing w:line="360" w:lineRule="auto"/>
            </w:pPr>
            <w:r w:rsidRPr="000F54D7">
              <w:tab/>
            </w:r>
            <w:r w:rsidRPr="000F54D7">
              <w:tab/>
            </w:r>
            <w:r w:rsidR="00037DEF">
              <w:t>up</w:t>
            </w:r>
            <w:r w:rsidRPr="000F54D7">
              <w:t>(l</w:t>
            </w:r>
            <w:r w:rsidR="00AB7120">
              <w:t>ock</w:t>
            </w:r>
            <w:r w:rsidRPr="000F54D7">
              <w:t>);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       }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} </w:t>
            </w:r>
            <w:r w:rsidRPr="000F54D7">
              <w:rPr>
                <w:i/>
                <w:iCs/>
              </w:rPr>
              <w:t>// end of while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 xml:space="preserve">       l</w:t>
            </w:r>
            <w:r w:rsidR="00AB7120">
              <w:t>ock</w:t>
            </w:r>
            <w:r w:rsidRPr="000F54D7">
              <w:sym w:font="Wingdings" w:char="F0E0"/>
            </w:r>
            <w:r w:rsidR="00AB7120">
              <w:t xml:space="preserve"> counter</w:t>
            </w:r>
            <w:r w:rsidR="00AB7120" w:rsidRPr="000F54D7">
              <w:t xml:space="preserve"> </w:t>
            </w:r>
            <w:r w:rsidRPr="000F54D7">
              <w:t>= 0;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}</w:t>
            </w:r>
          </w:p>
        </w:tc>
        <w:tc>
          <w:tcPr>
            <w:tcW w:w="2340" w:type="dxa"/>
          </w:tcPr>
          <w:p w:rsidR="00194E37" w:rsidRPr="000F54D7" w:rsidRDefault="00194E37" w:rsidP="00194E37">
            <w:pPr>
              <w:bidi w:val="0"/>
              <w:spacing w:line="360" w:lineRule="auto"/>
            </w:pPr>
          </w:p>
          <w:p w:rsidR="00194E37" w:rsidRPr="000F54D7" w:rsidRDefault="00194E37" w:rsidP="00037DEF">
            <w:pPr>
              <w:bidi w:val="0"/>
              <w:spacing w:line="360" w:lineRule="auto"/>
            </w:pPr>
            <w:r w:rsidRPr="000F54D7">
              <w:t xml:space="preserve">void </w:t>
            </w:r>
            <w:r w:rsidR="00037DEF">
              <w:t>up</w:t>
            </w:r>
            <w:r w:rsidRPr="000F54D7">
              <w:t>(Lock* l</w:t>
            </w:r>
            <w:r w:rsidR="00E24CD6">
              <w:t>ock</w:t>
            </w:r>
            <w:r w:rsidRPr="000F54D7">
              <w:t xml:space="preserve">) 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{</w:t>
            </w:r>
          </w:p>
          <w:p w:rsidR="00194E37" w:rsidRPr="000F54D7" w:rsidRDefault="00194E37" w:rsidP="00E24CD6">
            <w:pPr>
              <w:bidi w:val="0"/>
              <w:spacing w:line="360" w:lineRule="auto"/>
            </w:pPr>
            <w:r w:rsidRPr="000F54D7">
              <w:t xml:space="preserve">     l</w:t>
            </w:r>
            <w:r w:rsidR="00E24CD6">
              <w:t>ock</w:t>
            </w:r>
            <w:r w:rsidRPr="000F54D7">
              <w:sym w:font="Wingdings" w:char="F0E0"/>
            </w:r>
            <w:r w:rsidRPr="000F54D7">
              <w:t>b = 0;</w:t>
            </w:r>
          </w:p>
          <w:p w:rsidR="00194E37" w:rsidRPr="000F54D7" w:rsidRDefault="00E24CD6" w:rsidP="00E24CD6">
            <w:pPr>
              <w:bidi w:val="0"/>
              <w:spacing w:line="360" w:lineRule="auto"/>
            </w:pPr>
            <w:r>
              <w:t xml:space="preserve">    </w:t>
            </w:r>
            <w:r w:rsidR="00194E37" w:rsidRPr="000F54D7">
              <w:t xml:space="preserve"> l</w:t>
            </w:r>
            <w:r>
              <w:t>ock</w:t>
            </w:r>
            <w:r w:rsidR="00194E37" w:rsidRPr="000F54D7">
              <w:sym w:font="Wingdings" w:char="F0E0"/>
            </w:r>
            <w:r>
              <w:t>counter</w:t>
            </w:r>
            <w:r w:rsidR="00194E37" w:rsidRPr="000F54D7">
              <w:t xml:space="preserve"> = 0;</w:t>
            </w:r>
          </w:p>
          <w:p w:rsidR="00194E37" w:rsidRPr="000F54D7" w:rsidRDefault="00194E37" w:rsidP="00194E37">
            <w:pPr>
              <w:bidi w:val="0"/>
              <w:spacing w:line="360" w:lineRule="auto"/>
            </w:pPr>
            <w:r w:rsidRPr="000F54D7">
              <w:t>}</w:t>
            </w:r>
          </w:p>
        </w:tc>
      </w:tr>
    </w:tbl>
    <w:p w:rsidR="00194E37" w:rsidRPr="0078280B" w:rsidRDefault="00194E37" w:rsidP="00194E37">
      <w:pPr>
        <w:spacing w:line="360" w:lineRule="auto"/>
        <w:jc w:val="both"/>
        <w:rPr>
          <w:rFonts w:cs="David"/>
          <w:rtl/>
        </w:rPr>
      </w:pPr>
    </w:p>
    <w:p w:rsidR="004E1E8E" w:rsidRDefault="004E1E8E" w:rsidP="00EE268E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הבהרות</w:t>
      </w:r>
      <w:r w:rsidR="00C94D41">
        <w:rPr>
          <w:rFonts w:cs="David" w:hint="cs"/>
          <w:rtl/>
        </w:rPr>
        <w:t xml:space="preserve">: </w:t>
      </w:r>
    </w:p>
    <w:p w:rsidR="006412C1" w:rsidRDefault="00EC2783" w:rsidP="004E1E8E">
      <w:pPr>
        <w:numPr>
          <w:ilvl w:val="0"/>
          <w:numId w:val="24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ה</w:t>
      </w:r>
      <w:r w:rsidR="00C94D41" w:rsidRPr="00C94D41">
        <w:rPr>
          <w:rFonts w:cs="David"/>
          <w:rtl/>
        </w:rPr>
        <w:t>ניחו ש-</w:t>
      </w:r>
      <w:r w:rsidR="00C94D41" w:rsidRPr="00C94D41">
        <w:rPr>
          <w:rFonts w:cs="David"/>
        </w:rPr>
        <w:t>t&amp;s()</w:t>
      </w:r>
      <w:r w:rsidR="00C94D41" w:rsidRPr="00C94D41">
        <w:rPr>
          <w:rFonts w:cs="David"/>
          <w:rtl/>
        </w:rPr>
        <w:t xml:space="preserve"> ה</w:t>
      </w:r>
      <w:r w:rsidR="00C94D41">
        <w:rPr>
          <w:rFonts w:cs="David"/>
          <w:rtl/>
        </w:rPr>
        <w:t>יא פקודה אטומית אשר קוראת ערך מ</w:t>
      </w:r>
      <w:r w:rsidR="00C94D41" w:rsidRPr="00C94D41">
        <w:rPr>
          <w:rFonts w:cs="David"/>
          <w:rtl/>
        </w:rPr>
        <w:t>כתובת ואם הוא אפס משנה אותו באופן אטומי ל-1.</w:t>
      </w:r>
      <w:r w:rsidR="00EE268E">
        <w:rPr>
          <w:rFonts w:cs="David" w:hint="cs"/>
          <w:rtl/>
        </w:rPr>
        <w:t xml:space="preserve"> ה</w:t>
      </w:r>
      <w:r w:rsidR="00EE268E" w:rsidRPr="00EE268E">
        <w:rPr>
          <w:rFonts w:cs="David"/>
          <w:rtl/>
        </w:rPr>
        <w:t xml:space="preserve">פקודה מחזירה </w:t>
      </w:r>
      <w:r w:rsidR="00EE268E" w:rsidRPr="00EE268E">
        <w:rPr>
          <w:rFonts w:cs="David"/>
        </w:rPr>
        <w:t>true</w:t>
      </w:r>
      <w:r w:rsidR="00EE268E">
        <w:rPr>
          <w:rFonts w:cs="David"/>
          <w:rtl/>
        </w:rPr>
        <w:t xml:space="preserve"> </w:t>
      </w:r>
      <w:r w:rsidR="00EE268E">
        <w:rPr>
          <w:rFonts w:cs="David" w:hint="cs"/>
          <w:rtl/>
        </w:rPr>
        <w:t xml:space="preserve">אם הצליחה לשנות ערך. אחרת היא מחזירה </w:t>
      </w:r>
      <w:r w:rsidR="00EE268E">
        <w:rPr>
          <w:rFonts w:cs="David"/>
        </w:rPr>
        <w:t>false</w:t>
      </w:r>
      <w:r w:rsidR="00EE268E">
        <w:rPr>
          <w:rFonts w:cs="David" w:hint="cs"/>
          <w:rtl/>
        </w:rPr>
        <w:t>.</w:t>
      </w:r>
    </w:p>
    <w:p w:rsidR="00C94D41" w:rsidRDefault="00C94D41" w:rsidP="007F113F">
      <w:pPr>
        <w:spacing w:line="360" w:lineRule="auto"/>
        <w:jc w:val="both"/>
        <w:rPr>
          <w:rFonts w:cs="David"/>
          <w:rtl/>
        </w:rPr>
      </w:pPr>
    </w:p>
    <w:p w:rsidR="004E1E8E" w:rsidRDefault="00EC2783" w:rsidP="00EC2783">
      <w:pPr>
        <w:numPr>
          <w:ilvl w:val="0"/>
          <w:numId w:val="24"/>
        </w:numPr>
        <w:spacing w:line="360" w:lineRule="auto"/>
        <w:jc w:val="both"/>
        <w:rPr>
          <w:rFonts w:cs="David"/>
          <w:rtl/>
        </w:rPr>
      </w:pPr>
      <w:r>
        <w:rPr>
          <w:rFonts w:hint="cs"/>
          <w:rtl/>
        </w:rPr>
        <w:t>ה</w:t>
      </w:r>
      <w:r w:rsidR="004E1E8E" w:rsidRPr="004B4E8D">
        <w:rPr>
          <w:rtl/>
        </w:rPr>
        <w:t>ניחו ש-</w:t>
      </w:r>
      <w:r w:rsidR="004E1E8E" w:rsidRPr="004B4E8D">
        <w:t xml:space="preserve"> fetch&amp;Increment()</w:t>
      </w:r>
      <w:r w:rsidR="004E1E8E" w:rsidRPr="004B4E8D">
        <w:rPr>
          <w:rtl/>
        </w:rPr>
        <w:t xml:space="preserve"> ה</w:t>
      </w:r>
      <w:r w:rsidR="004E1E8E">
        <w:rPr>
          <w:rtl/>
        </w:rPr>
        <w:t>יא פקודה אטומית אשר קוראת ערך מ</w:t>
      </w:r>
      <w:r w:rsidR="004E1E8E" w:rsidRPr="004B4E8D">
        <w:rPr>
          <w:rtl/>
        </w:rPr>
        <w:t>כתובת, מקדמת את הערך</w:t>
      </w:r>
      <w:r w:rsidR="004E1E8E">
        <w:rPr>
          <w:rtl/>
        </w:rPr>
        <w:t xml:space="preserve"> </w:t>
      </w:r>
      <w:r w:rsidR="004E1E8E">
        <w:rPr>
          <w:rFonts w:hint="cs"/>
          <w:rtl/>
        </w:rPr>
        <w:t xml:space="preserve"> </w:t>
      </w:r>
      <w:r w:rsidR="004E1E8E">
        <w:rPr>
          <w:rtl/>
        </w:rPr>
        <w:t>ב-1</w:t>
      </w:r>
      <w:r w:rsidR="004E1E8E" w:rsidRPr="004B4E8D">
        <w:rPr>
          <w:rtl/>
        </w:rPr>
        <w:t xml:space="preserve"> ואחרי </w:t>
      </w:r>
      <w:r w:rsidR="004E1E8E">
        <w:rPr>
          <w:rFonts w:hint="cs"/>
          <w:rtl/>
        </w:rPr>
        <w:t>כ</w:t>
      </w:r>
      <w:r>
        <w:rPr>
          <w:rFonts w:hint="cs"/>
          <w:rtl/>
        </w:rPr>
        <w:t>ן</w:t>
      </w:r>
      <w:r w:rsidR="004E1E8E" w:rsidRPr="004B4E8D">
        <w:rPr>
          <w:rtl/>
        </w:rPr>
        <w:t xml:space="preserve"> כותבת אותו</w:t>
      </w:r>
      <w:r w:rsidR="004E1E8E">
        <w:rPr>
          <w:rFonts w:hint="cs"/>
          <w:rtl/>
        </w:rPr>
        <w:t xml:space="preserve"> בחזרה</w:t>
      </w:r>
      <w:r w:rsidR="004E1E8E">
        <w:rPr>
          <w:rtl/>
        </w:rPr>
        <w:t xml:space="preserve"> </w:t>
      </w:r>
      <w:r w:rsidR="004E1E8E">
        <w:rPr>
          <w:rFonts w:hint="cs"/>
          <w:rtl/>
        </w:rPr>
        <w:t>ו</w:t>
      </w:r>
      <w:r w:rsidR="004E1E8E">
        <w:rPr>
          <w:rtl/>
        </w:rPr>
        <w:t>כ</w:t>
      </w:r>
      <w:r w:rsidR="004E1E8E" w:rsidRPr="004B4E8D">
        <w:rPr>
          <w:rtl/>
        </w:rPr>
        <w:t>ל</w:t>
      </w:r>
      <w:r w:rsidR="004E1E8E">
        <w:rPr>
          <w:rtl/>
        </w:rPr>
        <w:t xml:space="preserve"> זה</w:t>
      </w:r>
      <w:r w:rsidR="004E1E8E" w:rsidRPr="004B4E8D">
        <w:rPr>
          <w:rtl/>
        </w:rPr>
        <w:t xml:space="preserve"> באופן אטומי.</w:t>
      </w:r>
      <w:r>
        <w:rPr>
          <w:rFonts w:hint="cs"/>
          <w:rtl/>
        </w:rPr>
        <w:t xml:space="preserve"> </w:t>
      </w:r>
      <w:r w:rsidR="004E1E8E">
        <w:rPr>
          <w:rtl/>
        </w:rPr>
        <w:t>הפקודה מחזירה את הערך הישן שנקרא (לפני עדכון).</w:t>
      </w:r>
    </w:p>
    <w:p w:rsidR="004E1E8E" w:rsidRDefault="004E1E8E" w:rsidP="007F113F">
      <w:pPr>
        <w:spacing w:line="360" w:lineRule="auto"/>
        <w:jc w:val="both"/>
        <w:rPr>
          <w:rFonts w:cs="David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6412C1" w:rsidRPr="007F113F" w:rsidTr="00FA0D2F">
        <w:tc>
          <w:tcPr>
            <w:tcW w:w="901" w:type="dxa"/>
          </w:tcPr>
          <w:p w:rsidR="006412C1" w:rsidRPr="007F113F" w:rsidRDefault="00F31CAC" w:rsidP="00F30808">
            <w:pPr>
              <w:spacing w:before="40"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 xml:space="preserve"> </w:t>
            </w:r>
            <w:r w:rsidR="006412C1" w:rsidRPr="007F113F">
              <w:rPr>
                <w:rFonts w:cs="David"/>
                <w:rtl/>
              </w:rPr>
              <w:t>(</w:t>
            </w:r>
            <w:r w:rsidR="00F30808">
              <w:rPr>
                <w:rFonts w:cs="David" w:hint="cs"/>
                <w:rtl/>
              </w:rPr>
              <w:t>7</w:t>
            </w:r>
            <w:r w:rsidR="006412C1" w:rsidRPr="007F113F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before="40"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א.</w:t>
            </w:r>
          </w:p>
        </w:tc>
        <w:tc>
          <w:tcPr>
            <w:tcW w:w="7195" w:type="dxa"/>
          </w:tcPr>
          <w:p w:rsidR="00194E37" w:rsidRPr="007F113F" w:rsidRDefault="00D9470B" w:rsidP="00D9470B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הסבירו מדוע ההצעה הראשונה יכולה לגרום לכך שלא תתקיים מני</w:t>
            </w:r>
            <w:r w:rsidR="00480389">
              <w:rPr>
                <w:rFonts w:cs="David" w:hint="cs"/>
                <w:rtl/>
              </w:rPr>
              <w:t>ע</w:t>
            </w:r>
            <w:r>
              <w:rPr>
                <w:rFonts w:cs="David" w:hint="cs"/>
                <w:rtl/>
              </w:rPr>
              <w:t>ה הדדית (</w:t>
            </w:r>
            <w:r>
              <w:rPr>
                <w:rFonts w:cs="David"/>
              </w:rPr>
              <w:t>mutual exclusion</w:t>
            </w:r>
            <w:r>
              <w:rPr>
                <w:rFonts w:cs="David" w:hint="cs"/>
                <w:rtl/>
              </w:rPr>
              <w:t>)</w:t>
            </w:r>
          </w:p>
          <w:p w:rsidR="006412C1" w:rsidRPr="007F113F" w:rsidRDefault="006412C1" w:rsidP="007F113F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7F113F" w:rsidRDefault="006412C1" w:rsidP="007F113F">
      <w:pPr>
        <w:spacing w:after="200" w:line="360" w:lineRule="auto"/>
        <w:rPr>
          <w:rFonts w:cs="David"/>
          <w:sz w:val="22"/>
          <w:rtl/>
        </w:rPr>
      </w:pPr>
      <w:r w:rsidRPr="007F113F">
        <w:rPr>
          <w:rFonts w:cs="David"/>
          <w:rtl/>
        </w:rPr>
        <w:t>הסבר:</w:t>
      </w:r>
    </w:p>
    <w:p w:rsidR="006412C1" w:rsidRDefault="006412C1" w:rsidP="007A65F7">
      <w:pPr>
        <w:spacing w:after="200" w:line="480" w:lineRule="auto"/>
        <w:rPr>
          <w:rFonts w:cs="David"/>
          <w:rtl/>
        </w:rPr>
      </w:pPr>
      <w:r w:rsidRPr="007F113F">
        <w:rPr>
          <w:rFonts w:cs="David"/>
          <w:rtl/>
        </w:rPr>
        <w:t>____________________________________________________________________</w:t>
      </w:r>
      <w:r w:rsidR="007A65F7" w:rsidRPr="007F113F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Default="006412C1" w:rsidP="007F113F">
      <w:pPr>
        <w:spacing w:after="200" w:line="360" w:lineRule="auto"/>
        <w:rPr>
          <w:rFonts w:cs="David"/>
          <w:rtl/>
        </w:rPr>
      </w:pPr>
    </w:p>
    <w:p w:rsidR="006412C1" w:rsidRDefault="006412C1" w:rsidP="007F113F">
      <w:pPr>
        <w:jc w:val="right"/>
        <w:rPr>
          <w:rFonts w:cs="David"/>
          <w:b/>
          <w:bCs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6412C1" w:rsidRPr="007F113F" w:rsidTr="00277C98">
        <w:tc>
          <w:tcPr>
            <w:tcW w:w="901" w:type="dxa"/>
          </w:tcPr>
          <w:p w:rsidR="006412C1" w:rsidRPr="007F113F" w:rsidRDefault="006412C1" w:rsidP="00F30808">
            <w:pPr>
              <w:spacing w:before="40"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br w:type="page"/>
              <w:t>(</w:t>
            </w:r>
            <w:r w:rsidR="00F30808">
              <w:rPr>
                <w:rFonts w:cs="David" w:hint="cs"/>
                <w:rtl/>
              </w:rPr>
              <w:t>8</w:t>
            </w:r>
            <w:r w:rsidRPr="007F113F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6412C1" w:rsidRPr="007F113F" w:rsidRDefault="006412C1" w:rsidP="007F113F">
            <w:pPr>
              <w:spacing w:before="40" w:line="360" w:lineRule="auto"/>
              <w:rPr>
                <w:rFonts w:cs="David"/>
                <w:rtl/>
              </w:rPr>
            </w:pPr>
            <w:r w:rsidRPr="007F113F">
              <w:rPr>
                <w:rFonts w:cs="David"/>
                <w:rtl/>
              </w:rPr>
              <w:t>ב.</w:t>
            </w:r>
          </w:p>
        </w:tc>
        <w:tc>
          <w:tcPr>
            <w:tcW w:w="7195" w:type="dxa"/>
          </w:tcPr>
          <w:p w:rsidR="002C229E" w:rsidRDefault="00ED53A7" w:rsidP="007F113F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הוכיחו או הפרי</w:t>
            </w:r>
            <w:r w:rsidR="002C229E">
              <w:rPr>
                <w:rFonts w:cs="David" w:hint="cs"/>
                <w:rtl/>
              </w:rPr>
              <w:t>כ</w:t>
            </w:r>
            <w:r>
              <w:rPr>
                <w:rFonts w:cs="David" w:hint="cs"/>
                <w:rtl/>
              </w:rPr>
              <w:t>ו</w:t>
            </w:r>
            <w:r w:rsidR="002C229E">
              <w:rPr>
                <w:rFonts w:cs="David" w:hint="cs"/>
                <w:rtl/>
              </w:rPr>
              <w:t>:</w:t>
            </w:r>
          </w:p>
          <w:p w:rsidR="006412C1" w:rsidRPr="007F113F" w:rsidRDefault="00ED53A7" w:rsidP="002C229E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ההצ</w:t>
            </w:r>
            <w:r w:rsidR="002C229E">
              <w:rPr>
                <w:rFonts w:cs="David" w:hint="cs"/>
                <w:rtl/>
              </w:rPr>
              <w:t>ע</w:t>
            </w:r>
            <w:r>
              <w:rPr>
                <w:rFonts w:cs="David" w:hint="cs"/>
                <w:rtl/>
              </w:rPr>
              <w:t xml:space="preserve">ה </w:t>
            </w:r>
            <w:r w:rsidR="002C229E">
              <w:rPr>
                <w:rFonts w:cs="David" w:hint="cs"/>
                <w:rtl/>
              </w:rPr>
              <w:t>ה</w:t>
            </w:r>
            <w:r>
              <w:rPr>
                <w:rFonts w:cs="David" w:hint="cs"/>
                <w:rtl/>
              </w:rPr>
              <w:t xml:space="preserve">שניה גם כן סובלת מבעיה של חוסר מניעה הדדית. </w:t>
            </w:r>
          </w:p>
        </w:tc>
      </w:tr>
    </w:tbl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7F113F" w:rsidRDefault="006412C1" w:rsidP="007F113F">
      <w:pPr>
        <w:spacing w:after="200" w:line="360" w:lineRule="auto"/>
        <w:rPr>
          <w:rFonts w:cs="David"/>
          <w:sz w:val="22"/>
          <w:rtl/>
        </w:rPr>
      </w:pPr>
      <w:r w:rsidRPr="007F113F">
        <w:rPr>
          <w:rFonts w:cs="David"/>
          <w:rtl/>
        </w:rPr>
        <w:t>הסבר:</w:t>
      </w:r>
    </w:p>
    <w:p w:rsidR="006412C1" w:rsidRPr="007F113F" w:rsidRDefault="006412C1" w:rsidP="007F113F">
      <w:pPr>
        <w:spacing w:after="200" w:line="480" w:lineRule="auto"/>
        <w:rPr>
          <w:rFonts w:cs="David"/>
          <w:sz w:val="26"/>
          <w:rtl/>
        </w:rPr>
      </w:pPr>
      <w:r w:rsidRPr="007F113F">
        <w:rPr>
          <w:rFonts w:cs="David"/>
          <w:rtl/>
        </w:rPr>
        <w:t>_______________________________________________________________________________________</w:t>
      </w:r>
      <w:r w:rsidR="007A65F7" w:rsidRPr="007F113F">
        <w:rPr>
          <w:rFonts w:cs="David"/>
          <w:rtl/>
        </w:rPr>
        <w:t>____________________________________________________________________</w:t>
      </w:r>
      <w:r w:rsidRPr="007F113F">
        <w:rPr>
          <w:rFonts w:cs="David"/>
          <w:rtl/>
        </w:rPr>
        <w:t>_________________________________________________</w:t>
      </w:r>
    </w:p>
    <w:p w:rsidR="006412C1" w:rsidRPr="007F113F" w:rsidRDefault="006412C1" w:rsidP="007F113F">
      <w:pPr>
        <w:spacing w:after="200" w:line="360" w:lineRule="auto"/>
        <w:rPr>
          <w:rFonts w:cs="David"/>
          <w:rtl/>
        </w:rPr>
      </w:pPr>
    </w:p>
    <w:p w:rsidR="006412C1" w:rsidRPr="007F113F" w:rsidRDefault="006412C1" w:rsidP="007F113F">
      <w:pPr>
        <w:spacing w:after="200" w:line="360" w:lineRule="auto"/>
        <w:rPr>
          <w:rFonts w:cs="David"/>
          <w:rtl/>
        </w:rPr>
      </w:pPr>
    </w:p>
    <w:p w:rsidR="006412C1" w:rsidRPr="007F113F" w:rsidRDefault="006412C1" w:rsidP="007F113F">
      <w:pPr>
        <w:spacing w:after="200" w:line="360" w:lineRule="auto"/>
        <w:rPr>
          <w:rFonts w:cs="David"/>
          <w:rtl/>
        </w:rPr>
      </w:pPr>
    </w:p>
    <w:p w:rsidR="006412C1" w:rsidRPr="007F113F" w:rsidRDefault="006412C1" w:rsidP="00E208D9">
      <w:pPr>
        <w:pStyle w:val="Heading2"/>
        <w:rPr>
          <w:rtl/>
        </w:rPr>
      </w:pPr>
      <w:r w:rsidRPr="007F113F">
        <w:rPr>
          <w:rtl/>
        </w:rPr>
        <w:t>חלק ב  (25 נקודות)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  <w:r w:rsidRPr="007F113F">
        <w:rPr>
          <w:rFonts w:cs="David"/>
          <w:rtl/>
        </w:rPr>
        <w:t xml:space="preserve">ענו על </w:t>
      </w:r>
      <w:r w:rsidRPr="00E208D9">
        <w:rPr>
          <w:rFonts w:cs="David"/>
          <w:b/>
          <w:bCs/>
          <w:rtl/>
        </w:rPr>
        <w:t>חמש</w:t>
      </w:r>
      <w:r>
        <w:rPr>
          <w:rFonts w:cs="David"/>
          <w:rtl/>
        </w:rPr>
        <w:t xml:space="preserve"> </w:t>
      </w:r>
      <w:r w:rsidRPr="007F113F">
        <w:rPr>
          <w:rFonts w:cs="David"/>
          <w:rtl/>
        </w:rPr>
        <w:t>השאלות הבאות. משקל כל שאלה 5 נקודות.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4</w:t>
      </w:r>
    </w:p>
    <w:p w:rsidR="00540668" w:rsidRDefault="00540668" w:rsidP="007F113F">
      <w:pPr>
        <w:spacing w:line="480" w:lineRule="auto"/>
        <w:rPr>
          <w:rFonts w:cs="David"/>
          <w:rtl/>
        </w:rPr>
      </w:pPr>
      <w:r>
        <w:rPr>
          <w:rFonts w:cs="David" w:hint="cs"/>
          <w:rtl/>
        </w:rPr>
        <w:t>הסבירו מה עושה התוכנית הבאה: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40668" w:rsidRPr="00540668" w:rsidTr="00540668">
        <w:tc>
          <w:tcPr>
            <w:tcW w:w="8522" w:type="dxa"/>
          </w:tcPr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#define handle_error(msg) \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do { perror(msg); exit(EXIT_FAILURE); } while (0)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int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main(int argc, char *argv[])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{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char *addr;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int fd;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struct stat sb;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off_t offset, pa_offset;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size_t length;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ssize_t s;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(argc &lt; 3 || argc &gt; 4) {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fprintf(stderr, "%s file offset [length]\n", argv[0]);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exit(EXIT_FAILURE);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}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fd = open(argv[1], O_RDONLY);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(fd == -1)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handle_error("open");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(fstat(fd, &amp;sb) == -1)           /* To obtain file size */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handle_error("fstat");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offset = atoi(argv[2]);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pa_offset = offset &amp; ~(sysconf(_SC_PAGE_SIZE) - 1);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/* offset for mmap() must be page aligned */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(offset &gt;= sb.st_size) {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lastRenderedPageBreak/>
              <w:t xml:space="preserve">               fprintf(stderr, "offset is past end of file\n");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exit(EXIT_FAILURE);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}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(argc == 4) {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length = atoi(argv[3]);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if (offset + length &gt; sb.st_size)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    length = sb.st_size - offset;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        /* Can't display bytes past end of file */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} else {    /* No length arg ==&gt; display to end of file */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length = sb.st_size - offset;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}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addr = mmap(NULL, length + offset - pa_offset, PROT_READ,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        MAP_PRIVATE, fd, pa_offset);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(addr == MAP_FAILED)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handle_error("mmap");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s = write(STDOUT_FILENO, addr + offset - pa_offset, length);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if (s != length) {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if (s == -1)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    handle_error("write");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fprintf(stderr, "partial write");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    exit(EXIT_FAILURE);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}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    exit(EXIT_SUCCESS);</w:t>
            </w:r>
          </w:p>
          <w:p w:rsidR="00540668" w:rsidRPr="00540668" w:rsidRDefault="00540668" w:rsidP="005406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ind w:left="120"/>
              <w:rPr>
                <w:rFonts w:ascii="Courier New" w:hAnsi="Courier New" w:cs="Courier New"/>
                <w:color w:val="181818"/>
                <w:sz w:val="18"/>
                <w:szCs w:val="18"/>
              </w:rPr>
            </w:pPr>
            <w:r w:rsidRPr="00540668">
              <w:rPr>
                <w:rFonts w:ascii="Courier New" w:hAnsi="Courier New" w:cs="Courier New"/>
                <w:color w:val="181818"/>
                <w:sz w:val="18"/>
                <w:szCs w:val="18"/>
              </w:rPr>
              <w:t xml:space="preserve">       }</w:t>
            </w:r>
          </w:p>
          <w:p w:rsidR="00540668" w:rsidRPr="00540668" w:rsidRDefault="00540668" w:rsidP="00540668">
            <w:pPr>
              <w:spacing w:line="480" w:lineRule="auto"/>
              <w:rPr>
                <w:rFonts w:cs="David"/>
                <w:rtl/>
              </w:rPr>
            </w:pPr>
          </w:p>
        </w:tc>
      </w:tr>
    </w:tbl>
    <w:p w:rsidR="00540668" w:rsidRDefault="00540668" w:rsidP="007F113F">
      <w:pPr>
        <w:spacing w:line="480" w:lineRule="auto"/>
        <w:rPr>
          <w:rFonts w:cs="David"/>
          <w:rtl/>
        </w:rPr>
      </w:pPr>
    </w:p>
    <w:p w:rsidR="006412C1" w:rsidRPr="007F113F" w:rsidRDefault="006412C1" w:rsidP="007F113F">
      <w:pPr>
        <w:spacing w:line="480" w:lineRule="auto"/>
        <w:rPr>
          <w:rFonts w:cs="David"/>
          <w:sz w:val="26"/>
          <w:rtl/>
        </w:rPr>
      </w:pPr>
      <w:r w:rsidRPr="007F113F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7F113F" w:rsidRDefault="006412C1" w:rsidP="007F113F">
      <w:pPr>
        <w:spacing w:after="200" w:line="360" w:lineRule="auto"/>
        <w:rPr>
          <w:rFonts w:cs="David"/>
          <w:b/>
          <w:bCs/>
          <w:i/>
          <w:iCs/>
          <w:u w:val="single"/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5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  <w:r w:rsidRPr="007F113F">
        <w:rPr>
          <w:rFonts w:cs="David"/>
          <w:rtl/>
        </w:rPr>
        <w:t xml:space="preserve">מהו ההבדל בין </w:t>
      </w:r>
      <w:r w:rsidRPr="007F113F">
        <w:rPr>
          <w:rFonts w:cs="David"/>
        </w:rPr>
        <w:t>TRAP instruction</w:t>
      </w:r>
      <w:r w:rsidRPr="007F113F">
        <w:rPr>
          <w:rFonts w:cs="David"/>
          <w:rtl/>
        </w:rPr>
        <w:t xml:space="preserve"> ל</w:t>
      </w:r>
      <w:r>
        <w:rPr>
          <w:rFonts w:cs="David"/>
          <w:rtl/>
        </w:rPr>
        <w:t xml:space="preserve">בין </w:t>
      </w:r>
      <w:r w:rsidRPr="007F113F">
        <w:rPr>
          <w:rFonts w:cs="David"/>
          <w:rtl/>
        </w:rPr>
        <w:t>פסיקת חומרה (</w:t>
      </w:r>
      <w:r w:rsidRPr="007F113F">
        <w:rPr>
          <w:rFonts w:cs="David"/>
        </w:rPr>
        <w:t>hardware interrupt</w:t>
      </w:r>
      <w:r w:rsidRPr="007F113F">
        <w:rPr>
          <w:rFonts w:cs="David"/>
          <w:rtl/>
        </w:rPr>
        <w:t>)?</w:t>
      </w:r>
    </w:p>
    <w:p w:rsidR="006412C1" w:rsidRPr="007F113F" w:rsidRDefault="006412C1" w:rsidP="007F113F">
      <w:pPr>
        <w:spacing w:line="480" w:lineRule="auto"/>
        <w:rPr>
          <w:rFonts w:cs="David"/>
          <w:sz w:val="26"/>
          <w:rtl/>
        </w:rPr>
      </w:pPr>
      <w:r w:rsidRPr="007F113F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7F113F" w:rsidRDefault="006412C1" w:rsidP="00E208D9">
      <w:pPr>
        <w:pStyle w:val="Heading3"/>
        <w:rPr>
          <w:rtl/>
        </w:rPr>
      </w:pPr>
      <w:r>
        <w:rPr>
          <w:bCs w:val="0"/>
          <w:rtl/>
        </w:rPr>
        <w:br w:type="page"/>
      </w:r>
      <w:r w:rsidRPr="007F113F">
        <w:rPr>
          <w:rtl/>
        </w:rPr>
        <w:lastRenderedPageBreak/>
        <w:t xml:space="preserve">שאלה </w:t>
      </w:r>
      <w:r>
        <w:rPr>
          <w:rtl/>
        </w:rPr>
        <w:t>6</w:t>
      </w:r>
    </w:p>
    <w:p w:rsidR="006412C1" w:rsidRPr="007F113F" w:rsidRDefault="00B45887" w:rsidP="00EF6ABA">
      <w:pPr>
        <w:spacing w:line="360" w:lineRule="auto"/>
        <w:rPr>
          <w:rFonts w:cs="David"/>
          <w:sz w:val="26"/>
          <w:rtl/>
        </w:rPr>
      </w:pPr>
      <w:r>
        <w:rPr>
          <w:rFonts w:cs="David" w:hint="cs"/>
          <w:rtl/>
        </w:rPr>
        <w:t>שרטטו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את ה </w:t>
      </w:r>
      <w:r>
        <w:rPr>
          <w:rFonts w:cs="David"/>
        </w:rPr>
        <w:t>layout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 של מערכת הקבצים </w:t>
      </w:r>
      <w:r>
        <w:rPr>
          <w:rFonts w:cs="David"/>
        </w:rPr>
        <w:t>ext2</w:t>
      </w:r>
      <w:r>
        <w:rPr>
          <w:rFonts w:cs="David" w:hint="cs"/>
          <w:rtl/>
        </w:rPr>
        <w:t>. כלומר</w:t>
      </w:r>
      <w:r w:rsidR="00F5489A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כיצד היא מחלקת את הבלוקים בדיסק ל </w:t>
      </w:r>
      <w:r>
        <w:rPr>
          <w:rFonts w:cs="David"/>
        </w:rPr>
        <w:t>groups</w:t>
      </w:r>
      <w:r>
        <w:rPr>
          <w:rFonts w:cs="David" w:hint="cs"/>
          <w:rtl/>
        </w:rPr>
        <w:t xml:space="preserve">, </w:t>
      </w:r>
      <w:r w:rsidR="00EF6ABA">
        <w:rPr>
          <w:rFonts w:cs="David" w:hint="cs"/>
          <w:rtl/>
        </w:rPr>
        <w:t>מה ממוקם בכל</w:t>
      </w:r>
      <w:r>
        <w:rPr>
          <w:rFonts w:cs="David" w:hint="cs"/>
          <w:rtl/>
        </w:rPr>
        <w:t xml:space="preserve"> </w:t>
      </w:r>
      <w:r>
        <w:rPr>
          <w:rFonts w:cs="David"/>
        </w:rPr>
        <w:t>group</w:t>
      </w:r>
      <w:r w:rsidR="00EF6ABA">
        <w:rPr>
          <w:rFonts w:cs="David" w:hint="cs"/>
          <w:rtl/>
        </w:rPr>
        <w:t xml:space="preserve"> והיכן?</w:t>
      </w:r>
      <w:r>
        <w:rPr>
          <w:rFonts w:cs="David" w:hint="cs"/>
          <w:rtl/>
        </w:rPr>
        <w:t xml:space="preserve"> 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  <w:r w:rsidRPr="007F113F">
        <w:rPr>
          <w:rFonts w:cs="David"/>
          <w:rtl/>
        </w:rPr>
        <w:t>שרטוט: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bidi w:val="0"/>
        <w:spacing w:line="360" w:lineRule="auto"/>
        <w:rPr>
          <w:rFonts w:cs="David"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7</w:t>
      </w:r>
    </w:p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>נתון מנגנון תזמון תהליכים בשיטת ההגרלה (</w:t>
      </w:r>
      <w:r w:rsidRPr="007F113F">
        <w:rPr>
          <w:rFonts w:cs="David"/>
        </w:rPr>
        <w:t>lottery scheduling</w:t>
      </w:r>
      <w:r w:rsidRPr="007F113F">
        <w:rPr>
          <w:rFonts w:cs="David"/>
          <w:rtl/>
        </w:rPr>
        <w:t>). כיצד</w:t>
      </w:r>
      <w:r>
        <w:rPr>
          <w:rFonts w:cs="David"/>
          <w:rtl/>
        </w:rPr>
        <w:t>,</w:t>
      </w:r>
      <w:r w:rsidRPr="007F113F">
        <w:rPr>
          <w:rFonts w:cs="David"/>
          <w:rtl/>
        </w:rPr>
        <w:t xml:space="preserve"> בלי לשנות קוד של מתזמן</w:t>
      </w:r>
      <w:r>
        <w:rPr>
          <w:rFonts w:cs="David"/>
          <w:rtl/>
        </w:rPr>
        <w:t>,</w:t>
      </w:r>
      <w:r w:rsidRPr="007F113F">
        <w:rPr>
          <w:rFonts w:cs="David"/>
          <w:rtl/>
        </w:rPr>
        <w:t xml:space="preserve"> ניתן לקבל מהמנגנון הזה תזמון תהליכים שייתן לתהליכים המתוזמנים זמני תגובה כמו </w:t>
      </w:r>
      <w:r w:rsidRPr="007F113F">
        <w:rPr>
          <w:rFonts w:cs="David"/>
        </w:rPr>
        <w:t>round robin</w:t>
      </w:r>
      <w:r w:rsidRPr="007F113F">
        <w:rPr>
          <w:rFonts w:cs="David"/>
          <w:rtl/>
        </w:rPr>
        <w:t xml:space="preserve">? </w:t>
      </w:r>
    </w:p>
    <w:p w:rsidR="006412C1" w:rsidRPr="007F113F" w:rsidRDefault="006412C1" w:rsidP="007F113F">
      <w:pPr>
        <w:spacing w:line="480" w:lineRule="auto"/>
        <w:rPr>
          <w:rFonts w:cs="David"/>
          <w:sz w:val="26"/>
          <w:rtl/>
        </w:rPr>
      </w:pPr>
      <w:r w:rsidRPr="007F113F">
        <w:rPr>
          <w:rFonts w:cs="David"/>
          <w:rtl/>
        </w:rPr>
        <w:t>________________________________________________________________________________________________________________________________________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EC0DA7" w:rsidP="00E208D9">
      <w:pPr>
        <w:pStyle w:val="Heading3"/>
        <w:rPr>
          <w:rtl/>
        </w:rPr>
      </w:pPr>
      <w:r>
        <w:rPr>
          <w:rtl/>
        </w:rPr>
        <w:br w:type="page"/>
      </w:r>
      <w:r w:rsidR="006412C1" w:rsidRPr="007F113F">
        <w:rPr>
          <w:rtl/>
        </w:rPr>
        <w:lastRenderedPageBreak/>
        <w:t xml:space="preserve">שאלה </w:t>
      </w:r>
      <w:r w:rsidR="006412C1">
        <w:rPr>
          <w:rtl/>
        </w:rPr>
        <w:t>8</w:t>
      </w:r>
    </w:p>
    <w:p w:rsidR="006412C1" w:rsidRPr="007F113F" w:rsidRDefault="00EC0DA7" w:rsidP="008C26C6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השלימו </w:t>
      </w:r>
      <w:r w:rsidR="002C229E">
        <w:rPr>
          <w:rFonts w:cs="David" w:hint="cs"/>
          <w:rtl/>
        </w:rPr>
        <w:t>את ה</w:t>
      </w:r>
      <w:r w:rsidR="008C26C6">
        <w:rPr>
          <w:rFonts w:cs="David" w:hint="cs"/>
          <w:rtl/>
        </w:rPr>
        <w:t>שרטט</w:t>
      </w:r>
      <w:r w:rsidR="002C229E">
        <w:rPr>
          <w:rFonts w:cs="David" w:hint="cs"/>
          <w:rtl/>
        </w:rPr>
        <w:t>.</w:t>
      </w:r>
      <w:r w:rsidR="008C26C6">
        <w:rPr>
          <w:rFonts w:cs="David" w:hint="cs"/>
          <w:rtl/>
        </w:rPr>
        <w:t xml:space="preserve"> כיצד מת</w:t>
      </w:r>
      <w:r w:rsidR="006412C1" w:rsidRPr="007F113F">
        <w:rPr>
          <w:rFonts w:cs="David"/>
          <w:rtl/>
        </w:rPr>
        <w:t xml:space="preserve">בצע תרגום כתובת לוגית לכתובת פיזית באמצעות </w:t>
      </w:r>
      <w:r w:rsidR="006412C1" w:rsidRPr="007F113F">
        <w:rPr>
          <w:rFonts w:cs="David"/>
        </w:rPr>
        <w:t>page table</w:t>
      </w:r>
      <w:r w:rsidR="002C229E">
        <w:rPr>
          <w:rFonts w:cs="David" w:hint="cs"/>
          <w:rtl/>
        </w:rPr>
        <w:t>?</w:t>
      </w:r>
      <w:r w:rsidR="006412C1" w:rsidRPr="007F113F">
        <w:rPr>
          <w:rFonts w:cs="David"/>
          <w:rtl/>
        </w:rPr>
        <w:t xml:space="preserve"> </w:t>
      </w:r>
    </w:p>
    <w:p w:rsidR="008C26C6" w:rsidRDefault="008C26C6" w:rsidP="008C26C6">
      <w:pPr>
        <w:spacing w:line="360" w:lineRule="auto"/>
        <w:rPr>
          <w:rFonts w:cs="David"/>
          <w:rtl/>
        </w:rPr>
      </w:pPr>
      <w:r w:rsidRPr="007F113F">
        <w:rPr>
          <w:rFonts w:cs="David"/>
          <w:rtl/>
        </w:rPr>
        <w:t>שרטוט:</w:t>
      </w:r>
    </w:p>
    <w:p w:rsidR="00EC0DA7" w:rsidRPr="007F113F" w:rsidRDefault="00873396" w:rsidP="008C26C6">
      <w:pPr>
        <w:spacing w:line="360" w:lineRule="auto"/>
        <w:rPr>
          <w:rFonts w:cs="David"/>
          <w:rtl/>
        </w:rPr>
      </w:pPr>
      <w:r>
        <w:rPr>
          <w:rFonts w:cs="David"/>
          <w:noProof/>
        </w:rPr>
        <w:drawing>
          <wp:inline distT="0" distB="0" distL="0" distR="0">
            <wp:extent cx="5276850" cy="12668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C6" w:rsidRDefault="008C26C6" w:rsidP="007F113F">
      <w:pPr>
        <w:pStyle w:val="Heading2"/>
        <w:spacing w:before="0"/>
        <w:rPr>
          <w:rtl/>
        </w:rPr>
      </w:pPr>
    </w:p>
    <w:p w:rsidR="008C26C6" w:rsidRDefault="008C26C6" w:rsidP="007F113F">
      <w:pPr>
        <w:pStyle w:val="Heading2"/>
        <w:spacing w:before="0"/>
        <w:rPr>
          <w:rtl/>
        </w:rPr>
      </w:pPr>
    </w:p>
    <w:p w:rsidR="008C26C6" w:rsidRDefault="008C26C6" w:rsidP="007F113F">
      <w:pPr>
        <w:pStyle w:val="Heading2"/>
        <w:spacing w:before="0"/>
        <w:rPr>
          <w:rtl/>
        </w:rPr>
      </w:pPr>
    </w:p>
    <w:p w:rsidR="008C26C6" w:rsidRDefault="008C26C6" w:rsidP="007F113F">
      <w:pPr>
        <w:pStyle w:val="Heading2"/>
        <w:spacing w:before="0"/>
        <w:rPr>
          <w:rtl/>
        </w:rPr>
      </w:pPr>
    </w:p>
    <w:p w:rsidR="008C26C6" w:rsidRDefault="008C26C6" w:rsidP="007F113F">
      <w:pPr>
        <w:pStyle w:val="Heading2"/>
        <w:spacing w:before="0"/>
        <w:rPr>
          <w:rtl/>
        </w:rPr>
      </w:pPr>
    </w:p>
    <w:p w:rsidR="00F0257C" w:rsidRDefault="00F0257C" w:rsidP="00F0257C">
      <w:pPr>
        <w:rPr>
          <w:rtl/>
        </w:rPr>
      </w:pPr>
    </w:p>
    <w:p w:rsidR="00F0257C" w:rsidRDefault="00F0257C" w:rsidP="00F0257C">
      <w:pPr>
        <w:rPr>
          <w:rtl/>
        </w:rPr>
      </w:pPr>
    </w:p>
    <w:p w:rsidR="00F0257C" w:rsidRPr="00F0257C" w:rsidRDefault="00F0257C" w:rsidP="00F0257C">
      <w:pPr>
        <w:rPr>
          <w:rtl/>
        </w:rPr>
      </w:pPr>
    </w:p>
    <w:p w:rsidR="008C26C6" w:rsidRDefault="008C26C6" w:rsidP="007F113F">
      <w:pPr>
        <w:pStyle w:val="Heading2"/>
        <w:spacing w:before="0"/>
        <w:rPr>
          <w:rtl/>
        </w:rPr>
      </w:pPr>
    </w:p>
    <w:p w:rsidR="006412C1" w:rsidRPr="007F113F" w:rsidRDefault="006412C1" w:rsidP="007F113F">
      <w:pPr>
        <w:pStyle w:val="Heading2"/>
        <w:spacing w:before="0"/>
        <w:rPr>
          <w:rtl/>
        </w:rPr>
      </w:pPr>
      <w:r w:rsidRPr="007F113F">
        <w:rPr>
          <w:rtl/>
        </w:rPr>
        <w:t>חלק ג  (20 נקודות)</w:t>
      </w:r>
    </w:p>
    <w:p w:rsidR="006412C1" w:rsidRDefault="006412C1" w:rsidP="007F113F">
      <w:pPr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 xml:space="preserve">ענו על </w:t>
      </w:r>
      <w:r w:rsidR="002C229E">
        <w:rPr>
          <w:rFonts w:cs="David" w:hint="cs"/>
          <w:rtl/>
        </w:rPr>
        <w:t xml:space="preserve">כל </w:t>
      </w:r>
      <w:r w:rsidRPr="00E208D9">
        <w:rPr>
          <w:rFonts w:cs="David"/>
          <w:b/>
          <w:bCs/>
          <w:rtl/>
        </w:rPr>
        <w:t>ארבע</w:t>
      </w:r>
      <w:r>
        <w:rPr>
          <w:rFonts w:cs="David"/>
          <w:rtl/>
        </w:rPr>
        <w:t xml:space="preserve"> </w:t>
      </w:r>
      <w:r w:rsidRPr="007F113F">
        <w:rPr>
          <w:rFonts w:cs="David"/>
          <w:rtl/>
        </w:rPr>
        <w:t>שאלות רב-</w:t>
      </w:r>
      <w:r w:rsidR="002C229E">
        <w:rPr>
          <w:rFonts w:cs="David" w:hint="cs"/>
          <w:rtl/>
        </w:rPr>
        <w:t>ה</w:t>
      </w:r>
      <w:r w:rsidRPr="007F113F">
        <w:rPr>
          <w:rFonts w:cs="David"/>
          <w:rtl/>
        </w:rPr>
        <w:t>ברירה (אמריקאיות)</w:t>
      </w:r>
      <w:r w:rsidR="002C229E">
        <w:rPr>
          <w:rFonts w:cs="David" w:hint="cs"/>
          <w:rtl/>
        </w:rPr>
        <w:t xml:space="preserve"> הבאות</w:t>
      </w:r>
      <w:r w:rsidRPr="007F113F">
        <w:rPr>
          <w:rFonts w:cs="David"/>
          <w:rtl/>
        </w:rPr>
        <w:t>. משקל כל שאלה 5 נקודות.</w:t>
      </w:r>
    </w:p>
    <w:p w:rsidR="006412C1" w:rsidRPr="007F113F" w:rsidRDefault="006412C1" w:rsidP="001417FA">
      <w:pPr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בכל שאלה יש לבחור את התשובה הנכונה ולהקיף בעיגול את אות התשובה שבחרתם.</w:t>
      </w:r>
    </w:p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9</w:t>
      </w:r>
    </w:p>
    <w:p w:rsidR="006412C1" w:rsidRPr="007F113F" w:rsidRDefault="006412C1" w:rsidP="007F113F">
      <w:pPr>
        <w:tabs>
          <w:tab w:val="num" w:pos="311"/>
        </w:tabs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>מתי הכרחי לחסום סיגנלים (</w:t>
      </w:r>
      <w:r w:rsidRPr="007F113F">
        <w:rPr>
          <w:rFonts w:cs="David"/>
        </w:rPr>
        <w:t>signals</w:t>
      </w:r>
      <w:r w:rsidRPr="007F113F">
        <w:rPr>
          <w:rFonts w:cs="David"/>
          <w:rtl/>
        </w:rPr>
        <w:t>)? תזכורת: חסימת סיגנלים מתבצעת על ידי עדכון של מסכת סיגנלים חסומים (</w:t>
      </w:r>
      <w:r w:rsidRPr="007F113F">
        <w:rPr>
          <w:rFonts w:cs="David"/>
        </w:rPr>
        <w:t>blocked signals mask</w:t>
      </w:r>
      <w:r w:rsidRPr="007F113F">
        <w:rPr>
          <w:rFonts w:cs="David"/>
          <w:rtl/>
        </w:rPr>
        <w:t xml:space="preserve">) והעברתה ל </w:t>
      </w:r>
      <w:r w:rsidRPr="007F113F">
        <w:rPr>
          <w:rFonts w:cs="David"/>
        </w:rPr>
        <w:t>sigaction</w:t>
      </w:r>
      <w:r w:rsidRPr="007F113F">
        <w:rPr>
          <w:rFonts w:cs="David"/>
          <w:rtl/>
        </w:rPr>
        <w:t>.</w:t>
      </w:r>
    </w:p>
    <w:p w:rsidR="006412C1" w:rsidRPr="007F113F" w:rsidRDefault="006412C1" w:rsidP="007F113F">
      <w:pPr>
        <w:tabs>
          <w:tab w:val="num" w:pos="311"/>
        </w:tabs>
        <w:jc w:val="both"/>
        <w:rPr>
          <w:rFonts w:cs="David"/>
          <w:rtl/>
        </w:rPr>
      </w:pPr>
    </w:p>
    <w:p w:rsidR="006412C1" w:rsidRPr="00447A6E" w:rsidRDefault="006412C1" w:rsidP="001417FA">
      <w:pPr>
        <w:numPr>
          <w:ilvl w:val="0"/>
          <w:numId w:val="13"/>
        </w:numPr>
        <w:tabs>
          <w:tab w:val="clear" w:pos="720"/>
        </w:tabs>
        <w:spacing w:line="360" w:lineRule="auto"/>
        <w:ind w:left="368"/>
        <w:jc w:val="both"/>
        <w:rPr>
          <w:rFonts w:cs="David"/>
          <w:color w:val="FF0000"/>
          <w:rtl/>
        </w:rPr>
      </w:pPr>
      <w:r w:rsidRPr="00447A6E">
        <w:rPr>
          <w:rFonts w:cs="David"/>
          <w:color w:val="FF0000"/>
          <w:rtl/>
        </w:rPr>
        <w:t>כאשר תהליך עומד לגשת למבנה נתונים שגם אחד או יותר מה-</w:t>
      </w:r>
      <w:r w:rsidRPr="00447A6E">
        <w:rPr>
          <w:rFonts w:cs="David"/>
          <w:color w:val="FF0000"/>
        </w:rPr>
        <w:t>signal handlers</w:t>
      </w:r>
      <w:r w:rsidRPr="00447A6E">
        <w:rPr>
          <w:rFonts w:cs="David"/>
          <w:color w:val="FF0000"/>
          <w:rtl/>
        </w:rPr>
        <w:t xml:space="preserve"> בתוכנית ניגשים אליו.</w:t>
      </w:r>
    </w:p>
    <w:p w:rsidR="006412C1" w:rsidRPr="007F113F" w:rsidRDefault="006412C1" w:rsidP="007F113F">
      <w:pPr>
        <w:numPr>
          <w:ilvl w:val="0"/>
          <w:numId w:val="13"/>
        </w:numPr>
        <w:tabs>
          <w:tab w:val="clear" w:pos="720"/>
        </w:tabs>
        <w:spacing w:line="360" w:lineRule="auto"/>
        <w:ind w:left="368"/>
        <w:jc w:val="both"/>
        <w:rPr>
          <w:rFonts w:cs="David"/>
          <w:rtl/>
        </w:rPr>
      </w:pPr>
      <w:r w:rsidRPr="007F113F">
        <w:rPr>
          <w:rFonts w:cs="David"/>
          <w:rtl/>
        </w:rPr>
        <w:t xml:space="preserve">כאשר תהליך שמטרתו לפגוע במערכת (וירוס, למשל) רוצה למנוע מתהליכים אחרים לשלוח לו סיגנלים שיגרמו למותו (כגון </w:t>
      </w:r>
      <w:r w:rsidRPr="007F113F">
        <w:rPr>
          <w:rFonts w:cs="David"/>
        </w:rPr>
        <w:t>SIGKILL</w:t>
      </w:r>
      <w:r w:rsidRPr="007F113F">
        <w:rPr>
          <w:rFonts w:cs="David"/>
          <w:rtl/>
        </w:rPr>
        <w:t>).</w:t>
      </w:r>
    </w:p>
    <w:p w:rsidR="006412C1" w:rsidRPr="007F113F" w:rsidRDefault="006412C1" w:rsidP="001417FA">
      <w:pPr>
        <w:numPr>
          <w:ilvl w:val="0"/>
          <w:numId w:val="13"/>
        </w:numPr>
        <w:tabs>
          <w:tab w:val="clear" w:pos="720"/>
        </w:tabs>
        <w:spacing w:line="360" w:lineRule="auto"/>
        <w:ind w:left="368"/>
        <w:jc w:val="both"/>
        <w:rPr>
          <w:rFonts w:cs="David"/>
          <w:rtl/>
        </w:rPr>
      </w:pPr>
      <w:r w:rsidRPr="007F113F">
        <w:rPr>
          <w:rFonts w:cs="David"/>
          <w:rtl/>
        </w:rPr>
        <w:t xml:space="preserve">כאשר תהליך נמצא בשליטת </w:t>
      </w:r>
      <w:r w:rsidRPr="007F113F">
        <w:rPr>
          <w:rFonts w:cs="David"/>
        </w:rPr>
        <w:t>debugger</w:t>
      </w:r>
      <w:r w:rsidRPr="007F113F">
        <w:rPr>
          <w:rFonts w:cs="David"/>
          <w:rtl/>
        </w:rPr>
        <w:t xml:space="preserve"> ורוצה להשתחרר ממנו על ידי חסימת סיגנל </w:t>
      </w:r>
      <w:r w:rsidRPr="007F113F">
        <w:rPr>
          <w:rFonts w:cs="David"/>
        </w:rPr>
        <w:t>SIGSTOP</w:t>
      </w:r>
    </w:p>
    <w:p w:rsidR="006412C1" w:rsidRPr="007F113F" w:rsidRDefault="006412C1" w:rsidP="007F113F">
      <w:pPr>
        <w:numPr>
          <w:ilvl w:val="0"/>
          <w:numId w:val="13"/>
        </w:numPr>
        <w:tabs>
          <w:tab w:val="clear" w:pos="720"/>
        </w:tabs>
        <w:spacing w:line="360" w:lineRule="auto"/>
        <w:ind w:left="368"/>
        <w:jc w:val="both"/>
        <w:rPr>
          <w:rFonts w:cs="David"/>
          <w:rtl/>
        </w:rPr>
      </w:pPr>
      <w:r w:rsidRPr="007F113F">
        <w:rPr>
          <w:rFonts w:cs="David"/>
          <w:rtl/>
        </w:rPr>
        <w:t>כאשר תהליך נמצא בכניסה לשגרת טיפול בפסיקה.</w:t>
      </w:r>
    </w:p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10</w:t>
      </w:r>
    </w:p>
    <w:p w:rsidR="00447A6E" w:rsidRPr="00447A6E" w:rsidRDefault="00447A6E" w:rsidP="00447A6E">
      <w:pPr>
        <w:spacing w:line="360" w:lineRule="auto"/>
        <w:rPr>
          <w:rFonts w:cs="David"/>
          <w:rtl/>
        </w:rPr>
      </w:pPr>
      <w:r w:rsidRPr="00447A6E">
        <w:rPr>
          <w:rFonts w:cs="David"/>
          <w:rtl/>
        </w:rPr>
        <w:t>איזו מבין התופעות הבאות איננה קשורה בהכרח למקביליות בין הליכים/תהליכונים?</w:t>
      </w:r>
    </w:p>
    <w:p w:rsidR="00447A6E" w:rsidRPr="00447A6E" w:rsidRDefault="00447A6E" w:rsidP="00447A6E">
      <w:pPr>
        <w:spacing w:line="360" w:lineRule="auto"/>
        <w:rPr>
          <w:rFonts w:cs="David"/>
        </w:rPr>
      </w:pPr>
    </w:p>
    <w:p w:rsidR="00447A6E" w:rsidRPr="00447A6E" w:rsidRDefault="00447A6E" w:rsidP="00447A6E">
      <w:pPr>
        <w:spacing w:line="360" w:lineRule="auto"/>
        <w:rPr>
          <w:rFonts w:cs="David"/>
          <w:color w:val="FF0000"/>
          <w:rtl/>
        </w:rPr>
      </w:pPr>
      <w:r w:rsidRPr="00447A6E">
        <w:rPr>
          <w:rFonts w:cs="David"/>
          <w:color w:val="FF0000"/>
          <w:rtl/>
        </w:rPr>
        <w:t>א. קיפאון (</w:t>
      </w:r>
      <w:r w:rsidRPr="00447A6E">
        <w:rPr>
          <w:rFonts w:cs="David"/>
          <w:color w:val="FF0000"/>
        </w:rPr>
        <w:t>deadlock</w:t>
      </w:r>
      <w:r w:rsidRPr="00447A6E">
        <w:rPr>
          <w:rFonts w:cs="David"/>
          <w:color w:val="FF0000"/>
          <w:rtl/>
        </w:rPr>
        <w:t>)</w:t>
      </w:r>
    </w:p>
    <w:p w:rsidR="00447A6E" w:rsidRPr="00447A6E" w:rsidRDefault="00447A6E" w:rsidP="00447A6E">
      <w:pPr>
        <w:spacing w:line="360" w:lineRule="auto"/>
        <w:rPr>
          <w:rFonts w:cs="David"/>
        </w:rPr>
      </w:pPr>
      <w:r w:rsidRPr="00447A6E">
        <w:rPr>
          <w:rFonts w:cs="David"/>
          <w:rtl/>
        </w:rPr>
        <w:t>ב. בעיית הקטע הקריטי</w:t>
      </w:r>
    </w:p>
    <w:p w:rsidR="00447A6E" w:rsidRPr="00447A6E" w:rsidRDefault="00447A6E" w:rsidP="00447A6E">
      <w:pPr>
        <w:spacing w:line="360" w:lineRule="auto"/>
        <w:rPr>
          <w:rFonts w:cs="David"/>
        </w:rPr>
      </w:pPr>
      <w:r w:rsidRPr="00447A6E">
        <w:rPr>
          <w:rFonts w:cs="David"/>
          <w:rtl/>
        </w:rPr>
        <w:t xml:space="preserve">ג. סחרור בזיכרון </w:t>
      </w:r>
      <w:r w:rsidRPr="00447A6E">
        <w:rPr>
          <w:rFonts w:cs="David"/>
        </w:rPr>
        <w:t>(threshing)</w:t>
      </w:r>
    </w:p>
    <w:p w:rsidR="00447A6E" w:rsidRPr="00447A6E" w:rsidRDefault="00447A6E" w:rsidP="00447A6E">
      <w:pPr>
        <w:spacing w:line="360" w:lineRule="auto"/>
        <w:rPr>
          <w:rFonts w:cs="David"/>
        </w:rPr>
      </w:pPr>
      <w:r w:rsidRPr="00447A6E">
        <w:rPr>
          <w:rFonts w:cs="David"/>
          <w:rtl/>
        </w:rPr>
        <w:t>ד. בעיית המרוץ (</w:t>
      </w:r>
      <w:r w:rsidRPr="00447A6E">
        <w:rPr>
          <w:rFonts w:cs="David"/>
        </w:rPr>
        <w:t>race condition</w:t>
      </w:r>
      <w:r w:rsidRPr="00447A6E">
        <w:rPr>
          <w:rFonts w:cs="David"/>
          <w:rtl/>
        </w:rPr>
        <w:t>)</w:t>
      </w:r>
    </w:p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11</w:t>
      </w:r>
    </w:p>
    <w:p w:rsidR="006412C1" w:rsidRPr="007F113F" w:rsidRDefault="006412C1" w:rsidP="007F113F">
      <w:pP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>כאשר מדובר במבנה מערכת הפעלה לפי מודל שרת-לקוח (</w:t>
      </w:r>
      <w:r w:rsidRPr="007F113F">
        <w:rPr>
          <w:rFonts w:cs="David"/>
        </w:rPr>
        <w:t>client-server model</w:t>
      </w:r>
      <w:r w:rsidRPr="007F113F">
        <w:rPr>
          <w:rFonts w:cs="David"/>
          <w:rtl/>
        </w:rPr>
        <w:t>), מהי התכונה אשר מהווה חיסרון מובהק של המודל?</w:t>
      </w:r>
    </w:p>
    <w:p w:rsidR="006412C1" w:rsidRPr="007F113F" w:rsidRDefault="006412C1" w:rsidP="007F113F">
      <w:pPr>
        <w:jc w:val="both"/>
        <w:rPr>
          <w:rFonts w:cs="David"/>
          <w:rtl/>
        </w:rPr>
      </w:pPr>
    </w:p>
    <w:p w:rsidR="006412C1" w:rsidRPr="007F113F" w:rsidRDefault="006412C1" w:rsidP="007F113F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>העדר מבנה כלשהו. המערכת היא אוסף שגרות אשר כל אחת מהן יכולה לקרוא לשגרה אחרת מן האוסף.</w:t>
      </w:r>
    </w:p>
    <w:p w:rsidR="006412C1" w:rsidRPr="007F113F" w:rsidRDefault="006412C1" w:rsidP="007F113F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>חוסר אפשרות התאמה למערכות מבוזרות (</w:t>
      </w:r>
      <w:r w:rsidRPr="007F113F">
        <w:rPr>
          <w:rFonts w:cs="David"/>
        </w:rPr>
        <w:t>distributed systems</w:t>
      </w:r>
      <w:r w:rsidRPr="007F113F">
        <w:rPr>
          <w:rFonts w:cs="David"/>
          <w:rtl/>
        </w:rPr>
        <w:t>).</w:t>
      </w:r>
    </w:p>
    <w:p w:rsidR="006412C1" w:rsidRPr="005D1CFA" w:rsidRDefault="006412C1" w:rsidP="007F113F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David"/>
          <w:color w:val="FF0000"/>
          <w:rtl/>
        </w:rPr>
      </w:pPr>
      <w:r w:rsidRPr="005D1CFA">
        <w:rPr>
          <w:rFonts w:cs="David"/>
          <w:color w:val="FF0000"/>
          <w:rtl/>
        </w:rPr>
        <w:t>התקורה (</w:t>
      </w:r>
      <w:r w:rsidRPr="005D1CFA">
        <w:rPr>
          <w:rFonts w:cs="David"/>
          <w:color w:val="FF0000"/>
        </w:rPr>
        <w:t>overhead</w:t>
      </w:r>
      <w:r w:rsidRPr="005D1CFA">
        <w:rPr>
          <w:rFonts w:cs="David"/>
          <w:color w:val="FF0000"/>
          <w:rtl/>
        </w:rPr>
        <w:t>) שבתקשורת בין רכיבי המערכת.</w:t>
      </w:r>
    </w:p>
    <w:p w:rsidR="00424076" w:rsidRPr="00631C91" w:rsidRDefault="00C676C0" w:rsidP="00631C91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David"/>
          <w:rtl/>
        </w:rPr>
      </w:pPr>
      <w:r w:rsidRPr="00631C91">
        <w:rPr>
          <w:rFonts w:cs="David" w:hint="cs"/>
          <w:rtl/>
        </w:rPr>
        <w:t>חוסר אפשרות של תקשורת מאובטחת</w:t>
      </w:r>
    </w:p>
    <w:p w:rsidR="00424076" w:rsidRDefault="00424076" w:rsidP="00E208D9">
      <w:pPr>
        <w:pStyle w:val="Heading3"/>
        <w:rPr>
          <w:rtl/>
        </w:rPr>
      </w:pPr>
    </w:p>
    <w:p w:rsidR="006412C1" w:rsidRPr="007F113F" w:rsidRDefault="006412C1" w:rsidP="00E208D9">
      <w:pPr>
        <w:pStyle w:val="Heading3"/>
        <w:rPr>
          <w:rtl/>
        </w:rPr>
      </w:pPr>
      <w:r w:rsidRPr="007F113F">
        <w:rPr>
          <w:rtl/>
        </w:rPr>
        <w:t xml:space="preserve">שאלה </w:t>
      </w:r>
      <w:r>
        <w:rPr>
          <w:rtl/>
        </w:rPr>
        <w:t>12</w:t>
      </w:r>
    </w:p>
    <w:p w:rsidR="002C2765" w:rsidRPr="002C2765" w:rsidRDefault="002C2765" w:rsidP="002C2765">
      <w:pPr>
        <w:rPr>
          <w:rFonts w:cs="David"/>
          <w:rtl/>
        </w:rPr>
      </w:pPr>
      <w:r w:rsidRPr="002C2765">
        <w:rPr>
          <w:rFonts w:cs="David"/>
          <w:rtl/>
        </w:rPr>
        <w:t>להלן תוצאות הבדיקה של עקביות מערכת הקבצים:</w:t>
      </w:r>
    </w:p>
    <w:p w:rsidR="002C2765" w:rsidRPr="002C2765" w:rsidRDefault="002C2765" w:rsidP="002C2765">
      <w:pPr>
        <w:bidi w:val="0"/>
        <w:rPr>
          <w:rFonts w:cs="David"/>
          <w:rtl/>
        </w:rPr>
      </w:pPr>
    </w:p>
    <w:p w:rsidR="002C2765" w:rsidRPr="002C2765" w:rsidRDefault="002C2765" w:rsidP="002C2765">
      <w:pPr>
        <w:rPr>
          <w:rFonts w:cs="David"/>
          <w:rtl/>
        </w:rPr>
      </w:pPr>
    </w:p>
    <w:tbl>
      <w:tblPr>
        <w:bidiVisual/>
        <w:tblW w:w="0" w:type="auto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567"/>
        <w:gridCol w:w="567"/>
        <w:gridCol w:w="567"/>
        <w:gridCol w:w="567"/>
        <w:gridCol w:w="567"/>
        <w:gridCol w:w="567"/>
        <w:gridCol w:w="426"/>
        <w:gridCol w:w="425"/>
        <w:gridCol w:w="425"/>
        <w:gridCol w:w="425"/>
        <w:gridCol w:w="426"/>
        <w:gridCol w:w="425"/>
        <w:gridCol w:w="426"/>
        <w:gridCol w:w="283"/>
        <w:gridCol w:w="289"/>
      </w:tblGrid>
      <w:tr w:rsidR="002C2765" w:rsidRPr="002C2765" w:rsidTr="0042795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bidi w:val="0"/>
              <w:rPr>
                <w:rFonts w:cs="David"/>
              </w:rPr>
            </w:pPr>
            <w:r w:rsidRPr="002C2765">
              <w:rPr>
                <w:rFonts w:cs="David"/>
              </w:rPr>
              <w:t>Block 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  <w:lang w:val="ru-RU"/>
              </w:rPr>
            </w:pPr>
            <w:r w:rsidRPr="002C2765">
              <w:rPr>
                <w:rFonts w:cs="David"/>
                <w:rtl/>
                <w:lang w:val="ru-RU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  <w:lang w:val="ru-RU"/>
              </w:rPr>
            </w:pPr>
            <w:r w:rsidRPr="002C2765">
              <w:rPr>
                <w:rFonts w:cs="David"/>
                <w:rtl/>
                <w:lang w:val="ru-RU"/>
              </w:rPr>
              <w:t>2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bidi w:val="0"/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</w:tr>
      <w:tr w:rsidR="002C2765" w:rsidRPr="002C2765" w:rsidTr="0042795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bidi w:val="0"/>
              <w:rPr>
                <w:rFonts w:cs="David"/>
              </w:rPr>
            </w:pPr>
            <w:r w:rsidRPr="002C2765">
              <w:rPr>
                <w:rFonts w:cs="David"/>
              </w:rPr>
              <w:t>Blocks in 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</w:tr>
      <w:tr w:rsidR="002C2765" w:rsidRPr="002C2765" w:rsidTr="0042795B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bidi w:val="0"/>
              <w:rPr>
                <w:rFonts w:cs="David"/>
              </w:rPr>
            </w:pPr>
            <w:r w:rsidRPr="002C2765">
              <w:rPr>
                <w:rFonts w:cs="David"/>
              </w:rPr>
              <w:t>Free blocks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765" w:rsidRPr="002C2765" w:rsidRDefault="002C2765" w:rsidP="0042795B">
            <w:pPr>
              <w:rPr>
                <w:rFonts w:cs="David"/>
              </w:rPr>
            </w:pPr>
            <w:r w:rsidRPr="002C2765">
              <w:rPr>
                <w:rFonts w:cs="David"/>
                <w:rtl/>
              </w:rPr>
              <w:t>0</w:t>
            </w:r>
          </w:p>
        </w:tc>
      </w:tr>
    </w:tbl>
    <w:p w:rsidR="002C2765" w:rsidRPr="002C2765" w:rsidRDefault="002C2765" w:rsidP="002C2765">
      <w:pPr>
        <w:rPr>
          <w:rFonts w:cs="David"/>
          <w:rtl/>
        </w:rPr>
      </w:pPr>
    </w:p>
    <w:p w:rsidR="002C2765" w:rsidRPr="002C2765" w:rsidRDefault="002C2765" w:rsidP="002C2765">
      <w:pPr>
        <w:rPr>
          <w:rFonts w:cs="David"/>
          <w:rtl/>
        </w:rPr>
      </w:pPr>
      <w:r w:rsidRPr="002C2765">
        <w:rPr>
          <w:rFonts w:cs="David"/>
          <w:rtl/>
        </w:rPr>
        <w:t>מה אפשר להסיק לפי הנתונים הנ"ל?</w:t>
      </w:r>
    </w:p>
    <w:p w:rsidR="002C2765" w:rsidRPr="002C2765" w:rsidRDefault="002C2765" w:rsidP="002C2765">
      <w:pPr>
        <w:rPr>
          <w:rFonts w:cs="David"/>
          <w:color w:val="FF0000"/>
          <w:rtl/>
        </w:rPr>
      </w:pPr>
    </w:p>
    <w:p w:rsidR="002C2765" w:rsidRPr="002C2765" w:rsidRDefault="002C2765" w:rsidP="002C2765">
      <w:pPr>
        <w:numPr>
          <w:ilvl w:val="0"/>
          <w:numId w:val="23"/>
        </w:numPr>
        <w:tabs>
          <w:tab w:val="num" w:pos="360"/>
        </w:tabs>
        <w:autoSpaceDE w:val="0"/>
        <w:autoSpaceDN w:val="0"/>
        <w:ind w:left="360"/>
        <w:rPr>
          <w:rFonts w:cs="David"/>
          <w:color w:val="FF0000"/>
          <w:rtl/>
        </w:rPr>
      </w:pPr>
      <w:r w:rsidRPr="002C2765">
        <w:rPr>
          <w:rFonts w:cs="David"/>
          <w:color w:val="FF0000"/>
          <w:rtl/>
        </w:rPr>
        <w:t>מערכת הקבצים הנה עקבית.</w:t>
      </w:r>
    </w:p>
    <w:p w:rsidR="002C2765" w:rsidRPr="002C2765" w:rsidRDefault="002C2765" w:rsidP="002C2765">
      <w:pPr>
        <w:numPr>
          <w:ilvl w:val="0"/>
          <w:numId w:val="23"/>
        </w:numPr>
        <w:tabs>
          <w:tab w:val="num" w:pos="360"/>
        </w:tabs>
        <w:autoSpaceDE w:val="0"/>
        <w:autoSpaceDN w:val="0"/>
        <w:ind w:left="360"/>
        <w:rPr>
          <w:rFonts w:cs="David"/>
          <w:rtl/>
        </w:rPr>
      </w:pPr>
      <w:r w:rsidRPr="002C2765">
        <w:rPr>
          <w:rFonts w:cs="David"/>
          <w:rtl/>
        </w:rPr>
        <w:t>מערכת הקבצים איננה עקבית – בלוקים חסרים.</w:t>
      </w:r>
    </w:p>
    <w:p w:rsidR="002C2765" w:rsidRPr="002C2765" w:rsidRDefault="002C2765" w:rsidP="002C2765">
      <w:pPr>
        <w:numPr>
          <w:ilvl w:val="0"/>
          <w:numId w:val="23"/>
        </w:numPr>
        <w:tabs>
          <w:tab w:val="num" w:pos="360"/>
        </w:tabs>
        <w:autoSpaceDE w:val="0"/>
        <w:autoSpaceDN w:val="0"/>
        <w:ind w:left="360"/>
        <w:rPr>
          <w:rFonts w:cs="David"/>
          <w:rtl/>
        </w:rPr>
      </w:pPr>
      <w:r w:rsidRPr="002C2765">
        <w:rPr>
          <w:rFonts w:cs="David"/>
          <w:rtl/>
        </w:rPr>
        <w:t>מערכת הקבצים איננה עקבית – בלוקים משוכפלים.</w:t>
      </w:r>
    </w:p>
    <w:p w:rsidR="006412C1" w:rsidRPr="00631C91" w:rsidDel="00873396" w:rsidRDefault="00873396" w:rsidP="00631C91">
      <w:pPr>
        <w:numPr>
          <w:ilvl w:val="0"/>
          <w:numId w:val="23"/>
        </w:numPr>
        <w:tabs>
          <w:tab w:val="num" w:pos="360"/>
        </w:tabs>
        <w:autoSpaceDE w:val="0"/>
        <w:autoSpaceDN w:val="0"/>
        <w:spacing w:line="360" w:lineRule="auto"/>
        <w:ind w:left="360"/>
        <w:jc w:val="both"/>
        <w:rPr>
          <w:del w:id="4" w:author="Leonid Barenboim" w:date="2014-12-21T13:47:00Z"/>
          <w:rFonts w:cs="David"/>
          <w:rtl/>
        </w:rPr>
      </w:pPr>
      <w:r w:rsidRPr="00631C91">
        <w:rPr>
          <w:rFonts w:cs="David" w:hint="cs"/>
          <w:rtl/>
        </w:rPr>
        <w:t xml:space="preserve">מערכת הקבצים אינה עקבית </w:t>
      </w:r>
      <w:r w:rsidRPr="00631C91">
        <w:rPr>
          <w:rFonts w:cs="David"/>
          <w:rtl/>
        </w:rPr>
        <w:t>–</w:t>
      </w:r>
      <w:r w:rsidRPr="00631C91">
        <w:rPr>
          <w:rFonts w:cs="David" w:hint="cs"/>
          <w:rtl/>
        </w:rPr>
        <w:t xml:space="preserve"> בלוקים משובשים.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p w:rsidR="006412C1" w:rsidRPr="00C32C11" w:rsidRDefault="006412C1" w:rsidP="008B1CB0">
      <w:pPr>
        <w:jc w:val="center"/>
        <w:rPr>
          <w:rFonts w:cs="David"/>
          <w:b/>
          <w:bCs/>
          <w:spacing w:val="60"/>
          <w:sz w:val="26"/>
          <w:szCs w:val="28"/>
          <w:rtl/>
        </w:rPr>
      </w:pPr>
      <w:r w:rsidRPr="00C32C11"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6412C1" w:rsidRPr="007F113F" w:rsidRDefault="006412C1" w:rsidP="007F113F">
      <w:pPr>
        <w:spacing w:line="360" w:lineRule="auto"/>
        <w:rPr>
          <w:rFonts w:cs="David"/>
          <w:rtl/>
        </w:rPr>
      </w:pPr>
    </w:p>
    <w:sectPr w:rsidR="006412C1" w:rsidRPr="007F113F" w:rsidSect="00F578EA">
      <w:foot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27B" w:rsidRDefault="003C327B" w:rsidP="00FA0D2F">
      <w:r>
        <w:separator/>
      </w:r>
    </w:p>
  </w:endnote>
  <w:endnote w:type="continuationSeparator" w:id="0">
    <w:p w:rsidR="003C327B" w:rsidRDefault="003C327B" w:rsidP="00FA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2C1" w:rsidRPr="007F113F" w:rsidRDefault="00FE6086" w:rsidP="00B36673">
    <w:pPr>
      <w:pStyle w:val="Footer"/>
      <w:ind w:firstLine="720"/>
      <w:jc w:val="right"/>
      <w:rPr>
        <w:rFonts w:cs="David"/>
      </w:rPr>
    </w:pPr>
    <w:r w:rsidRPr="007F113F">
      <w:rPr>
        <w:rFonts w:cs="David"/>
      </w:rPr>
      <w:fldChar w:fldCharType="begin"/>
    </w:r>
    <w:r w:rsidR="006412C1" w:rsidRPr="007F113F">
      <w:rPr>
        <w:rFonts w:cs="David"/>
      </w:rPr>
      <w:instrText xml:space="preserve"> PAGE   \* MERGEFORMAT </w:instrText>
    </w:r>
    <w:r w:rsidRPr="007F113F">
      <w:rPr>
        <w:rFonts w:cs="David"/>
      </w:rPr>
      <w:fldChar w:fldCharType="separate"/>
    </w:r>
    <w:r w:rsidR="00842F68" w:rsidRPr="00842F68">
      <w:rPr>
        <w:rFonts w:cs="David"/>
        <w:noProof/>
        <w:rtl/>
        <w:lang w:val="he-IL"/>
      </w:rPr>
      <w:t>11</w:t>
    </w:r>
    <w:r w:rsidRPr="007F113F">
      <w:rPr>
        <w:rFonts w:cs="David"/>
      </w:rPr>
      <w:fldChar w:fldCharType="end"/>
    </w:r>
    <w:r w:rsidR="006412C1" w:rsidRPr="007F113F">
      <w:rPr>
        <w:rFonts w:cs="David"/>
        <w:rtl/>
      </w:rPr>
      <w:tab/>
    </w:r>
    <w:r w:rsidR="00B36673">
      <w:rPr>
        <w:rFonts w:cs="David" w:hint="cs"/>
        <w:szCs w:val="22"/>
        <w:rtl/>
      </w:rPr>
      <w:t>א</w:t>
    </w:r>
    <w:r w:rsidR="00B36673">
      <w:rPr>
        <w:rFonts w:cs="David"/>
        <w:szCs w:val="22"/>
        <w:rtl/>
      </w:rPr>
      <w:t>20</w:t>
    </w:r>
    <w:r w:rsidR="00B36673">
      <w:rPr>
        <w:rFonts w:cs="David" w:hint="cs"/>
        <w:szCs w:val="22"/>
        <w:rtl/>
      </w:rPr>
      <w:t>15</w:t>
    </w:r>
    <w:r w:rsidR="006412C1" w:rsidRPr="007F113F">
      <w:rPr>
        <w:rFonts w:cs="David"/>
        <w:szCs w:val="22"/>
        <w:rtl/>
      </w:rPr>
      <w:t>– 82 / 20594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27B" w:rsidRDefault="003C327B" w:rsidP="00FA0D2F">
      <w:r>
        <w:separator/>
      </w:r>
    </w:p>
  </w:footnote>
  <w:footnote w:type="continuationSeparator" w:id="0">
    <w:p w:rsidR="003C327B" w:rsidRDefault="003C327B" w:rsidP="00FA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6E479BF"/>
    <w:multiLevelType w:val="hybridMultilevel"/>
    <w:tmpl w:val="EA3A38E2"/>
    <w:lvl w:ilvl="0" w:tplc="8D5A1E94">
      <w:start w:val="1"/>
      <w:numFmt w:val="hebrew1"/>
      <w:lvlRestart w:val="0"/>
      <w:lvlText w:val="%1."/>
      <w:lvlJc w:val="left"/>
      <w:pPr>
        <w:tabs>
          <w:tab w:val="num" w:pos="840"/>
        </w:tabs>
        <w:ind w:left="840" w:hanging="480"/>
      </w:pPr>
      <w:rPr>
        <w:rFonts w:cs="David"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6E6235A"/>
    <w:multiLevelType w:val="hybridMultilevel"/>
    <w:tmpl w:val="41328008"/>
    <w:lvl w:ilvl="0" w:tplc="2AB0181C">
      <w:start w:val="1"/>
      <w:numFmt w:val="hebrew1"/>
      <w:lvlText w:val="%1."/>
      <w:lvlJc w:val="left"/>
      <w:pPr>
        <w:ind w:left="960" w:hanging="60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6345B61"/>
    <w:multiLevelType w:val="hybridMultilevel"/>
    <w:tmpl w:val="2AFA46CE"/>
    <w:lvl w:ilvl="0" w:tplc="3EDE146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DB6F77"/>
    <w:multiLevelType w:val="hybridMultilevel"/>
    <w:tmpl w:val="658C1D88"/>
    <w:lvl w:ilvl="0" w:tplc="EEFE1AB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color w:val="auto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3511A1"/>
    <w:multiLevelType w:val="hybridMultilevel"/>
    <w:tmpl w:val="DD8E264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B83AE7"/>
    <w:multiLevelType w:val="multilevel"/>
    <w:tmpl w:val="DFAA376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1"/>
      <w:numFmt w:val="hebrew1"/>
      <w:lvlText w:val="%1.    %2."/>
      <w:lvlJc w:val="left"/>
      <w:pPr>
        <w:tabs>
          <w:tab w:val="num" w:pos="720"/>
        </w:tabs>
        <w:ind w:left="465" w:hanging="465"/>
      </w:pPr>
      <w:rPr>
        <w:rFonts w:cs="Times New Roman" w:hint="default"/>
        <w:sz w:val="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7" w15:restartNumberingAfterBreak="0">
    <w:nsid w:val="3C024DB6"/>
    <w:multiLevelType w:val="singleLevel"/>
    <w:tmpl w:val="F7401B2C"/>
    <w:lvl w:ilvl="0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</w:abstractNum>
  <w:abstractNum w:abstractNumId="8" w15:restartNumberingAfterBreak="0">
    <w:nsid w:val="43C1086E"/>
    <w:multiLevelType w:val="hybridMultilevel"/>
    <w:tmpl w:val="CE004E82"/>
    <w:lvl w:ilvl="0" w:tplc="7032CE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470516C"/>
    <w:multiLevelType w:val="hybridMultilevel"/>
    <w:tmpl w:val="8DCA091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2E6268"/>
    <w:multiLevelType w:val="multilevel"/>
    <w:tmpl w:val="8EE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9B979C9"/>
    <w:multiLevelType w:val="hybridMultilevel"/>
    <w:tmpl w:val="00228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E9A1CC8"/>
    <w:multiLevelType w:val="hybridMultilevel"/>
    <w:tmpl w:val="7CE6EFA6"/>
    <w:lvl w:ilvl="0" w:tplc="7C88D92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E815A8"/>
    <w:multiLevelType w:val="multilevel"/>
    <w:tmpl w:val="15B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2C6384F"/>
    <w:multiLevelType w:val="singleLevel"/>
    <w:tmpl w:val="72164F2C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4"/>
      </w:rPr>
    </w:lvl>
  </w:abstractNum>
  <w:abstractNum w:abstractNumId="15" w15:restartNumberingAfterBreak="0">
    <w:nsid w:val="637C49B4"/>
    <w:multiLevelType w:val="multilevel"/>
    <w:tmpl w:val="DD8E2644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BA1226"/>
    <w:multiLevelType w:val="hybridMultilevel"/>
    <w:tmpl w:val="03C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65CB2"/>
    <w:multiLevelType w:val="hybridMultilevel"/>
    <w:tmpl w:val="0A66349A"/>
    <w:lvl w:ilvl="0" w:tplc="040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6F723957"/>
    <w:multiLevelType w:val="singleLevel"/>
    <w:tmpl w:val="30E2DBD8"/>
    <w:lvl w:ilvl="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 w:hint="default"/>
        <w:sz w:val="2"/>
        <w:szCs w:val="24"/>
      </w:rPr>
    </w:lvl>
  </w:abstractNum>
  <w:abstractNum w:abstractNumId="19" w15:restartNumberingAfterBreak="0">
    <w:nsid w:val="70BB154A"/>
    <w:multiLevelType w:val="hybridMultilevel"/>
    <w:tmpl w:val="B6A8D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1C55377"/>
    <w:multiLevelType w:val="hybridMultilevel"/>
    <w:tmpl w:val="D35ABB6A"/>
    <w:lvl w:ilvl="0" w:tplc="7020F106">
      <w:start w:val="1"/>
      <w:numFmt w:val="hebrew1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789B17AB"/>
    <w:multiLevelType w:val="hybridMultilevel"/>
    <w:tmpl w:val="C7C8BF70"/>
    <w:lvl w:ilvl="0" w:tplc="DE32B368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David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C907A95"/>
    <w:multiLevelType w:val="hybridMultilevel"/>
    <w:tmpl w:val="C6706BA8"/>
    <w:lvl w:ilvl="0" w:tplc="43D8212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0F0731E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</w:num>
  <w:num w:numId="2">
    <w:abstractNumId w:val="1"/>
  </w:num>
  <w:num w:numId="3">
    <w:abstractNumId w:val="22"/>
  </w:num>
  <w:num w:numId="4">
    <w:abstractNumId w:val="8"/>
  </w:num>
  <w:num w:numId="5">
    <w:abstractNumId w:val="13"/>
  </w:num>
  <w:num w:numId="6">
    <w:abstractNumId w:val="19"/>
  </w:num>
  <w:num w:numId="7">
    <w:abstractNumId w:val="9"/>
  </w:num>
  <w:num w:numId="8">
    <w:abstractNumId w:val="5"/>
  </w:num>
  <w:num w:numId="9">
    <w:abstractNumId w:val="15"/>
  </w:num>
  <w:num w:numId="10">
    <w:abstractNumId w:val="11"/>
  </w:num>
  <w:num w:numId="11">
    <w:abstractNumId w:val="6"/>
  </w:num>
  <w:num w:numId="12">
    <w:abstractNumId w:val="14"/>
  </w:num>
  <w:num w:numId="13">
    <w:abstractNumId w:val="20"/>
  </w:num>
  <w:num w:numId="14">
    <w:abstractNumId w:val="10"/>
  </w:num>
  <w:num w:numId="15">
    <w:abstractNumId w:val="18"/>
  </w:num>
  <w:num w:numId="16">
    <w:abstractNumId w:val="0"/>
    <w:lvlOverride w:ilvl="0">
      <w:lvl w:ilvl="0">
        <w:start w:val="1"/>
        <w:numFmt w:val="decimalFullWidth2"/>
        <w:lvlText w:val=""/>
        <w:legacy w:legacy="1" w:legacySpace="0" w:legacyIndent="360"/>
        <w:lvlJc w:val="center"/>
        <w:pPr>
          <w:ind w:hanging="360"/>
        </w:pPr>
        <w:rPr>
          <w:rFonts w:ascii="Symbol" w:hAnsi="Symbol" w:cs="David" w:hint="cs"/>
        </w:rPr>
      </w:lvl>
    </w:lvlOverride>
  </w:num>
  <w:num w:numId="17">
    <w:abstractNumId w:val="21"/>
  </w:num>
  <w:num w:numId="18">
    <w:abstractNumId w:val="4"/>
  </w:num>
  <w:num w:numId="19">
    <w:abstractNumId w:val="12"/>
  </w:num>
  <w:num w:numId="20">
    <w:abstractNumId w:val="2"/>
  </w:num>
  <w:num w:numId="21">
    <w:abstractNumId w:val="3"/>
  </w:num>
  <w:num w:numId="22">
    <w:abstractNumId w:val="17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44"/>
    <w:rsid w:val="00003AE5"/>
    <w:rsid w:val="00004F66"/>
    <w:rsid w:val="00016D1F"/>
    <w:rsid w:val="00030357"/>
    <w:rsid w:val="00037DEF"/>
    <w:rsid w:val="00040453"/>
    <w:rsid w:val="00040A36"/>
    <w:rsid w:val="00064F40"/>
    <w:rsid w:val="00065A8A"/>
    <w:rsid w:val="00072634"/>
    <w:rsid w:val="00073675"/>
    <w:rsid w:val="00085810"/>
    <w:rsid w:val="00096CEA"/>
    <w:rsid w:val="000A1C0C"/>
    <w:rsid w:val="000A7136"/>
    <w:rsid w:val="000C0D0F"/>
    <w:rsid w:val="000D2337"/>
    <w:rsid w:val="000D3834"/>
    <w:rsid w:val="000E13DF"/>
    <w:rsid w:val="000E2BB7"/>
    <w:rsid w:val="000E6AC9"/>
    <w:rsid w:val="000F009F"/>
    <w:rsid w:val="000F0BE9"/>
    <w:rsid w:val="000F6483"/>
    <w:rsid w:val="001002CE"/>
    <w:rsid w:val="00101D0C"/>
    <w:rsid w:val="00113D1E"/>
    <w:rsid w:val="001256BC"/>
    <w:rsid w:val="00125BF3"/>
    <w:rsid w:val="0013232C"/>
    <w:rsid w:val="00133967"/>
    <w:rsid w:val="0013507D"/>
    <w:rsid w:val="001417FA"/>
    <w:rsid w:val="001518DF"/>
    <w:rsid w:val="001631E3"/>
    <w:rsid w:val="00164967"/>
    <w:rsid w:val="00164BAA"/>
    <w:rsid w:val="00170BCA"/>
    <w:rsid w:val="00171302"/>
    <w:rsid w:val="001730FD"/>
    <w:rsid w:val="00176B6B"/>
    <w:rsid w:val="00194E37"/>
    <w:rsid w:val="00197E7D"/>
    <w:rsid w:val="001A2C8C"/>
    <w:rsid w:val="001A6331"/>
    <w:rsid w:val="001B011C"/>
    <w:rsid w:val="001B55BE"/>
    <w:rsid w:val="001B5621"/>
    <w:rsid w:val="001C10A6"/>
    <w:rsid w:val="001C4B73"/>
    <w:rsid w:val="001D0289"/>
    <w:rsid w:val="001D4AA2"/>
    <w:rsid w:val="001D6AF6"/>
    <w:rsid w:val="001D72FF"/>
    <w:rsid w:val="001E0115"/>
    <w:rsid w:val="001E33F8"/>
    <w:rsid w:val="001E50CA"/>
    <w:rsid w:val="001F0379"/>
    <w:rsid w:val="00200BFB"/>
    <w:rsid w:val="002015B9"/>
    <w:rsid w:val="00203116"/>
    <w:rsid w:val="00204B30"/>
    <w:rsid w:val="00207755"/>
    <w:rsid w:val="00217CEE"/>
    <w:rsid w:val="00222229"/>
    <w:rsid w:val="00231F13"/>
    <w:rsid w:val="00237D3E"/>
    <w:rsid w:val="002515EA"/>
    <w:rsid w:val="00252C31"/>
    <w:rsid w:val="0027145B"/>
    <w:rsid w:val="00277C98"/>
    <w:rsid w:val="00284F24"/>
    <w:rsid w:val="002909B2"/>
    <w:rsid w:val="00295466"/>
    <w:rsid w:val="002A7F36"/>
    <w:rsid w:val="002B0340"/>
    <w:rsid w:val="002B0755"/>
    <w:rsid w:val="002B17F7"/>
    <w:rsid w:val="002C1F3F"/>
    <w:rsid w:val="002C229E"/>
    <w:rsid w:val="002C2765"/>
    <w:rsid w:val="002C47C2"/>
    <w:rsid w:val="002C76D7"/>
    <w:rsid w:val="002D7B8E"/>
    <w:rsid w:val="002E2993"/>
    <w:rsid w:val="002E5A84"/>
    <w:rsid w:val="002F253B"/>
    <w:rsid w:val="002F6259"/>
    <w:rsid w:val="002F6B36"/>
    <w:rsid w:val="003151D5"/>
    <w:rsid w:val="00325E38"/>
    <w:rsid w:val="00326467"/>
    <w:rsid w:val="0033045F"/>
    <w:rsid w:val="00342137"/>
    <w:rsid w:val="00344C9D"/>
    <w:rsid w:val="003707F6"/>
    <w:rsid w:val="00372128"/>
    <w:rsid w:val="00380747"/>
    <w:rsid w:val="00383238"/>
    <w:rsid w:val="00395A3B"/>
    <w:rsid w:val="003B0C3E"/>
    <w:rsid w:val="003B69E8"/>
    <w:rsid w:val="003B7F33"/>
    <w:rsid w:val="003C12AD"/>
    <w:rsid w:val="003C29E3"/>
    <w:rsid w:val="003C327B"/>
    <w:rsid w:val="003C43E5"/>
    <w:rsid w:val="003D089A"/>
    <w:rsid w:val="003D71C4"/>
    <w:rsid w:val="003D7EE2"/>
    <w:rsid w:val="003E61BB"/>
    <w:rsid w:val="003F1144"/>
    <w:rsid w:val="003F14B4"/>
    <w:rsid w:val="003F2E7B"/>
    <w:rsid w:val="003F5830"/>
    <w:rsid w:val="003F589A"/>
    <w:rsid w:val="00410936"/>
    <w:rsid w:val="00411559"/>
    <w:rsid w:val="00414902"/>
    <w:rsid w:val="00414DD3"/>
    <w:rsid w:val="004163BA"/>
    <w:rsid w:val="00420575"/>
    <w:rsid w:val="00424076"/>
    <w:rsid w:val="00436587"/>
    <w:rsid w:val="00446406"/>
    <w:rsid w:val="00447A6E"/>
    <w:rsid w:val="00451D9E"/>
    <w:rsid w:val="0046198B"/>
    <w:rsid w:val="00471C32"/>
    <w:rsid w:val="004726F2"/>
    <w:rsid w:val="00473E5A"/>
    <w:rsid w:val="00475F75"/>
    <w:rsid w:val="00480389"/>
    <w:rsid w:val="00482471"/>
    <w:rsid w:val="004868F8"/>
    <w:rsid w:val="004A281E"/>
    <w:rsid w:val="004A603B"/>
    <w:rsid w:val="004B27BD"/>
    <w:rsid w:val="004C3960"/>
    <w:rsid w:val="004C6A98"/>
    <w:rsid w:val="004D2EC9"/>
    <w:rsid w:val="004D6FB5"/>
    <w:rsid w:val="004E1DA0"/>
    <w:rsid w:val="004E1E8E"/>
    <w:rsid w:val="004E76C5"/>
    <w:rsid w:val="0050005E"/>
    <w:rsid w:val="005035CC"/>
    <w:rsid w:val="00510841"/>
    <w:rsid w:val="00537795"/>
    <w:rsid w:val="00540668"/>
    <w:rsid w:val="0055130B"/>
    <w:rsid w:val="00555416"/>
    <w:rsid w:val="00556725"/>
    <w:rsid w:val="0056287A"/>
    <w:rsid w:val="00564DFE"/>
    <w:rsid w:val="00565471"/>
    <w:rsid w:val="005665D3"/>
    <w:rsid w:val="00587004"/>
    <w:rsid w:val="00590581"/>
    <w:rsid w:val="005A1E88"/>
    <w:rsid w:val="005A7CE9"/>
    <w:rsid w:val="005B2F67"/>
    <w:rsid w:val="005D1ADA"/>
    <w:rsid w:val="005D1CFA"/>
    <w:rsid w:val="005D2A90"/>
    <w:rsid w:val="00604910"/>
    <w:rsid w:val="00612850"/>
    <w:rsid w:val="00614605"/>
    <w:rsid w:val="00621F5F"/>
    <w:rsid w:val="00625CDC"/>
    <w:rsid w:val="006269F8"/>
    <w:rsid w:val="0063051B"/>
    <w:rsid w:val="00631C91"/>
    <w:rsid w:val="00633F56"/>
    <w:rsid w:val="006412C1"/>
    <w:rsid w:val="00642903"/>
    <w:rsid w:val="00642D93"/>
    <w:rsid w:val="00646C60"/>
    <w:rsid w:val="0065255E"/>
    <w:rsid w:val="006718EE"/>
    <w:rsid w:val="006734F8"/>
    <w:rsid w:val="00673CB1"/>
    <w:rsid w:val="00677DAC"/>
    <w:rsid w:val="006800C0"/>
    <w:rsid w:val="00683D1C"/>
    <w:rsid w:val="00684A7F"/>
    <w:rsid w:val="00690439"/>
    <w:rsid w:val="00696948"/>
    <w:rsid w:val="006978AB"/>
    <w:rsid w:val="006A2ED7"/>
    <w:rsid w:val="006C2697"/>
    <w:rsid w:val="006C5E51"/>
    <w:rsid w:val="006D15B7"/>
    <w:rsid w:val="006D1D42"/>
    <w:rsid w:val="006D4FF1"/>
    <w:rsid w:val="006E5792"/>
    <w:rsid w:val="00701F0B"/>
    <w:rsid w:val="0070380A"/>
    <w:rsid w:val="007063F9"/>
    <w:rsid w:val="00714070"/>
    <w:rsid w:val="00717CF8"/>
    <w:rsid w:val="007229BF"/>
    <w:rsid w:val="00724130"/>
    <w:rsid w:val="00734DFB"/>
    <w:rsid w:val="00735F46"/>
    <w:rsid w:val="00741062"/>
    <w:rsid w:val="00742EF0"/>
    <w:rsid w:val="007603BC"/>
    <w:rsid w:val="00761218"/>
    <w:rsid w:val="0077724E"/>
    <w:rsid w:val="0078280B"/>
    <w:rsid w:val="00782E86"/>
    <w:rsid w:val="00785294"/>
    <w:rsid w:val="00795A15"/>
    <w:rsid w:val="007A3BA2"/>
    <w:rsid w:val="007A3D40"/>
    <w:rsid w:val="007A4E9B"/>
    <w:rsid w:val="007A65F7"/>
    <w:rsid w:val="007C2ED3"/>
    <w:rsid w:val="007C4839"/>
    <w:rsid w:val="007D19DD"/>
    <w:rsid w:val="007E21E5"/>
    <w:rsid w:val="007F113F"/>
    <w:rsid w:val="007F3822"/>
    <w:rsid w:val="007F7786"/>
    <w:rsid w:val="00821384"/>
    <w:rsid w:val="008215E1"/>
    <w:rsid w:val="008218FA"/>
    <w:rsid w:val="00825185"/>
    <w:rsid w:val="008265D2"/>
    <w:rsid w:val="00831553"/>
    <w:rsid w:val="00836ED2"/>
    <w:rsid w:val="00840320"/>
    <w:rsid w:val="00842F68"/>
    <w:rsid w:val="00844044"/>
    <w:rsid w:val="00854093"/>
    <w:rsid w:val="008611FC"/>
    <w:rsid w:val="00865BA6"/>
    <w:rsid w:val="008722E4"/>
    <w:rsid w:val="00873396"/>
    <w:rsid w:val="00873D32"/>
    <w:rsid w:val="00880D48"/>
    <w:rsid w:val="008A77CF"/>
    <w:rsid w:val="008B1076"/>
    <w:rsid w:val="008B1CB0"/>
    <w:rsid w:val="008B33E4"/>
    <w:rsid w:val="008C02C8"/>
    <w:rsid w:val="008C26C6"/>
    <w:rsid w:val="008C631B"/>
    <w:rsid w:val="008C7ADC"/>
    <w:rsid w:val="008D4ED2"/>
    <w:rsid w:val="008E7A9B"/>
    <w:rsid w:val="008F2BAF"/>
    <w:rsid w:val="008F41B7"/>
    <w:rsid w:val="00902B72"/>
    <w:rsid w:val="0091334D"/>
    <w:rsid w:val="00913851"/>
    <w:rsid w:val="009167C4"/>
    <w:rsid w:val="009252C8"/>
    <w:rsid w:val="00934C94"/>
    <w:rsid w:val="00937922"/>
    <w:rsid w:val="00957281"/>
    <w:rsid w:val="00960309"/>
    <w:rsid w:val="00961D2E"/>
    <w:rsid w:val="00962BD2"/>
    <w:rsid w:val="00980D21"/>
    <w:rsid w:val="009814D3"/>
    <w:rsid w:val="00982F65"/>
    <w:rsid w:val="00982FD3"/>
    <w:rsid w:val="00991437"/>
    <w:rsid w:val="0099511A"/>
    <w:rsid w:val="009958FF"/>
    <w:rsid w:val="0099790F"/>
    <w:rsid w:val="009B3AA4"/>
    <w:rsid w:val="009C2B20"/>
    <w:rsid w:val="009C54BB"/>
    <w:rsid w:val="009C7770"/>
    <w:rsid w:val="009D3197"/>
    <w:rsid w:val="009E05BD"/>
    <w:rsid w:val="009F3FAE"/>
    <w:rsid w:val="009F4385"/>
    <w:rsid w:val="009F701E"/>
    <w:rsid w:val="00A04B7A"/>
    <w:rsid w:val="00A539B1"/>
    <w:rsid w:val="00A64715"/>
    <w:rsid w:val="00A65502"/>
    <w:rsid w:val="00A741FC"/>
    <w:rsid w:val="00A877B0"/>
    <w:rsid w:val="00A90576"/>
    <w:rsid w:val="00A93884"/>
    <w:rsid w:val="00A9453F"/>
    <w:rsid w:val="00AB7120"/>
    <w:rsid w:val="00AC3D39"/>
    <w:rsid w:val="00AC4A52"/>
    <w:rsid w:val="00AC796B"/>
    <w:rsid w:val="00AE1B81"/>
    <w:rsid w:val="00B0203A"/>
    <w:rsid w:val="00B02958"/>
    <w:rsid w:val="00B25028"/>
    <w:rsid w:val="00B3132A"/>
    <w:rsid w:val="00B32D2C"/>
    <w:rsid w:val="00B36673"/>
    <w:rsid w:val="00B3672E"/>
    <w:rsid w:val="00B45887"/>
    <w:rsid w:val="00B70912"/>
    <w:rsid w:val="00B73818"/>
    <w:rsid w:val="00B81C39"/>
    <w:rsid w:val="00B92B42"/>
    <w:rsid w:val="00BA1A88"/>
    <w:rsid w:val="00BA737C"/>
    <w:rsid w:val="00BB3B97"/>
    <w:rsid w:val="00BB4450"/>
    <w:rsid w:val="00BB4B13"/>
    <w:rsid w:val="00BC7A0A"/>
    <w:rsid w:val="00BD0FB6"/>
    <w:rsid w:val="00BE04C0"/>
    <w:rsid w:val="00BE07E4"/>
    <w:rsid w:val="00BE261A"/>
    <w:rsid w:val="00C063D4"/>
    <w:rsid w:val="00C07266"/>
    <w:rsid w:val="00C175F5"/>
    <w:rsid w:val="00C30329"/>
    <w:rsid w:val="00C308BE"/>
    <w:rsid w:val="00C32C11"/>
    <w:rsid w:val="00C3374C"/>
    <w:rsid w:val="00C34DFF"/>
    <w:rsid w:val="00C3722C"/>
    <w:rsid w:val="00C41129"/>
    <w:rsid w:val="00C41942"/>
    <w:rsid w:val="00C45747"/>
    <w:rsid w:val="00C50E99"/>
    <w:rsid w:val="00C52605"/>
    <w:rsid w:val="00C545EC"/>
    <w:rsid w:val="00C56728"/>
    <w:rsid w:val="00C616F7"/>
    <w:rsid w:val="00C617AC"/>
    <w:rsid w:val="00C664CC"/>
    <w:rsid w:val="00C676C0"/>
    <w:rsid w:val="00C80BB4"/>
    <w:rsid w:val="00C830A9"/>
    <w:rsid w:val="00C84FE2"/>
    <w:rsid w:val="00C93A26"/>
    <w:rsid w:val="00C94D41"/>
    <w:rsid w:val="00C95015"/>
    <w:rsid w:val="00C957CD"/>
    <w:rsid w:val="00CA7324"/>
    <w:rsid w:val="00CA7F90"/>
    <w:rsid w:val="00CB26DF"/>
    <w:rsid w:val="00CB68B2"/>
    <w:rsid w:val="00CD541F"/>
    <w:rsid w:val="00CE4089"/>
    <w:rsid w:val="00CF60B5"/>
    <w:rsid w:val="00CF6667"/>
    <w:rsid w:val="00CF6742"/>
    <w:rsid w:val="00CF6850"/>
    <w:rsid w:val="00D0171A"/>
    <w:rsid w:val="00D05398"/>
    <w:rsid w:val="00D16928"/>
    <w:rsid w:val="00D30590"/>
    <w:rsid w:val="00D37008"/>
    <w:rsid w:val="00D46315"/>
    <w:rsid w:val="00D50A5D"/>
    <w:rsid w:val="00D53BB3"/>
    <w:rsid w:val="00D565B0"/>
    <w:rsid w:val="00D630AF"/>
    <w:rsid w:val="00D63D1F"/>
    <w:rsid w:val="00D666CC"/>
    <w:rsid w:val="00D74931"/>
    <w:rsid w:val="00D9292F"/>
    <w:rsid w:val="00D9470B"/>
    <w:rsid w:val="00D94FD9"/>
    <w:rsid w:val="00DA035E"/>
    <w:rsid w:val="00DA49D8"/>
    <w:rsid w:val="00DB499C"/>
    <w:rsid w:val="00DC0782"/>
    <w:rsid w:val="00DD1A4C"/>
    <w:rsid w:val="00DD6B31"/>
    <w:rsid w:val="00DE39A8"/>
    <w:rsid w:val="00DE7E77"/>
    <w:rsid w:val="00DF786F"/>
    <w:rsid w:val="00DF7EE4"/>
    <w:rsid w:val="00E11383"/>
    <w:rsid w:val="00E208D9"/>
    <w:rsid w:val="00E24CD6"/>
    <w:rsid w:val="00E43801"/>
    <w:rsid w:val="00E65083"/>
    <w:rsid w:val="00E71BF2"/>
    <w:rsid w:val="00E851EC"/>
    <w:rsid w:val="00E86B4B"/>
    <w:rsid w:val="00E922F8"/>
    <w:rsid w:val="00E944B8"/>
    <w:rsid w:val="00EA058D"/>
    <w:rsid w:val="00EB1034"/>
    <w:rsid w:val="00EC0DA7"/>
    <w:rsid w:val="00EC2783"/>
    <w:rsid w:val="00EC3ABD"/>
    <w:rsid w:val="00EC3CE2"/>
    <w:rsid w:val="00EC6144"/>
    <w:rsid w:val="00EC65D8"/>
    <w:rsid w:val="00EC6FF8"/>
    <w:rsid w:val="00EC72AC"/>
    <w:rsid w:val="00EC73C3"/>
    <w:rsid w:val="00ED0138"/>
    <w:rsid w:val="00ED0517"/>
    <w:rsid w:val="00ED0D2D"/>
    <w:rsid w:val="00ED13B4"/>
    <w:rsid w:val="00ED40D1"/>
    <w:rsid w:val="00ED53A7"/>
    <w:rsid w:val="00EE268E"/>
    <w:rsid w:val="00EE5013"/>
    <w:rsid w:val="00EF5CF1"/>
    <w:rsid w:val="00EF6ABA"/>
    <w:rsid w:val="00EF6D95"/>
    <w:rsid w:val="00F0257C"/>
    <w:rsid w:val="00F14885"/>
    <w:rsid w:val="00F179A1"/>
    <w:rsid w:val="00F30808"/>
    <w:rsid w:val="00F31CAC"/>
    <w:rsid w:val="00F35982"/>
    <w:rsid w:val="00F4337C"/>
    <w:rsid w:val="00F5489A"/>
    <w:rsid w:val="00F57343"/>
    <w:rsid w:val="00F578EA"/>
    <w:rsid w:val="00F6556F"/>
    <w:rsid w:val="00F655CE"/>
    <w:rsid w:val="00F74A16"/>
    <w:rsid w:val="00F800C2"/>
    <w:rsid w:val="00F90A0D"/>
    <w:rsid w:val="00FA0D2F"/>
    <w:rsid w:val="00FA3DEE"/>
    <w:rsid w:val="00FB7949"/>
    <w:rsid w:val="00FD2276"/>
    <w:rsid w:val="00FD36C5"/>
    <w:rsid w:val="00FD6B07"/>
    <w:rsid w:val="00FE6086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4AB9A65-AC27-49E5-9EE1-6E8C3E2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850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113F"/>
    <w:pPr>
      <w:keepNext/>
      <w:spacing w:before="480" w:after="60" w:line="360" w:lineRule="auto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F113F"/>
    <w:pPr>
      <w:keepNext/>
      <w:spacing w:before="360" w:after="60" w:line="36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F113F"/>
    <w:pPr>
      <w:keepNext/>
      <w:spacing w:before="240" w:after="60" w:line="360" w:lineRule="auto"/>
      <w:jc w:val="both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0D2F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0D2F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14605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6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both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14605"/>
    <w:rPr>
      <w:rFonts w:ascii="Courier New" w:hAnsi="Courier New"/>
      <w:lang w:val="en-US" w:eastAsia="en-US"/>
    </w:rPr>
  </w:style>
  <w:style w:type="paragraph" w:styleId="Header">
    <w:name w:val="header"/>
    <w:basedOn w:val="Normal"/>
    <w:link w:val="HeaderChar"/>
    <w:uiPriority w:val="99"/>
    <w:rsid w:val="00CF6850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F6850"/>
    <w:rPr>
      <w:sz w:val="24"/>
    </w:rPr>
  </w:style>
  <w:style w:type="table" w:styleId="TableGrid">
    <w:name w:val="Table Grid"/>
    <w:basedOn w:val="TableNormal"/>
    <w:uiPriority w:val="99"/>
    <w:rsid w:val="00F578E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פיסקת רשימה1"/>
    <w:basedOn w:val="Normal"/>
    <w:uiPriority w:val="99"/>
    <w:rsid w:val="00EF5CF1"/>
    <w:pPr>
      <w:autoSpaceDE w:val="0"/>
      <w:autoSpaceDN w:val="0"/>
      <w:spacing w:line="360" w:lineRule="auto"/>
      <w:ind w:left="720"/>
      <w:jc w:val="both"/>
    </w:pPr>
    <w:rPr>
      <w:rFonts w:cs="David"/>
      <w:sz w:val="22"/>
    </w:rPr>
  </w:style>
  <w:style w:type="paragraph" w:styleId="Footer">
    <w:name w:val="footer"/>
    <w:basedOn w:val="Normal"/>
    <w:link w:val="FooterChar"/>
    <w:uiPriority w:val="99"/>
    <w:rsid w:val="00FA0D2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0D2F"/>
    <w:rPr>
      <w:sz w:val="24"/>
    </w:rPr>
  </w:style>
  <w:style w:type="paragraph" w:styleId="ListParagraph">
    <w:name w:val="List Paragraph"/>
    <w:basedOn w:val="Normal"/>
    <w:uiPriority w:val="99"/>
    <w:qFormat/>
    <w:rsid w:val="002714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34DF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4DFF"/>
    <w:rPr>
      <w:rFonts w:ascii="Tahoma" w:hAnsi="Tahoma"/>
      <w:sz w:val="16"/>
    </w:rPr>
  </w:style>
  <w:style w:type="character" w:styleId="CommentReference">
    <w:name w:val="annotation reference"/>
    <w:basedOn w:val="DefaultParagraphFont"/>
    <w:uiPriority w:val="99"/>
    <w:semiHidden/>
    <w:rsid w:val="00C34DF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34D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34DF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34DFF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0EA44-D2A1-46A2-B1B8-F28CCFDC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1550</Words>
  <Characters>8837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סופי במערכות הפעלה (דוגמא)</vt:lpstr>
      <vt:lpstr>מבחן סופי במערכות הפעלה (דוגמא)</vt:lpstr>
    </vt:vector>
  </TitlesOfParts>
  <Company>op</Company>
  <LinksUpToDate>false</LinksUpToDate>
  <CharactersWithSpaces>10367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creator>davidsa</dc:creator>
  <cp:lastModifiedBy>amit chen</cp:lastModifiedBy>
  <cp:revision>2</cp:revision>
  <cp:lastPrinted>2014-05-18T08:00:00Z</cp:lastPrinted>
  <dcterms:created xsi:type="dcterms:W3CDTF">2017-06-29T17:51:00Z</dcterms:created>
  <dcterms:modified xsi:type="dcterms:W3CDTF">2017-06-29T17:51:00Z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-1541750691</vt:i4>
  </property>
  <property fmtid="{D5CDD505-2E9C-101B-9397-08002B2CF9AE}" pid="3" name="_NewReviewCycle">
    <vt:lpwstr/>
  </property>
  <property fmtid="{D5CDD505-2E9C-101B-9397-08002B2CF9AE}" pid="4" name="_EmailSubject">
    <vt:lpwstr>מבחני מועד א בקורס 20595</vt:lpwstr>
  </property>
  <property fmtid="{D5CDD505-2E9C-101B-9397-08002B2CF9AE}" pid="5" name="_AuthorEmail">
    <vt:lpwstr>leonidb@openu.ac.il</vt:lpwstr>
  </property>
  <property fmtid="{D5CDD505-2E9C-101B-9397-08002B2CF9AE}" pid="6" name="_AuthorEmailDisplayName">
    <vt:lpwstr>Leonid Barenboim</vt:lpwstr>
  </property>
  <property fmtid="{D5CDD505-2E9C-101B-9397-08002B2CF9AE}" pid="7" name="_PreviousAdHocReviewCycleID">
    <vt:i4>1051198584</vt:i4>
  </property>
  <property fmtid="{D5CDD505-2E9C-101B-9397-08002B2CF9AE}" pid="8" name="_ReviewingToolsShownOnce">
    <vt:lpwstr/>
  </property>
</Properties>
</file>