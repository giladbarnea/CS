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0EF" w:rsidRPr="006078DF" w:rsidRDefault="001C10EF" w:rsidP="006078DF">
      <w:r w:rsidRPr="006078DF">
        <w:rPr>
          <w:u w:val="single"/>
          <w:rtl/>
          <w:lang w:eastAsia="he-IL"/>
        </w:rPr>
        <w:t>בחינה בעקרונות מערכות הפעלה</w:t>
      </w:r>
    </w:p>
    <w:p w:rsidR="001C10EF" w:rsidRPr="006078DF" w:rsidRDefault="001C10EF" w:rsidP="006078DF">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p>
    <w:p w:rsidR="001C10EF" w:rsidRPr="006078DF" w:rsidRDefault="001C10EF" w:rsidP="006078DF"/>
    <w:p w:rsidR="001C10EF" w:rsidRPr="006078DF" w:rsidRDefault="001C10EF" w:rsidP="006078DF">
      <w:r w:rsidRPr="006078DF">
        <w:rPr>
          <w:rtl/>
          <w:lang w:eastAsia="he-IL"/>
        </w:rPr>
        <w:t xml:space="preserve">קראו בעיון לפני שתתחילו בפתרון הבחינה!   </w:t>
      </w:r>
    </w:p>
    <w:p w:rsidR="001C10EF" w:rsidRPr="006078DF" w:rsidRDefault="001C10EF" w:rsidP="006078DF"/>
    <w:p w:rsidR="001C10EF" w:rsidRPr="006078DF" w:rsidRDefault="001C10EF" w:rsidP="006078DF">
      <w:pPr>
        <w:numPr>
          <w:ilvl w:val="0"/>
          <w:numId w:val="2"/>
        </w:numPr>
      </w:pPr>
      <w:r w:rsidRPr="006078DF">
        <w:rPr>
          <w:rtl/>
          <w:lang w:eastAsia="he-IL"/>
        </w:rPr>
        <w:t xml:space="preserve">הבחינה מורכבת משלושה חלקים. </w:t>
      </w:r>
    </w:p>
    <w:p w:rsidR="001C10EF" w:rsidRPr="006078DF" w:rsidRDefault="001C10EF" w:rsidP="006078DF">
      <w:pPr>
        <w:numPr>
          <w:ilvl w:val="0"/>
          <w:numId w:val="2"/>
        </w:numPr>
      </w:pPr>
      <w:r w:rsidRPr="006078DF">
        <w:rPr>
          <w:rtl/>
          <w:lang w:eastAsia="he-IL"/>
        </w:rPr>
        <w:t xml:space="preserve">בחלקים א' ו ב' מופיעות שאלות פתוחות. ענו </w:t>
      </w:r>
      <w:r w:rsidRPr="006078DF">
        <w:rPr>
          <w:b/>
          <w:bCs/>
          <w:rtl/>
          <w:lang w:eastAsia="he-IL"/>
        </w:rPr>
        <w:t>תשובות מלאות</w:t>
      </w:r>
      <w:r w:rsidRPr="006078DF">
        <w:rPr>
          <w:rtl/>
          <w:lang w:eastAsia="he-IL"/>
        </w:rPr>
        <w:t xml:space="preserve">, </w:t>
      </w:r>
      <w:r w:rsidRPr="006078DF">
        <w:rPr>
          <w:b/>
          <w:bCs/>
          <w:rtl/>
          <w:lang w:eastAsia="he-IL"/>
        </w:rPr>
        <w:t>בכתב קריא</w:t>
      </w:r>
      <w:r w:rsidRPr="006078DF">
        <w:rPr>
          <w:rtl/>
          <w:lang w:eastAsia="he-IL"/>
        </w:rPr>
        <w:t xml:space="preserve"> ו</w:t>
      </w:r>
      <w:r w:rsidRPr="006078DF">
        <w:rPr>
          <w:b/>
          <w:bCs/>
          <w:rtl/>
          <w:lang w:eastAsia="he-IL"/>
        </w:rPr>
        <w:t>בקיצור נמרץ</w:t>
      </w:r>
      <w:r w:rsidRPr="006078DF">
        <w:rPr>
          <w:rtl/>
          <w:lang w:eastAsia="he-IL"/>
        </w:rPr>
        <w:t>. אין חובה להשתמש בכל השורות המוקצות לצורך התשובות, אך אין לחרוג מהמקום המוקצה.</w:t>
      </w:r>
    </w:p>
    <w:p w:rsidR="001C10EF" w:rsidRPr="006078DF" w:rsidRDefault="001C10EF" w:rsidP="006078DF">
      <w:pPr>
        <w:numPr>
          <w:ilvl w:val="0"/>
          <w:numId w:val="2"/>
        </w:numPr>
      </w:pPr>
      <w:r w:rsidRPr="006078DF">
        <w:rPr>
          <w:rtl/>
          <w:lang w:eastAsia="he-IL"/>
        </w:rPr>
        <w:t>בחלק ג' (שאלות אמריקאיות). לכל שאלה עליכם לבחור תשובה יחידה מבין התשובות המוצעות ולהקיף בעיגול את אות התשובה שבחרתם.</w:t>
      </w:r>
    </w:p>
    <w:p w:rsidR="001C10EF" w:rsidRPr="006078DF" w:rsidRDefault="001C10EF" w:rsidP="005C5AC0">
      <w:pPr>
        <w:numPr>
          <w:ilvl w:val="0"/>
          <w:numId w:val="2"/>
        </w:numPr>
      </w:pPr>
      <w:r w:rsidRPr="006078DF">
        <w:rPr>
          <w:rtl/>
          <w:lang w:eastAsia="he-IL"/>
        </w:rPr>
        <w:t xml:space="preserve">כל חומר עזר אסור </w:t>
      </w:r>
      <w:r>
        <w:rPr>
          <w:rtl/>
          <w:lang w:eastAsia="he-IL"/>
        </w:rPr>
        <w:t>ב</w:t>
      </w:r>
      <w:r w:rsidRPr="006078DF">
        <w:rPr>
          <w:rtl/>
          <w:lang w:eastAsia="he-IL"/>
        </w:rPr>
        <w:t>שימוש בזמן הבחינה</w:t>
      </w:r>
      <w:r>
        <w:rPr>
          <w:rtl/>
          <w:lang w:eastAsia="he-IL"/>
        </w:rPr>
        <w:t>,</w:t>
      </w:r>
      <w:r w:rsidRPr="006078DF">
        <w:rPr>
          <w:rtl/>
          <w:lang w:eastAsia="he-IL"/>
        </w:rPr>
        <w:t xml:space="preserve"> פרט למחשבון פשוט</w:t>
      </w:r>
    </w:p>
    <w:p w:rsidR="001C10EF" w:rsidRPr="006078DF" w:rsidRDefault="001C10EF" w:rsidP="006078DF">
      <w:pPr>
        <w:numPr>
          <w:ilvl w:val="0"/>
          <w:numId w:val="2"/>
        </w:numPr>
      </w:pPr>
      <w:r w:rsidRPr="006078DF">
        <w:rPr>
          <w:rtl/>
          <w:lang w:eastAsia="he-IL"/>
        </w:rPr>
        <w:t>משך הבחינה - שלוש שעות.</w:t>
      </w:r>
    </w:p>
    <w:p w:rsidR="001C10EF" w:rsidRPr="006078DF" w:rsidRDefault="001C10EF" w:rsidP="006078DF"/>
    <w:p w:rsidR="001C10EF" w:rsidRPr="006078DF" w:rsidRDefault="001C10EF" w:rsidP="006078DF"/>
    <w:p w:rsidR="001C10EF" w:rsidRPr="006078DF" w:rsidRDefault="001C10EF" w:rsidP="006078DF">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r>
      <w:r w:rsidRPr="006078DF">
        <w:rPr>
          <w:rtl/>
          <w:lang w:eastAsia="he-IL"/>
        </w:rPr>
        <w:tab/>
        <w:t>בהצלחה!</w:t>
      </w:r>
    </w:p>
    <w:p w:rsidR="001C10EF" w:rsidRPr="006078DF" w:rsidRDefault="001C10EF" w:rsidP="006078DF">
      <w:pPr>
        <w:spacing w:line="480" w:lineRule="auto"/>
      </w:pPr>
    </w:p>
    <w:p w:rsidR="001C10EF" w:rsidRPr="006078DF" w:rsidRDefault="001C10EF" w:rsidP="006078DF">
      <w:pPr>
        <w:spacing w:line="480" w:lineRule="auto"/>
      </w:pPr>
    </w:p>
    <w:p w:rsidR="001C10EF" w:rsidRPr="006078DF" w:rsidRDefault="001C10EF" w:rsidP="006078DF">
      <w:pPr>
        <w:spacing w:line="276" w:lineRule="auto"/>
      </w:pPr>
    </w:p>
    <w:p w:rsidR="001C10EF" w:rsidRPr="006078DF" w:rsidRDefault="001C10EF" w:rsidP="006078DF">
      <w:pPr>
        <w:pStyle w:val="Heading21"/>
        <w:pageBreakBefore/>
        <w:spacing w:before="0"/>
        <w:ind w:left="578" w:hanging="578"/>
        <w:rPr>
          <w:sz w:val="22"/>
        </w:rPr>
      </w:pPr>
      <w:r w:rsidRPr="006078DF">
        <w:rPr>
          <w:sz w:val="22"/>
          <w:rtl/>
        </w:rPr>
        <w:t>חלק א</w:t>
      </w:r>
    </w:p>
    <w:p w:rsidR="001C10EF" w:rsidRPr="006078DF" w:rsidRDefault="001C10EF" w:rsidP="006078DF">
      <w:r w:rsidRPr="006078DF">
        <w:rPr>
          <w:rtl/>
        </w:rPr>
        <w:t xml:space="preserve">ענו על שלוש השאלות 3-1. </w:t>
      </w:r>
    </w:p>
    <w:p w:rsidR="001C10EF" w:rsidRPr="006078DF" w:rsidRDefault="001C10EF" w:rsidP="006078DF">
      <w:r w:rsidRPr="006078DF">
        <w:rPr>
          <w:rtl/>
        </w:rPr>
        <w:t>55 נקודות לחלק זה.</w:t>
      </w:r>
    </w:p>
    <w:p w:rsidR="001C10EF" w:rsidRPr="006078DF" w:rsidRDefault="001C10EF" w:rsidP="006078DF">
      <w:pPr>
        <w:spacing w:line="480" w:lineRule="auto"/>
      </w:pPr>
    </w:p>
    <w:p w:rsidR="001C10EF" w:rsidRPr="006078DF" w:rsidRDefault="001C10EF" w:rsidP="006078DF">
      <w:pPr>
        <w:pStyle w:val="Heading31"/>
        <w:rPr>
          <w:rFonts w:cs="David"/>
          <w:sz w:val="22"/>
        </w:rPr>
      </w:pPr>
      <w:r w:rsidRPr="006078DF">
        <w:rPr>
          <w:rFonts w:cs="David"/>
          <w:sz w:val="22"/>
          <w:rtl/>
        </w:rPr>
        <w:t>שאלה</w:t>
      </w:r>
      <w:r>
        <w:rPr>
          <w:rFonts w:cs="David"/>
          <w:sz w:val="22"/>
          <w:rtl/>
        </w:rPr>
        <w:t xml:space="preserve"> 1</w:t>
      </w:r>
      <w:r w:rsidRPr="006078DF">
        <w:rPr>
          <w:rFonts w:cs="David"/>
          <w:sz w:val="22"/>
          <w:rtl/>
        </w:rPr>
        <w:t xml:space="preserve">  (</w:t>
      </w:r>
      <w:r>
        <w:rPr>
          <w:rFonts w:cs="David"/>
          <w:sz w:val="22"/>
          <w:rtl/>
        </w:rPr>
        <w:t xml:space="preserve">19 </w:t>
      </w:r>
      <w:r w:rsidRPr="006078DF">
        <w:rPr>
          <w:rFonts w:cs="David"/>
          <w:sz w:val="22"/>
          <w:rtl/>
        </w:rPr>
        <w:t>נקודות)</w:t>
      </w:r>
    </w:p>
    <w:p w:rsidR="001C10EF" w:rsidRPr="006078DF" w:rsidRDefault="001C10EF" w:rsidP="005C5AC0">
      <w:r w:rsidRPr="006078DF">
        <w:rPr>
          <w:rtl/>
        </w:rPr>
        <w:t xml:space="preserve">בעיית הפילוסופים הסועדים שלמדנו את פתרונה בכיתה מנוסחת עבור </w:t>
      </w:r>
      <w:r w:rsidRPr="006078DF">
        <w:t>n</w:t>
      </w:r>
      <w:r w:rsidRPr="006078DF">
        <w:rPr>
          <w:rtl/>
        </w:rPr>
        <w:t xml:space="preserve"> פילוסופים ו</w:t>
      </w:r>
      <w:r>
        <w:rPr>
          <w:rtl/>
        </w:rPr>
        <w:t>-</w:t>
      </w:r>
      <w:r w:rsidRPr="006078DF">
        <w:t>n</w:t>
      </w:r>
      <w:r w:rsidRPr="006078DF">
        <w:rPr>
          <w:rtl/>
        </w:rPr>
        <w:t xml:space="preserve"> מזלגות. ננסח בעיה קלה יותר שבה נוסיף מזלג לשולחן. זאת אומרת, מערכת עם </w:t>
      </w:r>
      <w:r w:rsidRPr="006078DF">
        <w:t>n</w:t>
      </w:r>
      <w:r w:rsidRPr="006078DF">
        <w:rPr>
          <w:rtl/>
        </w:rPr>
        <w:t xml:space="preserve"> פילוסופים ו- (</w:t>
      </w:r>
      <w:r w:rsidRPr="006078DF">
        <w:t>n+1</w:t>
      </w:r>
      <w:r w:rsidRPr="006078DF">
        <w:rPr>
          <w:rtl/>
        </w:rPr>
        <w:t>) מזלגות. המזלג הנוסף מונח במרכז השולחן וכל</w:t>
      </w:r>
      <w:r>
        <w:rPr>
          <w:rtl/>
        </w:rPr>
        <w:t xml:space="preserve"> </w:t>
      </w:r>
      <w:r w:rsidRPr="006078DF">
        <w:rPr>
          <w:rtl/>
        </w:rPr>
        <w:t xml:space="preserve">אחד מהפילוסופים יכול לקחת אותו (אולם, כמובן, רק פילוסוף אחד יכול לקחת אותו בכל זמן). הציעו אלגוריתם המשתמש בסמפורים, אשר מונע קיפאון ומביא למקביליות מירבית.  </w:t>
      </w:r>
    </w:p>
    <w:p w:rsidR="001C10EF" w:rsidRDefault="001C10EF" w:rsidP="006078DF">
      <w:pPr>
        <w:ind w:left="720"/>
        <w:rPr>
          <w:rtl/>
        </w:rPr>
      </w:pPr>
    </w:p>
    <w:p w:rsidR="001C10EF" w:rsidRPr="00746286" w:rsidRDefault="001C10EF" w:rsidP="006078DF">
      <w:pPr>
        <w:ind w:left="720"/>
        <w:rPr>
          <w:color w:val="FF0000"/>
        </w:rPr>
      </w:pPr>
      <w:r w:rsidRPr="00746286">
        <w:rPr>
          <w:color w:val="FF0000"/>
          <w:rtl/>
        </w:rPr>
        <w:t>שני פתרונות אפשריים:</w:t>
      </w:r>
    </w:p>
    <w:p w:rsidR="001C10EF" w:rsidRPr="0084336B" w:rsidRDefault="001C10EF" w:rsidP="00846906">
      <w:pPr>
        <w:ind w:left="360"/>
        <w:rPr>
          <w:color w:val="FF0000"/>
          <w:rtl/>
        </w:rPr>
      </w:pPr>
      <w:r w:rsidRPr="0084336B">
        <w:rPr>
          <w:color w:val="FF0000"/>
          <w:rtl/>
        </w:rPr>
        <w:t xml:space="preserve">א. פתרון המבוסס על כך שפילוסוף כלשהו תמיד מבקש את המזלג </w:t>
      </w:r>
      <w:r w:rsidRPr="0084336B">
        <w:rPr>
          <w:color w:val="FF0000"/>
        </w:rPr>
        <w:t>fork[n]</w:t>
      </w:r>
      <w:r w:rsidRPr="0084336B">
        <w:rPr>
          <w:color w:val="FF0000"/>
          <w:rtl/>
        </w:rPr>
        <w:t>, למשל</w:t>
      </w:r>
    </w:p>
    <w:p w:rsidR="001C10EF" w:rsidRPr="0084336B" w:rsidRDefault="001C10EF" w:rsidP="00846906">
      <w:pPr>
        <w:ind w:left="360"/>
        <w:rPr>
          <w:color w:val="FF0000"/>
          <w:rtl/>
        </w:rPr>
      </w:pPr>
      <w:r w:rsidRPr="0084336B">
        <w:rPr>
          <w:color w:val="FF0000"/>
          <w:rtl/>
        </w:rPr>
        <w:tab/>
      </w:r>
      <w:r>
        <w:rPr>
          <w:noProof/>
        </w:rPr>
      </w:r>
      <w:r w:rsidRPr="00462F32">
        <w:rPr>
          <w:color w:val="FF0000"/>
        </w:rPr>
        <w:pict>
          <v:group id="_x0000_s1026" editas="canvas" style="width:423pt;height:63pt;mso-position-horizontal-relative:char;mso-position-vertical-relative:line" coordorigin="1080,10866" coordsize="8460,12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080;top:10866;width:8460;height:126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601;top:11226;width:899;height:360" stroked="f">
              <v:textbox>
                <w:txbxContent>
                  <w:p w:rsidR="001C10EF" w:rsidRPr="008E2888" w:rsidRDefault="001C10EF" w:rsidP="00846906">
                    <w:pPr>
                      <w:rPr>
                        <w:szCs w:val="22"/>
                      </w:rPr>
                    </w:pPr>
                    <w:r w:rsidRPr="008E2888">
                      <w:rPr>
                        <w:szCs w:val="22"/>
                        <w:rtl/>
                      </w:rPr>
                      <w:t xml:space="preserve">מזלג </w:t>
                    </w:r>
                    <w:r>
                      <w:rPr>
                        <w:szCs w:val="22"/>
                        <w:rtl/>
                      </w:rPr>
                      <w:t>1</w:t>
                    </w:r>
                  </w:p>
                </w:txbxContent>
              </v:textbox>
            </v:shape>
            <v:shape id="_x0000_s1029" type="#_x0000_t202" style="position:absolute;left:2521;top:11226;width:899;height:360" stroked="f">
              <v:textbox>
                <w:txbxContent>
                  <w:p w:rsidR="001C10EF" w:rsidRPr="008E2888" w:rsidRDefault="001C10EF" w:rsidP="00846906">
                    <w:pPr>
                      <w:rPr>
                        <w:szCs w:val="22"/>
                      </w:rPr>
                    </w:pPr>
                    <w:r w:rsidRPr="008E2888">
                      <w:rPr>
                        <w:szCs w:val="22"/>
                        <w:rtl/>
                      </w:rPr>
                      <w:t>מזלג 0</w:t>
                    </w:r>
                  </w:p>
                </w:txbxContent>
              </v:textbox>
            </v:shape>
            <v:shape id="_x0000_s1030" type="#_x0000_t202" style="position:absolute;left:7020;top:11226;width:1080;height:360" stroked="f">
              <v:textbox>
                <w:txbxContent>
                  <w:p w:rsidR="001C10EF" w:rsidRPr="008E2888" w:rsidRDefault="001C10EF" w:rsidP="00846906">
                    <w:pPr>
                      <w:rPr>
                        <w:szCs w:val="22"/>
                      </w:rPr>
                    </w:pPr>
                    <w:r w:rsidRPr="008E2888">
                      <w:rPr>
                        <w:szCs w:val="22"/>
                        <w:rtl/>
                      </w:rPr>
                      <w:t xml:space="preserve">מזלג </w:t>
                    </w:r>
                    <w:r>
                      <w:rPr>
                        <w:szCs w:val="22"/>
                      </w:rPr>
                      <w:t>n-1</w:t>
                    </w:r>
                  </w:p>
                </w:txbxContent>
              </v:textbox>
            </v:shape>
            <v:shape id="_x0000_s1031" type="#_x0000_t202" style="position:absolute;left:8281;top:11226;width:899;height:360" stroked="f">
              <v:textbox>
                <w:txbxContent>
                  <w:p w:rsidR="001C10EF" w:rsidRPr="008E2888" w:rsidRDefault="001C10EF" w:rsidP="00846906">
                    <w:pPr>
                      <w:rPr>
                        <w:szCs w:val="22"/>
                      </w:rPr>
                    </w:pPr>
                    <w:r w:rsidRPr="008E2888">
                      <w:rPr>
                        <w:szCs w:val="22"/>
                        <w:rtl/>
                      </w:rPr>
                      <w:t xml:space="preserve">מזלג </w:t>
                    </w:r>
                    <w:r>
                      <w:rPr>
                        <w:szCs w:val="22"/>
                      </w:rPr>
                      <w:t>n</w:t>
                    </w:r>
                  </w:p>
                </w:txbxContent>
              </v:textbox>
            </v:shape>
            <v:shape id="_x0000_s1032" type="#_x0000_t202" style="position:absolute;left:7921;top:11586;width:719;height:360" stroked="f">
              <v:textbox>
                <w:txbxContent>
                  <w:p w:rsidR="001C10EF" w:rsidRDefault="001C10EF" w:rsidP="00846906">
                    <w:r>
                      <w:t>Pn</w:t>
                    </w:r>
                  </w:p>
                </w:txbxContent>
              </v:textbox>
            </v:shape>
            <v:shape id="_x0000_s1033" type="#_x0000_t202" style="position:absolute;left:3060;top:11586;width:719;height:360" stroked="f">
              <v:textbox>
                <w:txbxContent>
                  <w:p w:rsidR="001C10EF" w:rsidRDefault="001C10EF" w:rsidP="00846906">
                    <w:r>
                      <w:t>P0</w:t>
                    </w:r>
                  </w:p>
                </w:txbxContent>
              </v:textbox>
            </v:shape>
            <v:oval id="_x0000_s1034" style="position:absolute;left:3419;top:11226;width:361;height:360"/>
            <v:oval id="_x0000_s1035" style="position:absolute;left:4500;top:11226;width:361;height:361"/>
            <v:oval id="_x0000_s1036" style="position:absolute;left:5580;top:11226;width:362;height:360"/>
            <v:oval id="_x0000_s1037" style="position:absolute;left:6839;top:11226;width:361;height:360"/>
            <v:oval id="_x0000_s1038" style="position:absolute;left:8099;top:11226;width:361;height:361"/>
            <w10:wrap anchorx="page"/>
            <w10:anchorlock/>
          </v:group>
        </w:pict>
      </w:r>
    </w:p>
    <w:p w:rsidR="001C10EF" w:rsidRPr="0084336B" w:rsidRDefault="001C10EF" w:rsidP="00846906">
      <w:pPr>
        <w:ind w:left="360"/>
        <w:rPr>
          <w:color w:val="FF0000"/>
          <w:rtl/>
        </w:rPr>
      </w:pPr>
      <w:r w:rsidRPr="0084336B">
        <w:rPr>
          <w:color w:val="FF0000"/>
          <w:rtl/>
        </w:rPr>
        <w:tab/>
        <w:t xml:space="preserve">ב. פתרון המבוסס על </w:t>
      </w:r>
      <w:r w:rsidRPr="0084336B">
        <w:rPr>
          <w:color w:val="FF0000"/>
        </w:rPr>
        <w:t>trylock</w:t>
      </w:r>
      <w:r w:rsidRPr="0084336B">
        <w:rPr>
          <w:color w:val="FF0000"/>
          <w:rtl/>
        </w:rPr>
        <w:t xml:space="preserve">, זאת-אומרת, לוקחים את אחד הסמפורים בין הפילוסופים, אחר כך </w:t>
      </w:r>
      <w:r w:rsidRPr="0084336B">
        <w:rPr>
          <w:i/>
          <w:iCs/>
          <w:color w:val="FF0000"/>
          <w:rtl/>
        </w:rPr>
        <w:t>מנסים</w:t>
      </w:r>
      <w:r w:rsidRPr="0084336B">
        <w:rPr>
          <w:color w:val="FF0000"/>
          <w:rtl/>
        </w:rPr>
        <w:t xml:space="preserve"> לקחת את השני ואם לא מצליחים, הולך לתחרות כוללת על המזלג המרכזי.</w:t>
      </w:r>
    </w:p>
    <w:p w:rsidR="001C10EF" w:rsidRPr="006078DF" w:rsidRDefault="001C10EF" w:rsidP="006078DF">
      <w:pPr>
        <w:spacing w:line="480" w:lineRule="auto"/>
      </w:pPr>
    </w:p>
    <w:p w:rsidR="001C10EF" w:rsidRPr="006078DF" w:rsidRDefault="001C10EF" w:rsidP="00F21E4E">
      <w:pPr>
        <w:spacing w:line="480" w:lineRule="auto"/>
      </w:pPr>
      <w:r w:rsidRPr="006078DF">
        <w:rPr>
          <w:rtl/>
        </w:rPr>
        <w:t>_</w:t>
      </w:r>
      <w:r w:rsidRPr="00F21E4E">
        <w:rPr>
          <w:color w:val="FF0000"/>
          <w:rtl/>
        </w:rPr>
        <w:t>סטודנט נדרש גם לכתוב קוד</w:t>
      </w:r>
      <w:r>
        <w:rPr>
          <w:rtl/>
        </w:rPr>
        <w:t xml:space="preserve"> _________</w:t>
      </w:r>
      <w:r w:rsidRPr="006078DF">
        <w:rPr>
          <w:rtl/>
        </w:rPr>
        <w:t>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CC4170" w:rsidRDefault="001C10EF" w:rsidP="006078DF">
      <w:pPr>
        <w:jc w:val="right"/>
        <w:rPr>
          <w:b/>
          <w:bCs/>
          <w:rtl/>
        </w:rPr>
      </w:pPr>
      <w:r w:rsidRPr="00CC4170">
        <w:rPr>
          <w:b/>
          <w:bCs/>
          <w:rtl/>
        </w:rPr>
        <w:t xml:space="preserve"> (המשך </w:t>
      </w:r>
      <w:r>
        <w:rPr>
          <w:b/>
          <w:bCs/>
          <w:rtl/>
        </w:rPr>
        <w:t>המקום לתשובה</w:t>
      </w:r>
      <w:r w:rsidRPr="00CC4170">
        <w:rPr>
          <w:b/>
          <w:bCs/>
          <w:rtl/>
        </w:rPr>
        <w:t xml:space="preserve"> בעמוד הבא)</w:t>
      </w:r>
    </w:p>
    <w:p w:rsidR="001C10EF" w:rsidRDefault="001C10EF">
      <w:pPr>
        <w:bidi w:val="0"/>
        <w:spacing w:after="200" w:line="276" w:lineRule="auto"/>
        <w:jc w:val="left"/>
      </w:pPr>
    </w:p>
    <w:p w:rsidR="001C10EF" w:rsidRDefault="001C10EF">
      <w:pPr>
        <w:bidi w:val="0"/>
        <w:spacing w:after="200" w:line="276" w:lineRule="auto"/>
        <w:jc w:val="left"/>
        <w:rPr>
          <w:rtl/>
        </w:rPr>
      </w:pPr>
      <w:r>
        <w:rPr>
          <w:rtl/>
        </w:rPr>
        <w:br w:type="page"/>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Pr="006078DF" w:rsidRDefault="001C10EF" w:rsidP="006078DF">
      <w:pPr>
        <w:spacing w:line="480" w:lineRule="auto"/>
      </w:pPr>
      <w:r w:rsidRPr="006078DF">
        <w:rPr>
          <w:rtl/>
        </w:rPr>
        <w:t>____________________________________________________________________</w:t>
      </w:r>
    </w:p>
    <w:p w:rsidR="001C10EF" w:rsidRDefault="001C10EF" w:rsidP="006078DF">
      <w:pPr>
        <w:spacing w:line="480" w:lineRule="auto"/>
        <w:ind w:left="720"/>
        <w:rPr>
          <w:rtl/>
        </w:rPr>
      </w:pPr>
      <w:r w:rsidRPr="006078DF">
        <w:rPr>
          <w:rtl/>
        </w:rPr>
        <w:t xml:space="preserve">  </w:t>
      </w: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Pr="00BE3E28" w:rsidRDefault="001C10EF" w:rsidP="00153F3D">
      <w:pPr>
        <w:jc w:val="right"/>
        <w:rPr>
          <w:b/>
          <w:bCs/>
          <w:sz w:val="28"/>
          <w:szCs w:val="28"/>
          <w:rtl/>
        </w:rPr>
      </w:pPr>
      <w:r w:rsidRPr="00BE3E28">
        <w:rPr>
          <w:b/>
          <w:bCs/>
          <w:sz w:val="28"/>
          <w:szCs w:val="28"/>
          <w:rtl/>
        </w:rPr>
        <w:t>המשך הבחינה בעמוד הבא</w:t>
      </w:r>
    </w:p>
    <w:p w:rsidR="001C10EF" w:rsidRDefault="001C10EF" w:rsidP="006078DF">
      <w:pPr>
        <w:spacing w:line="480" w:lineRule="auto"/>
        <w:ind w:left="720"/>
        <w:rPr>
          <w:rtl/>
        </w:rPr>
      </w:pPr>
    </w:p>
    <w:p w:rsidR="001C10EF" w:rsidRDefault="001C10EF" w:rsidP="006078DF">
      <w:pPr>
        <w:spacing w:line="480" w:lineRule="auto"/>
        <w:ind w:left="720"/>
        <w:rPr>
          <w:rtl/>
        </w:rPr>
      </w:pPr>
    </w:p>
    <w:p w:rsidR="001C10EF" w:rsidRPr="006078DF" w:rsidRDefault="001C10EF" w:rsidP="006078DF">
      <w:pPr>
        <w:spacing w:line="480" w:lineRule="auto"/>
        <w:ind w:left="720"/>
      </w:pPr>
    </w:p>
    <w:p w:rsidR="001C10EF" w:rsidRDefault="001C10EF">
      <w:pPr>
        <w:bidi w:val="0"/>
        <w:spacing w:after="200" w:line="276" w:lineRule="auto"/>
        <w:jc w:val="left"/>
        <w:rPr>
          <w:bCs/>
          <w:rtl/>
        </w:rPr>
      </w:pPr>
      <w:r>
        <w:rPr>
          <w:rtl/>
        </w:rPr>
        <w:br w:type="page"/>
      </w:r>
    </w:p>
    <w:p w:rsidR="001C10EF" w:rsidRPr="006078DF" w:rsidRDefault="001C10EF" w:rsidP="00153F3D">
      <w:pPr>
        <w:pStyle w:val="Heading31"/>
        <w:rPr>
          <w:rFonts w:cs="David"/>
          <w:sz w:val="22"/>
        </w:rPr>
      </w:pPr>
      <w:r w:rsidRPr="006078DF">
        <w:rPr>
          <w:rFonts w:cs="David"/>
          <w:sz w:val="22"/>
          <w:rtl/>
        </w:rPr>
        <w:t>שאלה</w:t>
      </w:r>
      <w:r>
        <w:rPr>
          <w:rFonts w:cs="David"/>
          <w:sz w:val="22"/>
          <w:rtl/>
        </w:rPr>
        <w:t xml:space="preserve"> 2</w:t>
      </w:r>
      <w:r w:rsidRPr="006078DF">
        <w:rPr>
          <w:rFonts w:cs="David"/>
          <w:sz w:val="22"/>
          <w:rtl/>
        </w:rPr>
        <w:t xml:space="preserve">  (</w:t>
      </w:r>
      <w:r>
        <w:rPr>
          <w:rFonts w:cs="David"/>
          <w:sz w:val="22"/>
          <w:rtl/>
        </w:rPr>
        <w:t xml:space="preserve">18 </w:t>
      </w:r>
      <w:r w:rsidRPr="006078DF">
        <w:rPr>
          <w:rFonts w:cs="David"/>
          <w:sz w:val="22"/>
          <w:rtl/>
        </w:rPr>
        <w:t>נקודות)</w:t>
      </w:r>
    </w:p>
    <w:p w:rsidR="001C10EF" w:rsidRPr="00153F3D" w:rsidRDefault="001C10EF" w:rsidP="006078DF">
      <w:pPr>
        <w:autoSpaceDE w:val="0"/>
        <w:rPr>
          <w:sz w:val="24"/>
          <w:szCs w:val="28"/>
        </w:rPr>
      </w:pPr>
      <w:r w:rsidRPr="00153F3D">
        <w:rPr>
          <w:sz w:val="24"/>
          <w:rtl/>
        </w:rPr>
        <w:t>אלגוריתם</w:t>
      </w:r>
      <w:r w:rsidRPr="006078DF">
        <w:rPr>
          <w:szCs w:val="23"/>
          <w:rtl/>
        </w:rPr>
        <w:t xml:space="preserve"> </w:t>
      </w:r>
      <w:r w:rsidRPr="006078DF">
        <w:rPr>
          <w:szCs w:val="23"/>
        </w:rPr>
        <w:t>lottery scheduling</w:t>
      </w:r>
      <w:r w:rsidRPr="006078DF">
        <w:rPr>
          <w:szCs w:val="23"/>
          <w:rtl/>
        </w:rPr>
        <w:t xml:space="preserve"> </w:t>
      </w:r>
      <w:r w:rsidRPr="00153F3D">
        <w:rPr>
          <w:sz w:val="24"/>
          <w:rtl/>
        </w:rPr>
        <w:t>הינו אלגוריתם תזמון הסתברותי. כל תהליך במערכת מקבל מספר כלשהו של "כרטיסי הגרלה" (לכל כרטיס מספר י</w:t>
      </w:r>
      <w:r>
        <w:rPr>
          <w:sz w:val="24"/>
          <w:rtl/>
        </w:rPr>
        <w:t>י</w:t>
      </w:r>
      <w:r w:rsidRPr="00153F3D">
        <w:rPr>
          <w:sz w:val="24"/>
          <w:rtl/>
        </w:rPr>
        <w:t>חודי); בכל שלב, האלגוריתם מגריל מספר של אחד מכרטיסי ההגרלה שחולקו, והתהליך שמחזיק בכרטיס הגרלה זה מקבל את המעבד לפרק זמן קצוב</w:t>
      </w:r>
      <w:r w:rsidRPr="00153F3D">
        <w:rPr>
          <w:b/>
          <w:bCs/>
          <w:color w:val="3366FF"/>
          <w:sz w:val="24"/>
          <w:rtl/>
        </w:rPr>
        <w:t>.</w:t>
      </w:r>
    </w:p>
    <w:p w:rsidR="001C10EF" w:rsidRPr="006078DF" w:rsidRDefault="001C10EF" w:rsidP="006078DF">
      <w:pPr>
        <w:autoSpaceDE w:val="0"/>
      </w:pPr>
    </w:p>
    <w:p w:rsidR="001C10EF" w:rsidRPr="005C5AC0" w:rsidRDefault="001C10EF" w:rsidP="00153F3D">
      <w:pPr>
        <w:numPr>
          <w:ilvl w:val="0"/>
          <w:numId w:val="5"/>
        </w:numPr>
        <w:tabs>
          <w:tab w:val="clear" w:pos="360"/>
        </w:tabs>
        <w:autoSpaceDE w:val="0"/>
        <w:ind w:left="397" w:hanging="397"/>
        <w:rPr>
          <w:rFonts w:ascii="David" w:hAnsi="David"/>
          <w:sz w:val="26"/>
          <w:szCs w:val="26"/>
        </w:rPr>
      </w:pPr>
      <w:r w:rsidRPr="005C5AC0">
        <w:rPr>
          <w:rFonts w:ascii="David" w:hAnsi="David" w:hint="eastAsia"/>
          <w:sz w:val="26"/>
          <w:szCs w:val="25"/>
          <w:rtl/>
        </w:rPr>
        <w:t>נניח</w:t>
      </w:r>
      <w:r w:rsidRPr="005C5AC0">
        <w:rPr>
          <w:rFonts w:ascii="David" w:hAnsi="David"/>
          <w:sz w:val="26"/>
          <w:szCs w:val="25"/>
          <w:rtl/>
        </w:rPr>
        <w:t xml:space="preserve"> כי לאלגוריתם יש </w:t>
      </w:r>
      <w:r w:rsidRPr="005C5AC0">
        <w:rPr>
          <w:rFonts w:ascii="David" w:hAnsi="David"/>
          <w:sz w:val="26"/>
          <w:szCs w:val="25"/>
        </w:rPr>
        <w:t>20</w:t>
      </w:r>
      <w:r w:rsidRPr="005C5AC0">
        <w:rPr>
          <w:rFonts w:ascii="David" w:hAnsi="David"/>
          <w:sz w:val="26"/>
          <w:szCs w:val="25"/>
          <w:rtl/>
        </w:rPr>
        <w:t xml:space="preserve"> כרטיסים. כיצד עליו לחלק אותם בין ארבעה תהליכים (</w:t>
      </w:r>
      <w:r w:rsidRPr="005C5AC0">
        <w:rPr>
          <w:rFonts w:ascii="David" w:hAnsi="David"/>
          <w:sz w:val="26"/>
          <w:szCs w:val="25"/>
        </w:rPr>
        <w:t>A, B, C, D</w:t>
      </w:r>
      <w:r w:rsidRPr="005C5AC0">
        <w:rPr>
          <w:rFonts w:ascii="David" w:hAnsi="David"/>
          <w:sz w:val="26"/>
          <w:szCs w:val="25"/>
          <w:rtl/>
        </w:rPr>
        <w:t xml:space="preserve">) כך שהתהליכים יקבלו </w:t>
      </w:r>
      <w:r w:rsidRPr="008D4E15">
        <w:rPr>
          <w:rFonts w:ascii="David" w:hAnsi="David" w:hint="eastAsia"/>
          <w:sz w:val="26"/>
          <w:szCs w:val="25"/>
          <w:rtl/>
        </w:rPr>
        <w:t>קבלו</w:t>
      </w:r>
      <w:r w:rsidRPr="008D4E15">
        <w:rPr>
          <w:rFonts w:ascii="David" w:hAnsi="David"/>
          <w:sz w:val="26"/>
          <w:szCs w:val="25"/>
          <w:rtl/>
        </w:rPr>
        <w:t xml:space="preserve"> </w:t>
      </w:r>
      <w:r w:rsidRPr="008D4E15">
        <w:rPr>
          <w:rFonts w:ascii="David" w:hAnsi="David"/>
          <w:sz w:val="26"/>
          <w:szCs w:val="25"/>
        </w:rPr>
        <w:t>10%</w:t>
      </w:r>
      <w:r w:rsidRPr="008D4E15">
        <w:rPr>
          <w:rFonts w:ascii="David" w:hAnsi="David"/>
          <w:sz w:val="26"/>
          <w:szCs w:val="25"/>
          <w:rtl/>
        </w:rPr>
        <w:t>(</w:t>
      </w:r>
      <w:r w:rsidRPr="008D4E15">
        <w:rPr>
          <w:rFonts w:ascii="David" w:hAnsi="David"/>
          <w:sz w:val="26"/>
          <w:szCs w:val="25"/>
        </w:rPr>
        <w:t>A</w:t>
      </w:r>
      <w:r w:rsidRPr="008D4E15">
        <w:rPr>
          <w:rFonts w:ascii="David" w:hAnsi="David"/>
          <w:sz w:val="26"/>
          <w:szCs w:val="25"/>
          <w:rtl/>
        </w:rPr>
        <w:t xml:space="preserve">), </w:t>
      </w:r>
      <w:r w:rsidRPr="008D4E15">
        <w:rPr>
          <w:rFonts w:ascii="David" w:hAnsi="David"/>
          <w:sz w:val="26"/>
          <w:szCs w:val="25"/>
        </w:rPr>
        <w:t>5%</w:t>
      </w:r>
      <w:r w:rsidRPr="008D4E15">
        <w:rPr>
          <w:rFonts w:ascii="David" w:hAnsi="David"/>
          <w:sz w:val="26"/>
          <w:szCs w:val="25"/>
          <w:rtl/>
        </w:rPr>
        <w:t>(</w:t>
      </w:r>
      <w:r w:rsidRPr="008D4E15">
        <w:rPr>
          <w:rFonts w:ascii="David" w:hAnsi="David"/>
          <w:sz w:val="26"/>
          <w:szCs w:val="25"/>
        </w:rPr>
        <w:t>B</w:t>
      </w:r>
      <w:r w:rsidRPr="008D4E15">
        <w:rPr>
          <w:rFonts w:ascii="David" w:hAnsi="David"/>
          <w:sz w:val="26"/>
          <w:szCs w:val="25"/>
          <w:rtl/>
        </w:rPr>
        <w:t xml:space="preserve">), </w:t>
      </w:r>
      <w:r w:rsidRPr="008D4E15">
        <w:rPr>
          <w:rFonts w:ascii="David" w:hAnsi="David"/>
          <w:sz w:val="26"/>
          <w:szCs w:val="25"/>
        </w:rPr>
        <w:t>60%</w:t>
      </w:r>
      <w:r w:rsidRPr="008D4E15">
        <w:rPr>
          <w:rFonts w:ascii="David" w:hAnsi="David"/>
          <w:sz w:val="26"/>
          <w:szCs w:val="25"/>
          <w:rtl/>
        </w:rPr>
        <w:t>(</w:t>
      </w:r>
      <w:r w:rsidRPr="008D4E15">
        <w:rPr>
          <w:rFonts w:ascii="David" w:hAnsi="David"/>
          <w:sz w:val="26"/>
          <w:szCs w:val="25"/>
        </w:rPr>
        <w:t>C</w:t>
      </w:r>
      <w:r w:rsidRPr="008D4E15">
        <w:rPr>
          <w:rFonts w:ascii="David" w:hAnsi="David"/>
          <w:sz w:val="26"/>
          <w:szCs w:val="25"/>
          <w:rtl/>
        </w:rPr>
        <w:t xml:space="preserve">), </w:t>
      </w:r>
      <w:r w:rsidRPr="008D4E15">
        <w:rPr>
          <w:rFonts w:ascii="David" w:hAnsi="David"/>
          <w:sz w:val="26"/>
          <w:szCs w:val="25"/>
        </w:rPr>
        <w:t>25%</w:t>
      </w:r>
      <w:r w:rsidRPr="008D4E15">
        <w:rPr>
          <w:rFonts w:ascii="David" w:hAnsi="David"/>
          <w:sz w:val="26"/>
          <w:szCs w:val="25"/>
          <w:rtl/>
        </w:rPr>
        <w:t>(</w:t>
      </w:r>
      <w:r w:rsidRPr="008D4E15">
        <w:rPr>
          <w:rFonts w:ascii="David" w:hAnsi="David"/>
          <w:sz w:val="26"/>
          <w:szCs w:val="25"/>
        </w:rPr>
        <w:t>D</w:t>
      </w:r>
      <w:r w:rsidRPr="008D4E15">
        <w:rPr>
          <w:rFonts w:ascii="David" w:hAnsi="David"/>
          <w:sz w:val="26"/>
          <w:szCs w:val="25"/>
          <w:rtl/>
        </w:rPr>
        <w:t>) בהתאמה?</w:t>
      </w:r>
      <w:r w:rsidRPr="008D4E15">
        <w:rPr>
          <w:rFonts w:ascii="David" w:hAnsi="David"/>
          <w:sz w:val="26"/>
          <w:szCs w:val="25"/>
          <w:rtl/>
        </w:rPr>
        <w:br/>
      </w:r>
    </w:p>
    <w:p w:rsidR="001C10EF" w:rsidRPr="005C5AC0" w:rsidRDefault="001C10EF" w:rsidP="006078DF">
      <w:pPr>
        <w:autoSpaceDE w:val="0"/>
        <w:spacing w:line="240" w:lineRule="auto"/>
        <w:ind w:left="397"/>
        <w:rPr>
          <w:sz w:val="24"/>
          <w:szCs w:val="26"/>
        </w:rPr>
      </w:pPr>
    </w:p>
    <w:p w:rsidR="001C10EF" w:rsidRPr="005C5AC0" w:rsidRDefault="001C10EF" w:rsidP="005C5AC0">
      <w:pPr>
        <w:autoSpaceDE w:val="0"/>
        <w:spacing w:line="480" w:lineRule="auto"/>
        <w:ind w:left="794" w:hanging="397"/>
        <w:rPr>
          <w:sz w:val="24"/>
          <w:szCs w:val="26"/>
          <w:rtl/>
        </w:rPr>
      </w:pPr>
      <w:r w:rsidRPr="003E3ED9">
        <w:rPr>
          <w:rFonts w:cs="ArialMT"/>
          <w:color w:val="FF0000"/>
          <w:sz w:val="23"/>
          <w:szCs w:val="23"/>
          <w:rtl/>
        </w:rPr>
        <w:t>לתת ל-</w:t>
      </w:r>
      <w:r w:rsidRPr="003E3ED9">
        <w:rPr>
          <w:rFonts w:cs="ArialMT"/>
          <w:color w:val="FF0000"/>
          <w:sz w:val="23"/>
          <w:szCs w:val="23"/>
        </w:rPr>
        <w:t>A</w:t>
      </w:r>
      <w:r w:rsidRPr="003E3ED9">
        <w:rPr>
          <w:rFonts w:cs="ArialMT"/>
          <w:color w:val="FF0000"/>
          <w:sz w:val="23"/>
          <w:szCs w:val="23"/>
          <w:rtl/>
        </w:rPr>
        <w:t xml:space="preserve"> 2 כרטיסים, ל-</w:t>
      </w:r>
      <w:r w:rsidRPr="003E3ED9">
        <w:rPr>
          <w:rFonts w:cs="ArialMT"/>
          <w:color w:val="FF0000"/>
          <w:sz w:val="23"/>
          <w:szCs w:val="23"/>
        </w:rPr>
        <w:t>B</w:t>
      </w:r>
      <w:r w:rsidRPr="003E3ED9">
        <w:rPr>
          <w:rFonts w:cs="ArialMT"/>
          <w:color w:val="FF0000"/>
          <w:sz w:val="23"/>
          <w:szCs w:val="23"/>
          <w:rtl/>
        </w:rPr>
        <w:t xml:space="preserve"> 1 כרטיסים, ל-</w:t>
      </w:r>
      <w:r w:rsidRPr="003E3ED9">
        <w:rPr>
          <w:rFonts w:cs="ArialMT"/>
          <w:color w:val="FF0000"/>
          <w:sz w:val="23"/>
          <w:szCs w:val="23"/>
        </w:rPr>
        <w:t>C</w:t>
      </w:r>
      <w:r w:rsidRPr="003E3ED9">
        <w:rPr>
          <w:rFonts w:cs="ArialMT"/>
          <w:color w:val="FF0000"/>
          <w:sz w:val="23"/>
          <w:szCs w:val="23"/>
          <w:rtl/>
        </w:rPr>
        <w:t xml:space="preserve"> 12 כרטיסים, ול-</w:t>
      </w:r>
      <w:r w:rsidRPr="003E3ED9">
        <w:rPr>
          <w:rFonts w:cs="ArialMT"/>
          <w:color w:val="FF0000"/>
          <w:sz w:val="23"/>
          <w:szCs w:val="23"/>
        </w:rPr>
        <w:t>D</w:t>
      </w:r>
      <w:r w:rsidRPr="003E3ED9">
        <w:rPr>
          <w:rFonts w:cs="ArialMT"/>
          <w:color w:val="FF0000"/>
          <w:sz w:val="23"/>
          <w:szCs w:val="23"/>
          <w:rtl/>
        </w:rPr>
        <w:t xml:space="preserve"> 5 כרטיסים.</w:t>
      </w:r>
    </w:p>
    <w:p w:rsidR="001C10EF" w:rsidRPr="005C5AC0" w:rsidRDefault="001C10EF" w:rsidP="006078DF">
      <w:pPr>
        <w:numPr>
          <w:ilvl w:val="0"/>
          <w:numId w:val="5"/>
        </w:numPr>
        <w:tabs>
          <w:tab w:val="clear" w:pos="360"/>
        </w:tabs>
        <w:autoSpaceDE w:val="0"/>
        <w:ind w:left="397" w:hanging="397"/>
        <w:rPr>
          <w:sz w:val="24"/>
          <w:szCs w:val="26"/>
        </w:rPr>
      </w:pPr>
      <w:r w:rsidRPr="005C5AC0">
        <w:rPr>
          <w:sz w:val="24"/>
          <w:szCs w:val="25"/>
          <w:rtl/>
        </w:rPr>
        <w:t xml:space="preserve">כיצד ניתן להגיע באמצעות אלגוריתם זה לביצועים הדומים לאלו המושגים על-ידי אלגוריתם </w:t>
      </w:r>
      <w:r w:rsidRPr="005C5AC0">
        <w:rPr>
          <w:sz w:val="24"/>
          <w:szCs w:val="25"/>
        </w:rPr>
        <w:t>round-robin</w:t>
      </w:r>
      <w:r w:rsidRPr="005C5AC0">
        <w:rPr>
          <w:sz w:val="24"/>
          <w:szCs w:val="25"/>
          <w:rtl/>
        </w:rPr>
        <w:t>?</w:t>
      </w:r>
    </w:p>
    <w:p w:rsidR="001C10EF" w:rsidRPr="005C5AC0" w:rsidRDefault="001C10EF" w:rsidP="006078DF">
      <w:pPr>
        <w:autoSpaceDE w:val="0"/>
        <w:spacing w:line="240" w:lineRule="auto"/>
        <w:ind w:left="397"/>
        <w:rPr>
          <w:sz w:val="24"/>
          <w:szCs w:val="25"/>
          <w:rtl/>
        </w:rPr>
      </w:pPr>
    </w:p>
    <w:p w:rsidR="001C10EF" w:rsidRPr="005C5AC0" w:rsidRDefault="001C10EF" w:rsidP="005C5AC0">
      <w:pPr>
        <w:autoSpaceDE w:val="0"/>
        <w:spacing w:line="480" w:lineRule="auto"/>
        <w:ind w:left="397"/>
        <w:rPr>
          <w:sz w:val="24"/>
          <w:szCs w:val="26"/>
        </w:rPr>
      </w:pPr>
      <w:r w:rsidRPr="003E3ED9">
        <w:rPr>
          <w:rFonts w:cs="ArialMT"/>
          <w:color w:val="FF0000"/>
          <w:sz w:val="23"/>
          <w:szCs w:val="23"/>
          <w:rtl/>
        </w:rPr>
        <w:t>לחלק לכל התהליכים אותו מספר כרטיסים</w:t>
      </w:r>
    </w:p>
    <w:p w:rsidR="001C10EF" w:rsidRPr="005C5AC0" w:rsidRDefault="001C10EF" w:rsidP="005C5AC0">
      <w:pPr>
        <w:numPr>
          <w:ilvl w:val="0"/>
          <w:numId w:val="5"/>
        </w:numPr>
        <w:tabs>
          <w:tab w:val="clear" w:pos="360"/>
        </w:tabs>
        <w:autoSpaceDE w:val="0"/>
        <w:ind w:left="397" w:hanging="397"/>
        <w:rPr>
          <w:sz w:val="24"/>
          <w:szCs w:val="26"/>
        </w:rPr>
      </w:pPr>
      <w:r w:rsidRPr="005C5AC0">
        <w:rPr>
          <w:sz w:val="24"/>
          <w:szCs w:val="25"/>
          <w:rtl/>
        </w:rPr>
        <w:t xml:space="preserve">במה שונה הפתרון מהסעיף הקודם מ- </w:t>
      </w:r>
      <w:r w:rsidRPr="005C5AC0">
        <w:rPr>
          <w:sz w:val="24"/>
          <w:szCs w:val="25"/>
        </w:rPr>
        <w:t>round-robin</w:t>
      </w:r>
      <w:r w:rsidRPr="005C5AC0">
        <w:rPr>
          <w:sz w:val="24"/>
          <w:szCs w:val="25"/>
          <w:rtl/>
        </w:rPr>
        <w:t xml:space="preserve"> המקורי?</w:t>
      </w:r>
    </w:p>
    <w:p w:rsidR="001C10EF" w:rsidRPr="005C5AC0" w:rsidRDefault="001C10EF" w:rsidP="006078DF">
      <w:pPr>
        <w:autoSpaceDE w:val="0"/>
        <w:ind w:left="397"/>
        <w:rPr>
          <w:sz w:val="24"/>
          <w:szCs w:val="25"/>
          <w:rtl/>
        </w:rPr>
      </w:pPr>
    </w:p>
    <w:p w:rsidR="001C10EF" w:rsidRPr="005C5AC0" w:rsidRDefault="001C10EF" w:rsidP="005804FE">
      <w:pPr>
        <w:autoSpaceDE w:val="0"/>
        <w:ind w:left="397"/>
        <w:rPr>
          <w:sz w:val="24"/>
          <w:szCs w:val="26"/>
        </w:rPr>
      </w:pPr>
      <w:r>
        <w:rPr>
          <w:rFonts w:cs="ArialMT"/>
          <w:color w:val="FF0000"/>
          <w:sz w:val="23"/>
          <w:szCs w:val="23"/>
          <w:rtl/>
        </w:rPr>
        <w:t>עקב האקראיות יש</w:t>
      </w:r>
      <w:r w:rsidRPr="003E3ED9">
        <w:rPr>
          <w:rFonts w:cs="ArialMT"/>
          <w:color w:val="FF0000"/>
          <w:sz w:val="23"/>
          <w:szCs w:val="23"/>
          <w:rtl/>
        </w:rPr>
        <w:t xml:space="preserve"> סיכוי מסוים (קטן מאוד) להרעבה</w:t>
      </w:r>
    </w:p>
    <w:p w:rsidR="001C10EF" w:rsidRPr="005C5AC0" w:rsidRDefault="001C10EF" w:rsidP="005C5AC0">
      <w:pPr>
        <w:numPr>
          <w:ilvl w:val="0"/>
          <w:numId w:val="5"/>
        </w:numPr>
        <w:tabs>
          <w:tab w:val="clear" w:pos="360"/>
        </w:tabs>
        <w:autoSpaceDE w:val="0"/>
        <w:spacing w:before="240"/>
        <w:ind w:left="397" w:hanging="397"/>
        <w:rPr>
          <w:sz w:val="24"/>
          <w:szCs w:val="26"/>
        </w:rPr>
      </w:pPr>
      <w:r w:rsidRPr="005C5AC0">
        <w:rPr>
          <w:sz w:val="24"/>
          <w:szCs w:val="25"/>
          <w:rtl/>
        </w:rPr>
        <w:t xml:space="preserve">איך ניתן להגיע באמצעות אלגוריתם זה לביצועים הדומים לאלו המושגים על-ידי אלגוריתם </w:t>
      </w:r>
      <w:r w:rsidRPr="005C5AC0">
        <w:rPr>
          <w:sz w:val="24"/>
          <w:szCs w:val="25"/>
        </w:rPr>
        <w:t>shortest remaining time first</w:t>
      </w:r>
      <w:r w:rsidRPr="005C5AC0">
        <w:rPr>
          <w:sz w:val="24"/>
          <w:szCs w:val="25"/>
          <w:rtl/>
        </w:rPr>
        <w:t xml:space="preserve">? </w:t>
      </w:r>
    </w:p>
    <w:p w:rsidR="001C10EF" w:rsidRPr="005C5AC0" w:rsidRDefault="001C10EF" w:rsidP="006078DF">
      <w:pPr>
        <w:autoSpaceDE w:val="0"/>
        <w:ind w:left="397"/>
        <w:rPr>
          <w:sz w:val="24"/>
          <w:szCs w:val="26"/>
          <w:rtl/>
        </w:rPr>
      </w:pPr>
      <w:r w:rsidRPr="005C5AC0">
        <w:rPr>
          <w:sz w:val="24"/>
          <w:szCs w:val="25"/>
          <w:rtl/>
        </w:rPr>
        <w:t xml:space="preserve">(ניתן להניח כי יש </w:t>
      </w:r>
      <w:r w:rsidRPr="005C5AC0">
        <w:rPr>
          <w:sz w:val="24"/>
          <w:szCs w:val="25"/>
        </w:rPr>
        <w:t>preemption</w:t>
      </w:r>
      <w:r w:rsidRPr="005C5AC0">
        <w:rPr>
          <w:sz w:val="24"/>
          <w:szCs w:val="25"/>
          <w:rtl/>
        </w:rPr>
        <w:t>, התהליכים לא מגיעים יחד, אבל זמן הביצוע ידוע כאשר התהליך מגיע.)</w:t>
      </w:r>
    </w:p>
    <w:p w:rsidR="001C10EF" w:rsidRPr="005C5AC0" w:rsidRDefault="001C10EF" w:rsidP="006078DF">
      <w:pPr>
        <w:autoSpaceDE w:val="0"/>
        <w:spacing w:line="240" w:lineRule="auto"/>
        <w:ind w:left="397"/>
        <w:rPr>
          <w:sz w:val="24"/>
          <w:szCs w:val="26"/>
        </w:rPr>
      </w:pPr>
    </w:p>
    <w:p w:rsidR="001C10EF" w:rsidRPr="005C5AC0" w:rsidRDefault="001C10EF" w:rsidP="005C5AC0">
      <w:pPr>
        <w:autoSpaceDE w:val="0"/>
        <w:spacing w:line="480" w:lineRule="auto"/>
        <w:ind w:left="794" w:hanging="397"/>
        <w:rPr>
          <w:sz w:val="24"/>
          <w:szCs w:val="26"/>
        </w:rPr>
      </w:pPr>
      <w:r w:rsidRPr="00473CE6">
        <w:rPr>
          <w:rFonts w:cs="ArialMT"/>
          <w:color w:val="FF0000"/>
          <w:sz w:val="23"/>
          <w:szCs w:val="23"/>
          <w:rtl/>
        </w:rPr>
        <w:t>עם הגיעו, התהליך מקבל מספר כרטיסי הגרלה ביחס הפוך לזמן הריצה שלו. אחרי כל יחידת זמן שהוא מבצע, הוא מקבל כרטיסים נוספים.</w:t>
      </w:r>
    </w:p>
    <w:p w:rsidR="001C10EF" w:rsidRPr="005C5AC0" w:rsidRDefault="001C10EF" w:rsidP="003815CA">
      <w:pPr>
        <w:numPr>
          <w:ilvl w:val="0"/>
          <w:numId w:val="5"/>
        </w:numPr>
        <w:tabs>
          <w:tab w:val="clear" w:pos="360"/>
        </w:tabs>
        <w:autoSpaceDE w:val="0"/>
        <w:ind w:left="397" w:hanging="397"/>
        <w:rPr>
          <w:sz w:val="24"/>
          <w:szCs w:val="26"/>
        </w:rPr>
      </w:pPr>
      <w:r w:rsidRPr="005C5AC0">
        <w:rPr>
          <w:sz w:val="24"/>
          <w:szCs w:val="25"/>
          <w:rtl/>
        </w:rPr>
        <w:t xml:space="preserve">איזה יתרון יש לשיטה הזו על פני </w:t>
      </w:r>
      <w:r w:rsidRPr="005C5AC0">
        <w:rPr>
          <w:sz w:val="24"/>
          <w:szCs w:val="25"/>
        </w:rPr>
        <w:t>shortest remaining time first</w:t>
      </w:r>
      <w:r w:rsidRPr="005C5AC0">
        <w:rPr>
          <w:sz w:val="24"/>
          <w:szCs w:val="25"/>
          <w:rtl/>
        </w:rPr>
        <w:t xml:space="preserve"> אמיתי?</w:t>
      </w:r>
    </w:p>
    <w:p w:rsidR="001C10EF" w:rsidRPr="005C5AC0" w:rsidRDefault="001C10EF" w:rsidP="006078DF">
      <w:pPr>
        <w:autoSpaceDE w:val="0"/>
        <w:spacing w:line="240" w:lineRule="auto"/>
        <w:ind w:left="397"/>
        <w:rPr>
          <w:sz w:val="24"/>
          <w:szCs w:val="26"/>
        </w:rPr>
      </w:pPr>
    </w:p>
    <w:p w:rsidR="001C10EF" w:rsidRPr="005C5AC0" w:rsidRDefault="001C10EF" w:rsidP="005C5AC0">
      <w:pPr>
        <w:autoSpaceDE w:val="0"/>
        <w:spacing w:line="480" w:lineRule="auto"/>
        <w:ind w:left="757" w:hanging="397"/>
        <w:rPr>
          <w:sz w:val="24"/>
          <w:szCs w:val="26"/>
        </w:rPr>
      </w:pPr>
      <w:r w:rsidRPr="00473CE6">
        <w:rPr>
          <w:rFonts w:cs="ArialMT"/>
          <w:color w:val="FF0000"/>
          <w:sz w:val="23"/>
          <w:szCs w:val="23"/>
          <w:rtl/>
        </w:rPr>
        <w:t xml:space="preserve">בשיטה הזו, לכל תהליך יש סיכוי מסוים להתקדם בכל זאת, בעוד שב </w:t>
      </w:r>
      <w:r w:rsidRPr="00473CE6">
        <w:rPr>
          <w:rFonts w:cs="ArialMT"/>
          <w:color w:val="FF0000"/>
          <w:sz w:val="23"/>
          <w:szCs w:val="23"/>
        </w:rPr>
        <w:t>srtf</w:t>
      </w:r>
      <w:r w:rsidRPr="00473CE6">
        <w:rPr>
          <w:rFonts w:cs="ArialMT"/>
          <w:color w:val="FF0000"/>
          <w:sz w:val="23"/>
          <w:szCs w:val="23"/>
          <w:rtl/>
        </w:rPr>
        <w:t xml:space="preserve"> תהליך ארוך יכול להיות מורעב לנצח על-ידי רצף תהליכים קצרים שמגיעים כל הזמן.</w:t>
      </w:r>
    </w:p>
    <w:p w:rsidR="001C10EF" w:rsidRPr="005C5AC0" w:rsidRDefault="001C10EF" w:rsidP="005C5AC0">
      <w:pPr>
        <w:numPr>
          <w:ilvl w:val="0"/>
          <w:numId w:val="5"/>
        </w:numPr>
        <w:autoSpaceDE w:val="0"/>
        <w:rPr>
          <w:sz w:val="24"/>
          <w:szCs w:val="26"/>
        </w:rPr>
      </w:pPr>
      <w:r w:rsidRPr="005C5AC0">
        <w:rPr>
          <w:sz w:val="24"/>
          <w:szCs w:val="25"/>
          <w:rtl/>
        </w:rPr>
        <w:t>אם המערכת מזהה את קיום בעיית היפוך עדיפויות (</w:t>
      </w:r>
      <w:r w:rsidRPr="005C5AC0">
        <w:rPr>
          <w:sz w:val="24"/>
          <w:szCs w:val="25"/>
        </w:rPr>
        <w:t>priority inversion</w:t>
      </w:r>
      <w:r w:rsidRPr="005C5AC0">
        <w:rPr>
          <w:sz w:val="24"/>
          <w:szCs w:val="25"/>
          <w:rtl/>
        </w:rPr>
        <w:t xml:space="preserve">), כיצד אפשר לפתור את הבעיה? </w:t>
      </w:r>
    </w:p>
    <w:p w:rsidR="001C10EF" w:rsidRPr="005C5AC0" w:rsidRDefault="001C10EF" w:rsidP="006078DF">
      <w:pPr>
        <w:autoSpaceDE w:val="0"/>
        <w:spacing w:line="240" w:lineRule="auto"/>
        <w:ind w:left="360"/>
        <w:rPr>
          <w:sz w:val="24"/>
          <w:szCs w:val="26"/>
        </w:rPr>
      </w:pPr>
    </w:p>
    <w:p w:rsidR="001C10EF" w:rsidRPr="003F1432" w:rsidRDefault="001C10EF" w:rsidP="003F1432">
      <w:pPr>
        <w:autoSpaceDE w:val="0"/>
        <w:spacing w:line="480" w:lineRule="auto"/>
        <w:ind w:left="757" w:hanging="397"/>
        <w:rPr>
          <w:rFonts w:cs="ArialMT"/>
          <w:color w:val="FF0000"/>
          <w:sz w:val="23"/>
          <w:szCs w:val="23"/>
        </w:rPr>
      </w:pPr>
      <w:r w:rsidRPr="003F1432">
        <w:rPr>
          <w:rFonts w:cs="ArialMT"/>
          <w:color w:val="FF0000"/>
          <w:sz w:val="23"/>
          <w:szCs w:val="23"/>
          <w:rtl/>
        </w:rPr>
        <w:t>להעביר חלק מכרטיסי ההגרלה שלו לתהליך אחר</w:t>
      </w:r>
      <w:r w:rsidRPr="00473CE6">
        <w:rPr>
          <w:rFonts w:cs="ArialMT"/>
          <w:color w:val="FF0000"/>
          <w:sz w:val="23"/>
          <w:szCs w:val="23"/>
          <w:rtl/>
        </w:rPr>
        <w:t>.</w:t>
      </w:r>
    </w:p>
    <w:p w:rsidR="001C10EF" w:rsidRPr="006078DF" w:rsidRDefault="001C10EF" w:rsidP="00CF58EB">
      <w:pPr>
        <w:pStyle w:val="Heading31"/>
        <w:pageBreakBefore/>
        <w:rPr>
          <w:rFonts w:cs="David"/>
          <w:sz w:val="22"/>
        </w:rPr>
      </w:pPr>
      <w:r w:rsidRPr="006078DF">
        <w:rPr>
          <w:rFonts w:cs="David"/>
          <w:sz w:val="22"/>
          <w:rtl/>
        </w:rPr>
        <w:t>שאלה</w:t>
      </w:r>
      <w:r>
        <w:rPr>
          <w:rFonts w:cs="David"/>
          <w:sz w:val="22"/>
          <w:rtl/>
        </w:rPr>
        <w:t xml:space="preserve"> 3</w:t>
      </w:r>
      <w:r w:rsidRPr="006078DF">
        <w:rPr>
          <w:rFonts w:cs="David"/>
          <w:sz w:val="22"/>
          <w:rtl/>
        </w:rPr>
        <w:t xml:space="preserve"> (</w:t>
      </w:r>
      <w:r>
        <w:rPr>
          <w:rFonts w:cs="David"/>
          <w:sz w:val="22"/>
          <w:rtl/>
        </w:rPr>
        <w:t xml:space="preserve">18 </w:t>
      </w:r>
      <w:r w:rsidRPr="006078DF">
        <w:rPr>
          <w:rFonts w:cs="David"/>
          <w:sz w:val="22"/>
          <w:rtl/>
        </w:rPr>
        <w:t>נקודות)</w:t>
      </w:r>
    </w:p>
    <w:p w:rsidR="001C10EF" w:rsidRPr="006078DF" w:rsidRDefault="001C10EF" w:rsidP="003815CA">
      <w:r w:rsidRPr="006078DF">
        <w:rPr>
          <w:rtl/>
        </w:rPr>
        <w:t xml:space="preserve">הבהרות: סעיפי שאלה זו מתייחסים למערכת </w:t>
      </w:r>
      <w:r w:rsidRPr="006078DF">
        <w:t>linux</w:t>
      </w:r>
      <w:r w:rsidRPr="006078DF">
        <w:rPr>
          <w:rtl/>
        </w:rPr>
        <w:t>. הניחו שמשתמש יחיד רץ במערכת (כלומר התופעות המתרחשות להלן אינן נובעות מעבודה של מספר משתמשים במערכת הקבצים במקביל).</w:t>
      </w:r>
    </w:p>
    <w:p w:rsidR="001C10EF" w:rsidRPr="006078DF" w:rsidRDefault="001C10EF" w:rsidP="00CF58EB">
      <w:pPr>
        <w:spacing w:line="240" w:lineRule="auto"/>
      </w:pPr>
    </w:p>
    <w:p w:rsidR="001C10EF" w:rsidRPr="006078DF" w:rsidRDefault="001C10EF" w:rsidP="006078DF">
      <w:r w:rsidRPr="006078DF">
        <w:rPr>
          <w:rtl/>
        </w:rPr>
        <w:t xml:space="preserve">שימו לב: סעיפי השאלה </w:t>
      </w:r>
      <w:r w:rsidRPr="006078DF">
        <w:rPr>
          <w:u w:val="single"/>
          <w:rtl/>
        </w:rPr>
        <w:t>אינם קשורים זה לזה</w:t>
      </w:r>
      <w:r w:rsidRPr="006078DF">
        <w:rPr>
          <w:rtl/>
        </w:rPr>
        <w:t>, אלא אם נאמר אחרת.</w:t>
      </w:r>
    </w:p>
    <w:p w:rsidR="001C10EF" w:rsidRPr="006078DF" w:rsidRDefault="001C10EF" w:rsidP="006078DF"/>
    <w:p w:rsidR="001C10EF" w:rsidRDefault="001C10EF" w:rsidP="003815CA">
      <w:pPr>
        <w:numPr>
          <w:ilvl w:val="0"/>
          <w:numId w:val="6"/>
        </w:numPr>
        <w:ind w:left="397" w:hanging="397"/>
        <w:rPr>
          <w:rFonts w:ascii="David" w:hAnsi="David"/>
          <w:sz w:val="24"/>
        </w:rPr>
      </w:pPr>
      <w:r w:rsidRPr="00CF58EB">
        <w:rPr>
          <w:rFonts w:ascii="David" w:hAnsi="David" w:hint="eastAsia"/>
          <w:sz w:val="24"/>
          <w:rtl/>
        </w:rPr>
        <w:t>משתמש</w:t>
      </w:r>
      <w:r w:rsidRPr="00CF58EB">
        <w:rPr>
          <w:rFonts w:ascii="David" w:hAnsi="David"/>
          <w:sz w:val="24"/>
          <w:rtl/>
        </w:rPr>
        <w:t xml:space="preserve"> הריץ את פקודת </w:t>
      </w:r>
      <w:r w:rsidRPr="00CF58EB">
        <w:rPr>
          <w:rFonts w:ascii="David" w:hAnsi="David"/>
          <w:sz w:val="24"/>
        </w:rPr>
        <w:t>ls</w:t>
      </w:r>
      <w:r w:rsidRPr="00CF58EB">
        <w:rPr>
          <w:rFonts w:ascii="David" w:hAnsi="David"/>
          <w:sz w:val="24"/>
          <w:rtl/>
        </w:rPr>
        <w:t xml:space="preserve"> במדריך (</w:t>
      </w:r>
      <w:r w:rsidRPr="00CF58EB">
        <w:rPr>
          <w:rFonts w:ascii="David" w:hAnsi="David"/>
          <w:sz w:val="24"/>
        </w:rPr>
        <w:t>directory</w:t>
      </w:r>
      <w:r w:rsidRPr="00CF58EB">
        <w:rPr>
          <w:rFonts w:ascii="David" w:hAnsi="David"/>
          <w:sz w:val="24"/>
          <w:rtl/>
        </w:rPr>
        <w:t xml:space="preserve">) מסוים וקיבל </w:t>
      </w:r>
      <w:r w:rsidRPr="00CF58EB">
        <w:rPr>
          <w:rFonts w:ascii="David" w:hAnsi="David" w:hint="eastAsia"/>
          <w:sz w:val="24"/>
          <w:rtl/>
        </w:rPr>
        <w:t>בפלט</w:t>
      </w:r>
      <w:r w:rsidRPr="00CF58EB">
        <w:rPr>
          <w:rFonts w:ascii="David" w:hAnsi="David"/>
          <w:sz w:val="24"/>
          <w:rtl/>
        </w:rPr>
        <w:t xml:space="preserve"> </w:t>
      </w:r>
      <w:r w:rsidRPr="00CF58EB">
        <w:rPr>
          <w:rFonts w:ascii="David" w:hAnsi="David"/>
          <w:sz w:val="24"/>
        </w:rPr>
        <w:t>2</w:t>
      </w:r>
      <w:r w:rsidRPr="00CF58EB">
        <w:rPr>
          <w:rFonts w:ascii="David" w:hAnsi="David"/>
          <w:sz w:val="24"/>
          <w:rtl/>
        </w:rPr>
        <w:t xml:space="preserve"> קבצים: </w:t>
      </w:r>
      <w:r w:rsidRPr="00CF58EB">
        <w:rPr>
          <w:rFonts w:ascii="David" w:hAnsi="David"/>
          <w:sz w:val="24"/>
        </w:rPr>
        <w:t>hw.txt, other.txt</w:t>
      </w:r>
      <w:r w:rsidRPr="00CF58EB">
        <w:rPr>
          <w:rFonts w:ascii="David" w:hAnsi="David"/>
          <w:sz w:val="24"/>
          <w:rtl/>
        </w:rPr>
        <w:t>. לאח</w:t>
      </w:r>
      <w:r w:rsidRPr="00CF58EB">
        <w:rPr>
          <w:rFonts w:ascii="David" w:hAnsi="David" w:hint="eastAsia"/>
          <w:sz w:val="24"/>
          <w:rtl/>
        </w:rPr>
        <w:t>ר</w:t>
      </w:r>
      <w:r w:rsidRPr="00CF58EB">
        <w:rPr>
          <w:rFonts w:ascii="David" w:hAnsi="David"/>
          <w:sz w:val="24"/>
          <w:rtl/>
        </w:rPr>
        <w:t xml:space="preserve"> עדכון הקובץ </w:t>
      </w:r>
      <w:r w:rsidRPr="00CF58EB">
        <w:rPr>
          <w:rFonts w:ascii="David" w:hAnsi="David"/>
          <w:sz w:val="24"/>
        </w:rPr>
        <w:t>hw.txt</w:t>
      </w:r>
      <w:r w:rsidRPr="00CF58EB">
        <w:rPr>
          <w:rFonts w:ascii="David" w:hAnsi="David"/>
          <w:sz w:val="24"/>
          <w:rtl/>
        </w:rPr>
        <w:t xml:space="preserve"> כך שגודלו השתנה, המשתמש שם לב ש</w:t>
      </w:r>
      <w:r>
        <w:rPr>
          <w:rFonts w:ascii="David" w:hAnsi="David" w:hint="eastAsia"/>
          <w:sz w:val="24"/>
          <w:rtl/>
        </w:rPr>
        <w:t>גם</w:t>
      </w:r>
      <w:r>
        <w:rPr>
          <w:rFonts w:ascii="David" w:hAnsi="David"/>
          <w:sz w:val="24"/>
          <w:rtl/>
        </w:rPr>
        <w:t xml:space="preserve"> </w:t>
      </w:r>
      <w:r w:rsidRPr="00CF58EB">
        <w:rPr>
          <w:rFonts w:ascii="David" w:hAnsi="David" w:hint="eastAsia"/>
          <w:sz w:val="24"/>
          <w:u w:val="single"/>
          <w:rtl/>
        </w:rPr>
        <w:t>גודל</w:t>
      </w:r>
      <w:r w:rsidRPr="00CF58EB">
        <w:rPr>
          <w:rFonts w:ascii="David" w:hAnsi="David"/>
          <w:sz w:val="24"/>
          <w:rtl/>
        </w:rPr>
        <w:t xml:space="preserve"> הקובץ </w:t>
      </w:r>
      <w:r w:rsidRPr="00CF58EB">
        <w:rPr>
          <w:rFonts w:ascii="David" w:hAnsi="David"/>
          <w:sz w:val="24"/>
        </w:rPr>
        <w:t>other.txt</w:t>
      </w:r>
      <w:r w:rsidRPr="00CF58EB">
        <w:rPr>
          <w:rFonts w:ascii="David" w:hAnsi="David"/>
          <w:sz w:val="24"/>
          <w:rtl/>
        </w:rPr>
        <w:t xml:space="preserve"> השתנה. איך קרה הדבר?</w:t>
      </w:r>
    </w:p>
    <w:p w:rsidR="001C10EF" w:rsidRPr="00CF58EB" w:rsidRDefault="001C10EF" w:rsidP="00CF58EB">
      <w:pPr>
        <w:spacing w:line="240" w:lineRule="auto"/>
        <w:ind w:left="397"/>
        <w:rPr>
          <w:rFonts w:ascii="David" w:hAnsi="David"/>
          <w:sz w:val="24"/>
        </w:rPr>
      </w:pPr>
    </w:p>
    <w:p w:rsidR="001C10EF" w:rsidRPr="00E71434" w:rsidRDefault="001C10EF" w:rsidP="002953A4">
      <w:pPr>
        <w:ind w:left="360"/>
        <w:rPr>
          <w:color w:val="FF0000"/>
          <w:u w:val="single"/>
          <w:rtl/>
        </w:rPr>
      </w:pPr>
      <w:r w:rsidRPr="00E71434">
        <w:rPr>
          <w:color w:val="FF0000"/>
          <w:u w:val="single"/>
          <w:rtl/>
        </w:rPr>
        <w:t>___</w:t>
      </w:r>
      <w:r w:rsidRPr="00E71434">
        <w:rPr>
          <w:color w:val="FF0000"/>
          <w:u w:val="single"/>
        </w:rPr>
        <w:t>other.txt</w:t>
      </w:r>
      <w:r w:rsidRPr="00E71434">
        <w:rPr>
          <w:color w:val="FF0000"/>
          <w:u w:val="single"/>
          <w:rtl/>
        </w:rPr>
        <w:t xml:space="preserve"> הוא קישור חזק (</w:t>
      </w:r>
      <w:r w:rsidRPr="00E71434">
        <w:rPr>
          <w:color w:val="FF0000"/>
          <w:u w:val="single"/>
        </w:rPr>
        <w:t>hard link</w:t>
      </w:r>
      <w:r w:rsidRPr="00E71434">
        <w:rPr>
          <w:color w:val="FF0000"/>
          <w:u w:val="single"/>
          <w:rtl/>
        </w:rPr>
        <w:t xml:space="preserve">) לקובץ </w:t>
      </w:r>
      <w:r w:rsidRPr="00E71434">
        <w:rPr>
          <w:color w:val="FF0000"/>
          <w:u w:val="single"/>
        </w:rPr>
        <w:t>hw.txt</w:t>
      </w:r>
      <w:r w:rsidRPr="00E71434">
        <w:rPr>
          <w:color w:val="FF0000"/>
          <w:u w:val="single"/>
          <w:rtl/>
        </w:rPr>
        <w:t xml:space="preserve">.__________________________ </w:t>
      </w:r>
    </w:p>
    <w:p w:rsidR="001C10EF" w:rsidRPr="006078DF" w:rsidRDefault="001C10EF" w:rsidP="00CF58EB">
      <w:pPr>
        <w:tabs>
          <w:tab w:val="left" w:pos="1080"/>
          <w:tab w:val="right" w:pos="9180"/>
        </w:tabs>
        <w:spacing w:line="480" w:lineRule="auto"/>
        <w:ind w:left="540" w:hanging="180"/>
      </w:pPr>
    </w:p>
    <w:p w:rsidR="001C10EF" w:rsidRDefault="001C10EF" w:rsidP="004A0936">
      <w:pPr>
        <w:numPr>
          <w:ilvl w:val="0"/>
          <w:numId w:val="6"/>
        </w:numPr>
        <w:ind w:left="397" w:hanging="397"/>
        <w:rPr>
          <w:rFonts w:ascii="David" w:hAnsi="David"/>
          <w:sz w:val="24"/>
        </w:rPr>
      </w:pPr>
      <w:r w:rsidRPr="00CF58EB">
        <w:rPr>
          <w:rFonts w:ascii="David" w:hAnsi="David" w:hint="eastAsia"/>
          <w:sz w:val="24"/>
          <w:rtl/>
        </w:rPr>
        <w:t>משתמש</w:t>
      </w:r>
      <w:r w:rsidRPr="00CF58EB">
        <w:rPr>
          <w:rFonts w:ascii="David" w:hAnsi="David"/>
          <w:sz w:val="24"/>
          <w:rtl/>
        </w:rPr>
        <w:t xml:space="preserve"> הריץ את פקודת </w:t>
      </w:r>
      <w:r w:rsidRPr="00CF58EB">
        <w:rPr>
          <w:rFonts w:ascii="David" w:hAnsi="David"/>
          <w:sz w:val="24"/>
        </w:rPr>
        <w:t>ls</w:t>
      </w:r>
      <w:r w:rsidRPr="00CF58EB">
        <w:rPr>
          <w:rFonts w:ascii="David" w:hAnsi="David"/>
          <w:sz w:val="24"/>
          <w:rtl/>
        </w:rPr>
        <w:t xml:space="preserve"> במדריך מסוים וקיבל בפלט </w:t>
      </w:r>
      <w:r w:rsidRPr="00CF58EB">
        <w:rPr>
          <w:rFonts w:ascii="David" w:hAnsi="David"/>
          <w:sz w:val="24"/>
        </w:rPr>
        <w:t>2</w:t>
      </w:r>
      <w:r w:rsidRPr="00CF58EB">
        <w:rPr>
          <w:rFonts w:ascii="David" w:hAnsi="David"/>
          <w:sz w:val="24"/>
          <w:rtl/>
        </w:rPr>
        <w:t xml:space="preserve"> קבצים: </w:t>
      </w:r>
      <w:r w:rsidRPr="00CF58EB">
        <w:rPr>
          <w:rFonts w:ascii="David" w:hAnsi="David"/>
          <w:sz w:val="24"/>
        </w:rPr>
        <w:t>hw.txt, other.txt</w:t>
      </w:r>
      <w:r w:rsidRPr="00CF58EB">
        <w:rPr>
          <w:rFonts w:ascii="David" w:hAnsi="David"/>
          <w:sz w:val="24"/>
          <w:rtl/>
        </w:rPr>
        <w:t xml:space="preserve">. לאחר עדכון הקובץ </w:t>
      </w:r>
      <w:r w:rsidRPr="00CF58EB">
        <w:rPr>
          <w:rFonts w:ascii="David" w:hAnsi="David"/>
          <w:sz w:val="24"/>
        </w:rPr>
        <w:t>hw.txt</w:t>
      </w:r>
      <w:r w:rsidRPr="00CF58EB">
        <w:rPr>
          <w:rFonts w:ascii="David" w:hAnsi="David"/>
          <w:sz w:val="24"/>
          <w:rtl/>
        </w:rPr>
        <w:t xml:space="preserve"> כך שגודלו השתנה, המשתמש שם לב ש</w:t>
      </w:r>
      <w:r>
        <w:rPr>
          <w:rFonts w:ascii="David" w:hAnsi="David" w:hint="eastAsia"/>
          <w:sz w:val="24"/>
          <w:rtl/>
        </w:rPr>
        <w:t>גם</w:t>
      </w:r>
      <w:r>
        <w:rPr>
          <w:rFonts w:ascii="David" w:hAnsi="David"/>
          <w:sz w:val="24"/>
          <w:rtl/>
        </w:rPr>
        <w:t xml:space="preserve"> </w:t>
      </w:r>
      <w:r w:rsidRPr="00CF58EB">
        <w:rPr>
          <w:rFonts w:ascii="David" w:hAnsi="David" w:hint="eastAsia"/>
          <w:sz w:val="24"/>
          <w:rtl/>
        </w:rPr>
        <w:t>תוכן</w:t>
      </w:r>
      <w:r w:rsidRPr="00CF58EB">
        <w:rPr>
          <w:rFonts w:ascii="David" w:hAnsi="David"/>
          <w:sz w:val="24"/>
          <w:rtl/>
        </w:rPr>
        <w:t xml:space="preserve"> הקובץ </w:t>
      </w:r>
      <w:r w:rsidRPr="00CF58EB">
        <w:rPr>
          <w:rFonts w:ascii="David" w:hAnsi="David"/>
          <w:sz w:val="24"/>
        </w:rPr>
        <w:t>other.txt</w:t>
      </w:r>
      <w:r w:rsidRPr="00CF58EB">
        <w:rPr>
          <w:rFonts w:ascii="David" w:hAnsi="David"/>
          <w:sz w:val="24"/>
          <w:rtl/>
        </w:rPr>
        <w:t xml:space="preserve"> השתנה למרות שגודלו נשאר ללא שינוי. איך קרה הדבר?</w:t>
      </w:r>
    </w:p>
    <w:p w:rsidR="001C10EF" w:rsidRPr="00CF58EB" w:rsidRDefault="001C10EF" w:rsidP="00CF58EB">
      <w:pPr>
        <w:spacing w:line="240" w:lineRule="auto"/>
        <w:ind w:left="397"/>
        <w:rPr>
          <w:rFonts w:ascii="David" w:hAnsi="David"/>
          <w:sz w:val="24"/>
        </w:rPr>
      </w:pPr>
    </w:p>
    <w:p w:rsidR="001C10EF" w:rsidRPr="00E71434" w:rsidRDefault="001C10EF" w:rsidP="00CF58EB">
      <w:pPr>
        <w:tabs>
          <w:tab w:val="left" w:pos="1080"/>
          <w:tab w:val="right" w:pos="9180"/>
        </w:tabs>
        <w:spacing w:line="480" w:lineRule="auto"/>
        <w:ind w:left="540" w:hanging="180"/>
        <w:rPr>
          <w:color w:val="FF0000"/>
        </w:rPr>
      </w:pPr>
      <w:r w:rsidRPr="00E71434">
        <w:rPr>
          <w:color w:val="FF0000"/>
          <w:u w:val="single"/>
          <w:rtl/>
        </w:rPr>
        <w:t>_</w:t>
      </w:r>
      <w:r w:rsidRPr="00E71434">
        <w:rPr>
          <w:color w:val="FF0000"/>
          <w:u w:val="single"/>
        </w:rPr>
        <w:t xml:space="preserve"> other.txt </w:t>
      </w:r>
      <w:r w:rsidRPr="00E71434">
        <w:rPr>
          <w:color w:val="FF0000"/>
          <w:u w:val="single"/>
          <w:rtl/>
        </w:rPr>
        <w:t xml:space="preserve"> הוא קישור סימבולי (</w:t>
      </w:r>
      <w:r w:rsidRPr="00E71434">
        <w:rPr>
          <w:color w:val="FF0000"/>
          <w:u w:val="single"/>
        </w:rPr>
        <w:t>symbolic link</w:t>
      </w:r>
      <w:r w:rsidRPr="00E71434">
        <w:rPr>
          <w:color w:val="FF0000"/>
          <w:u w:val="single"/>
          <w:rtl/>
        </w:rPr>
        <w:t>) ל-</w:t>
      </w:r>
      <w:r w:rsidRPr="00E71434">
        <w:rPr>
          <w:color w:val="FF0000"/>
          <w:u w:val="single"/>
        </w:rPr>
        <w:t>hw.txt</w:t>
      </w:r>
      <w:r w:rsidRPr="00E71434">
        <w:rPr>
          <w:color w:val="FF0000"/>
          <w:u w:val="single"/>
          <w:rtl/>
        </w:rPr>
        <w:t>._____________________</w:t>
      </w:r>
    </w:p>
    <w:p w:rsidR="001C10EF" w:rsidRPr="006078DF" w:rsidRDefault="001C10EF" w:rsidP="00CF58EB">
      <w:pPr>
        <w:numPr>
          <w:ilvl w:val="0"/>
          <w:numId w:val="6"/>
        </w:numPr>
        <w:ind w:left="397" w:hanging="397"/>
      </w:pPr>
      <w:r w:rsidRPr="006078DF">
        <w:rPr>
          <w:rtl/>
        </w:rPr>
        <w:t xml:space="preserve">בהמשך לסעיף </w:t>
      </w:r>
      <w:r w:rsidRPr="003E641A">
        <w:rPr>
          <w:b/>
          <w:bCs/>
          <w:szCs w:val="28"/>
          <w:u w:val="single"/>
          <w:rtl/>
        </w:rPr>
        <w:t>ב</w:t>
      </w:r>
      <w:r w:rsidRPr="006078DF">
        <w:rPr>
          <w:rtl/>
        </w:rPr>
        <w:t xml:space="preserve">, המשתמש מחק את הקובץ </w:t>
      </w:r>
      <w:r w:rsidRPr="006078DF">
        <w:t>hw.txt</w:t>
      </w:r>
      <w:r w:rsidRPr="006078DF">
        <w:rPr>
          <w:rtl/>
        </w:rPr>
        <w:t>, ולאחר מכן הפעיל את הפקודה</w:t>
      </w:r>
      <w:r>
        <w:rPr>
          <w:rtl/>
        </w:rPr>
        <w:t xml:space="preserve"> </w:t>
      </w:r>
      <w:r w:rsidRPr="006078DF">
        <w:t>cat other.txt</w:t>
      </w:r>
      <w:r w:rsidRPr="006078DF">
        <w:rPr>
          <w:rtl/>
        </w:rPr>
        <w:t xml:space="preserve"> (תזכורת:  </w:t>
      </w:r>
      <w:r w:rsidRPr="006078DF">
        <w:t>cat</w:t>
      </w:r>
      <w:r>
        <w:rPr>
          <w:rtl/>
        </w:rPr>
        <w:t xml:space="preserve"> </w:t>
      </w:r>
      <w:r w:rsidRPr="006078DF">
        <w:rPr>
          <w:rtl/>
        </w:rPr>
        <w:t>מדפיסה תוכן של קובץ)</w:t>
      </w:r>
      <w:r>
        <w:rPr>
          <w:rtl/>
        </w:rPr>
        <w:t>.</w:t>
      </w:r>
    </w:p>
    <w:p w:rsidR="001C10EF" w:rsidRPr="006078DF" w:rsidRDefault="001C10EF" w:rsidP="00CF58EB">
      <w:pPr>
        <w:ind w:left="794" w:hanging="397"/>
      </w:pPr>
      <w:r w:rsidRPr="006078DF">
        <w:rPr>
          <w:rtl/>
        </w:rPr>
        <w:t>כתוצאה מכך, המערכת פלטה הודעת שגיאה:</w:t>
      </w:r>
    </w:p>
    <w:p w:rsidR="001C10EF" w:rsidRPr="006078DF" w:rsidRDefault="001C10EF" w:rsidP="00CF58EB">
      <w:pPr>
        <w:ind w:left="794" w:hanging="397"/>
      </w:pPr>
      <w:r w:rsidRPr="006078DF">
        <w:t>cat: other.txt: No such file or directory</w:t>
      </w:r>
    </w:p>
    <w:p w:rsidR="001C10EF" w:rsidRDefault="001C10EF" w:rsidP="00CF58EB">
      <w:pPr>
        <w:ind w:left="348"/>
        <w:rPr>
          <w:rtl/>
        </w:rPr>
      </w:pPr>
      <w:r w:rsidRPr="006078DF">
        <w:rPr>
          <w:rtl/>
        </w:rPr>
        <w:t xml:space="preserve">המשתמש בדק את תוכן המדריך (בעזרת </w:t>
      </w:r>
      <w:r w:rsidRPr="006078DF">
        <w:t>ls</w:t>
      </w:r>
      <w:r w:rsidRPr="006078DF">
        <w:rPr>
          <w:rtl/>
        </w:rPr>
        <w:t xml:space="preserve">) וראה בפלט את הקובץ </w:t>
      </w:r>
      <w:r w:rsidRPr="006078DF">
        <w:t>other.txt</w:t>
      </w:r>
      <w:r w:rsidRPr="006078DF">
        <w:rPr>
          <w:rtl/>
        </w:rPr>
        <w:t xml:space="preserve">. איך ניתן להסביר תופעה מוזרה זו? (הניחו שההודעה הנ"ל </w:t>
      </w:r>
      <w:r w:rsidRPr="006078DF">
        <w:rPr>
          <w:u w:val="single"/>
          <w:rtl/>
        </w:rPr>
        <w:t>אינה</w:t>
      </w:r>
      <w:r w:rsidRPr="006078DF">
        <w:rPr>
          <w:rtl/>
        </w:rPr>
        <w:t xml:space="preserve"> התוכן של הקובץ</w:t>
      </w:r>
      <w:r>
        <w:rPr>
          <w:rtl/>
        </w:rPr>
        <w:t>.</w:t>
      </w:r>
      <w:r w:rsidRPr="006078DF">
        <w:rPr>
          <w:rtl/>
        </w:rPr>
        <w:t>)</w:t>
      </w:r>
    </w:p>
    <w:p w:rsidR="001C10EF" w:rsidRPr="006078DF" w:rsidRDefault="001C10EF" w:rsidP="00CF58EB">
      <w:pPr>
        <w:spacing w:line="240" w:lineRule="auto"/>
        <w:ind w:left="348"/>
      </w:pPr>
    </w:p>
    <w:p w:rsidR="001C10EF" w:rsidRPr="00E71434" w:rsidRDefault="001C10EF" w:rsidP="002953A4">
      <w:pPr>
        <w:tabs>
          <w:tab w:val="num" w:pos="540"/>
          <w:tab w:val="right" w:pos="8640"/>
        </w:tabs>
        <w:ind w:left="540" w:hanging="180"/>
        <w:rPr>
          <w:color w:val="FF0000"/>
          <w:u w:val="single"/>
        </w:rPr>
      </w:pPr>
      <w:r w:rsidRPr="00E71434">
        <w:rPr>
          <w:color w:val="FF0000"/>
          <w:u w:val="single"/>
          <w:rtl/>
        </w:rPr>
        <w:t>___</w:t>
      </w:r>
      <w:r w:rsidRPr="00E71434">
        <w:rPr>
          <w:color w:val="FF0000"/>
          <w:u w:val="single"/>
        </w:rPr>
        <w:t xml:space="preserve">other.txt </w:t>
      </w:r>
      <w:r w:rsidRPr="00E71434">
        <w:rPr>
          <w:color w:val="FF0000"/>
          <w:u w:val="single"/>
          <w:rtl/>
        </w:rPr>
        <w:t xml:space="preserve"> מצביע לקובץ שאינו קיים_(אפשרי עבור </w:t>
      </w:r>
      <w:r w:rsidRPr="00E71434">
        <w:rPr>
          <w:color w:val="FF0000"/>
          <w:u w:val="single"/>
        </w:rPr>
        <w:t>symbolic link</w:t>
      </w:r>
      <w:r w:rsidRPr="00E71434">
        <w:rPr>
          <w:color w:val="FF0000"/>
          <w:u w:val="single"/>
          <w:rtl/>
        </w:rPr>
        <w:t>)________________</w:t>
      </w:r>
    </w:p>
    <w:p w:rsidR="001C10EF" w:rsidRDefault="001C10EF" w:rsidP="004A0936">
      <w:pPr>
        <w:numPr>
          <w:ilvl w:val="0"/>
          <w:numId w:val="6"/>
        </w:numPr>
        <w:ind w:left="357" w:hanging="357"/>
      </w:pPr>
      <w:r w:rsidRPr="006078DF">
        <w:rPr>
          <w:rtl/>
        </w:rPr>
        <w:t xml:space="preserve">בהמשך לסעיף </w:t>
      </w:r>
      <w:r w:rsidRPr="004A0936">
        <w:rPr>
          <w:b/>
          <w:bCs/>
          <w:sz w:val="20"/>
          <w:szCs w:val="28"/>
          <w:u w:val="single"/>
          <w:rtl/>
        </w:rPr>
        <w:t>א</w:t>
      </w:r>
      <w:r w:rsidRPr="006078DF">
        <w:rPr>
          <w:rtl/>
        </w:rPr>
        <w:t xml:space="preserve">, המשתמש מחק את הקובץ </w:t>
      </w:r>
      <w:r w:rsidRPr="006078DF">
        <w:t>hw.txt</w:t>
      </w:r>
      <w:r w:rsidRPr="006078DF">
        <w:rPr>
          <w:rtl/>
        </w:rPr>
        <w:t>, ולאחר מכן הפעיל את הפקודה</w:t>
      </w:r>
      <w:r w:rsidRPr="006078DF">
        <w:t>cat other.txt</w:t>
      </w:r>
      <w:r w:rsidRPr="006078DF">
        <w:rPr>
          <w:rtl/>
        </w:rPr>
        <w:t>. מה תהיה תגובת המערכת כעת?</w:t>
      </w:r>
    </w:p>
    <w:p w:rsidR="001C10EF" w:rsidRPr="006078DF" w:rsidRDefault="001C10EF" w:rsidP="00CF58EB">
      <w:pPr>
        <w:spacing w:line="240" w:lineRule="auto"/>
        <w:ind w:left="357"/>
      </w:pPr>
    </w:p>
    <w:p w:rsidR="001C10EF" w:rsidRPr="00E71434" w:rsidRDefault="001C10EF" w:rsidP="002953A4">
      <w:pPr>
        <w:tabs>
          <w:tab w:val="num" w:pos="540"/>
          <w:tab w:val="right" w:pos="8640"/>
        </w:tabs>
        <w:ind w:left="540" w:hanging="180"/>
        <w:jc w:val="left"/>
        <w:rPr>
          <w:color w:val="FF0000"/>
          <w:u w:val="single"/>
        </w:rPr>
      </w:pPr>
      <w:r w:rsidRPr="00E71434">
        <w:rPr>
          <w:color w:val="FF0000"/>
          <w:u w:val="single"/>
          <w:rtl/>
        </w:rPr>
        <w:t xml:space="preserve">___ תוכן הקובץ </w:t>
      </w:r>
      <w:r w:rsidRPr="00E71434">
        <w:rPr>
          <w:color w:val="FF0000"/>
          <w:u w:val="single"/>
        </w:rPr>
        <w:t xml:space="preserve">hw.txt </w:t>
      </w:r>
      <w:r w:rsidRPr="00E71434">
        <w:rPr>
          <w:color w:val="FF0000"/>
          <w:u w:val="single"/>
          <w:rtl/>
        </w:rPr>
        <w:t xml:space="preserve"> (שקול: תוכן הקובץ </w:t>
      </w:r>
      <w:r w:rsidRPr="00E71434">
        <w:rPr>
          <w:color w:val="FF0000"/>
          <w:u w:val="single"/>
        </w:rPr>
        <w:t>ther.txt</w:t>
      </w:r>
      <w:r w:rsidRPr="00E71434">
        <w:rPr>
          <w:color w:val="FF0000"/>
          <w:u w:val="single"/>
          <w:rtl/>
        </w:rPr>
        <w:t>)___________________________</w:t>
      </w:r>
    </w:p>
    <w:p w:rsidR="001C10EF" w:rsidRPr="00E71434" w:rsidRDefault="001C10EF" w:rsidP="002953A4">
      <w:pPr>
        <w:tabs>
          <w:tab w:val="num" w:pos="540"/>
          <w:tab w:val="right" w:pos="8640"/>
        </w:tabs>
        <w:ind w:left="540" w:hanging="180"/>
        <w:jc w:val="left"/>
        <w:rPr>
          <w:color w:val="FF0000"/>
          <w:u w:val="single"/>
          <w:rtl/>
        </w:rPr>
      </w:pPr>
      <w:r w:rsidRPr="00E71434">
        <w:rPr>
          <w:color w:val="FF0000"/>
          <w:u w:val="single"/>
          <w:rtl/>
        </w:rPr>
        <w:t>___(תוכן הקובץ ימחק רק לאחר שכל ה-</w:t>
      </w:r>
      <w:r w:rsidRPr="00E71434">
        <w:rPr>
          <w:color w:val="FF0000"/>
          <w:u w:val="single"/>
        </w:rPr>
        <w:t>hard links</w:t>
      </w:r>
      <w:r w:rsidRPr="00E71434">
        <w:rPr>
          <w:color w:val="FF0000"/>
          <w:u w:val="single"/>
          <w:rtl/>
        </w:rPr>
        <w:t xml:space="preserve"> שלו ימחקו)________</w:t>
      </w:r>
    </w:p>
    <w:p w:rsidR="001C10EF" w:rsidRPr="006078DF" w:rsidRDefault="001C10EF" w:rsidP="00CF58EB">
      <w:pPr>
        <w:spacing w:line="480" w:lineRule="auto"/>
        <w:ind w:left="360"/>
      </w:pPr>
    </w:p>
    <w:p w:rsidR="001C10EF" w:rsidRDefault="001C10EF">
      <w:pPr>
        <w:bidi w:val="0"/>
        <w:spacing w:after="200" w:line="276" w:lineRule="auto"/>
        <w:jc w:val="left"/>
      </w:pPr>
    </w:p>
    <w:p w:rsidR="001C10EF" w:rsidRDefault="001C10EF" w:rsidP="00CF58EB">
      <w:pPr>
        <w:bidi w:val="0"/>
        <w:spacing w:after="200" w:line="276" w:lineRule="auto"/>
        <w:jc w:val="left"/>
      </w:pPr>
    </w:p>
    <w:p w:rsidR="001C10EF" w:rsidRPr="00BE3E28" w:rsidRDefault="001C10EF" w:rsidP="00CF58EB">
      <w:pPr>
        <w:jc w:val="right"/>
        <w:rPr>
          <w:b/>
          <w:bCs/>
          <w:sz w:val="28"/>
          <w:szCs w:val="28"/>
          <w:rtl/>
        </w:rPr>
      </w:pPr>
      <w:r w:rsidRPr="00BE3E28">
        <w:rPr>
          <w:b/>
          <w:bCs/>
          <w:sz w:val="28"/>
          <w:szCs w:val="28"/>
          <w:rtl/>
        </w:rPr>
        <w:t>המשך הבחינה בעמוד הבא</w:t>
      </w:r>
    </w:p>
    <w:p w:rsidR="001C10EF" w:rsidRDefault="001C10EF" w:rsidP="00CF58EB">
      <w:pPr>
        <w:bidi w:val="0"/>
        <w:spacing w:after="200" w:line="276" w:lineRule="auto"/>
        <w:jc w:val="left"/>
        <w:rPr>
          <w:rtl/>
        </w:rPr>
      </w:pPr>
      <w:r>
        <w:rPr>
          <w:rtl/>
        </w:rPr>
        <w:br w:type="page"/>
      </w:r>
    </w:p>
    <w:p w:rsidR="001C10EF" w:rsidRPr="006078DF" w:rsidRDefault="001C10EF" w:rsidP="004A0936">
      <w:pPr>
        <w:numPr>
          <w:ilvl w:val="0"/>
          <w:numId w:val="6"/>
        </w:numPr>
        <w:tabs>
          <w:tab w:val="clear" w:pos="720"/>
          <w:tab w:val="num" w:pos="360"/>
        </w:tabs>
        <w:ind w:left="360"/>
      </w:pPr>
      <w:r w:rsidRPr="006078DF">
        <w:rPr>
          <w:rtl/>
        </w:rPr>
        <w:t>הפקודה “</w:t>
      </w:r>
      <w:r w:rsidRPr="006078DF">
        <w:t>rm –rf dir</w:t>
      </w:r>
      <w:r w:rsidRPr="006078DF">
        <w:rPr>
          <w:rtl/>
        </w:rPr>
        <w:t xml:space="preserve">” מוחקת את המדריך </w:t>
      </w:r>
      <w:r w:rsidRPr="006078DF">
        <w:t>dir</w:t>
      </w:r>
      <w:r w:rsidRPr="006078DF">
        <w:rPr>
          <w:rtl/>
        </w:rPr>
        <w:t xml:space="preserve"> ו</w:t>
      </w:r>
      <w:r>
        <w:rPr>
          <w:rtl/>
        </w:rPr>
        <w:t xml:space="preserve">את </w:t>
      </w:r>
      <w:r w:rsidRPr="006078DF">
        <w:rPr>
          <w:rtl/>
        </w:rPr>
        <w:t xml:space="preserve">כל תתי המדריכים והקבצים שלו </w:t>
      </w:r>
      <w:r>
        <w:rPr>
          <w:rtl/>
        </w:rPr>
        <w:t>על-ידי</w:t>
      </w:r>
      <w:r w:rsidRPr="006078DF">
        <w:rPr>
          <w:rtl/>
        </w:rPr>
        <w:t xml:space="preserve"> הפעלת אלגוריתם </w:t>
      </w:r>
      <w:r w:rsidRPr="006078DF">
        <w:t>DFS</w:t>
      </w:r>
      <w:r w:rsidRPr="006078DF">
        <w:rPr>
          <w:rtl/>
        </w:rPr>
        <w:t xml:space="preserve"> על תת-עץ המדריכים ששורשו במדריך </w:t>
      </w:r>
      <w:r w:rsidRPr="006078DF">
        <w:t>dir</w:t>
      </w:r>
      <w:r w:rsidRPr="006078DF">
        <w:rPr>
          <w:rtl/>
        </w:rPr>
        <w:t xml:space="preserve"> (כלומר קודם נמחקים הקבצים בתת המדריך העמוק ביותר, אח</w:t>
      </w:r>
      <w:r>
        <w:rPr>
          <w:rtl/>
        </w:rPr>
        <w:t>ר-כך</w:t>
      </w:r>
      <w:r w:rsidRPr="006078DF">
        <w:rPr>
          <w:rtl/>
        </w:rPr>
        <w:t xml:space="preserve"> במדריך שמעליו וכך עד שורש העץ). לאחר הפעלת פקודה זו על מדריך בדיסק הקשיח, המשתמש בדק את רשימת הקבצים הנמצאים על ה </w:t>
      </w:r>
      <w:r w:rsidRPr="006078DF">
        <w:t>Disk On Key</w:t>
      </w:r>
      <w:r w:rsidRPr="006078DF">
        <w:rPr>
          <w:rtl/>
        </w:rPr>
        <w:t xml:space="preserve"> שלו שהיה מחובר למחשב בעת הפעלת </w:t>
      </w:r>
      <w:r w:rsidRPr="006078DF">
        <w:t>rm</w:t>
      </w:r>
      <w:r w:rsidRPr="006078DF">
        <w:rPr>
          <w:rtl/>
        </w:rPr>
        <w:t>, ומצא שכל קבציו נעלמו. איך קרה הדבר?</w:t>
      </w:r>
    </w:p>
    <w:p w:rsidR="001C10EF" w:rsidRDefault="001C10EF" w:rsidP="00CF58EB">
      <w:pPr>
        <w:ind w:left="360"/>
        <w:rPr>
          <w:rtl/>
        </w:rPr>
      </w:pPr>
      <w:r w:rsidRPr="006078DF">
        <w:rPr>
          <w:rtl/>
        </w:rPr>
        <w:t xml:space="preserve">הניחו בסעיף זה שבמחשב אין קבצים מסוג </w:t>
      </w:r>
      <w:r w:rsidRPr="006078DF">
        <w:t>link. (softlink/hardlink</w:t>
      </w:r>
      <w:r w:rsidRPr="006078DF">
        <w:rPr>
          <w:rtl/>
        </w:rPr>
        <w:t>)</w:t>
      </w:r>
    </w:p>
    <w:p w:rsidR="001C10EF" w:rsidRPr="006078DF" w:rsidRDefault="001C10EF" w:rsidP="00CF58EB">
      <w:pPr>
        <w:spacing w:line="240" w:lineRule="auto"/>
        <w:ind w:left="360"/>
        <w:rPr>
          <w:rtl/>
        </w:rPr>
      </w:pPr>
    </w:p>
    <w:p w:rsidR="001C10EF" w:rsidRPr="00E71434" w:rsidRDefault="001C10EF" w:rsidP="00CF58EB">
      <w:pPr>
        <w:tabs>
          <w:tab w:val="left" w:pos="1080"/>
          <w:tab w:val="right" w:pos="9180"/>
        </w:tabs>
        <w:spacing w:line="480" w:lineRule="auto"/>
        <w:ind w:left="540" w:hanging="180"/>
        <w:rPr>
          <w:color w:val="FF0000"/>
        </w:rPr>
      </w:pPr>
      <w:r w:rsidRPr="00E71434">
        <w:rPr>
          <w:color w:val="FF0000"/>
          <w:u w:val="single"/>
          <w:rtl/>
        </w:rPr>
        <w:t xml:space="preserve">היה </w:t>
      </w:r>
      <w:r w:rsidRPr="00E71434">
        <w:rPr>
          <w:color w:val="FF0000"/>
          <w:u w:val="single"/>
        </w:rPr>
        <w:t>mount</w:t>
      </w:r>
      <w:r w:rsidRPr="00E71434">
        <w:rPr>
          <w:color w:val="FF0000"/>
          <w:u w:val="single"/>
          <w:rtl/>
        </w:rPr>
        <w:t xml:space="preserve"> ל-</w:t>
      </w:r>
      <w:r w:rsidRPr="00E71434">
        <w:rPr>
          <w:color w:val="FF0000"/>
          <w:u w:val="single"/>
        </w:rPr>
        <w:t>Disk On Key</w:t>
      </w:r>
      <w:r w:rsidRPr="00E71434">
        <w:rPr>
          <w:color w:val="FF0000"/>
          <w:u w:val="single"/>
          <w:rtl/>
        </w:rPr>
        <w:t xml:space="preserve"> בתת מדריך כלשהו של </w:t>
      </w:r>
      <w:r w:rsidRPr="00E71434">
        <w:rPr>
          <w:color w:val="FF0000"/>
          <w:u w:val="single"/>
        </w:rPr>
        <w:t>dir</w:t>
      </w:r>
      <w:r w:rsidRPr="00E71434">
        <w:rPr>
          <w:color w:val="FF0000"/>
          <w:u w:val="single"/>
          <w:rtl/>
        </w:rPr>
        <w:t>._______________________</w:t>
      </w:r>
    </w:p>
    <w:p w:rsidR="001C10EF" w:rsidRPr="006078DF" w:rsidRDefault="001C10EF" w:rsidP="00CF58EB">
      <w:pPr>
        <w:spacing w:line="480" w:lineRule="auto"/>
        <w:ind w:left="360"/>
      </w:pPr>
    </w:p>
    <w:p w:rsidR="001C10EF" w:rsidRPr="006078DF" w:rsidRDefault="001C10EF" w:rsidP="006078DF"/>
    <w:p w:rsidR="001C10EF" w:rsidRDefault="001C10EF" w:rsidP="00CF58EB">
      <w:pPr>
        <w:numPr>
          <w:ilvl w:val="0"/>
          <w:numId w:val="6"/>
        </w:numPr>
        <w:ind w:left="357" w:hanging="357"/>
      </w:pPr>
      <w:r w:rsidRPr="006078DF">
        <w:rPr>
          <w:rtl/>
        </w:rPr>
        <w:t>תארו מקרה שבו הפקודה “</w:t>
      </w:r>
      <w:r w:rsidRPr="006078DF">
        <w:t>rm –rf dir</w:t>
      </w:r>
      <w:r w:rsidRPr="006078DF">
        <w:rPr>
          <w:rtl/>
        </w:rPr>
        <w:t>” יכולה לא להסתיים במערכת קבצים כלשהי.</w:t>
      </w:r>
    </w:p>
    <w:p w:rsidR="001C10EF" w:rsidRPr="00E71434" w:rsidRDefault="001C10EF" w:rsidP="00CF58EB">
      <w:pPr>
        <w:spacing w:line="240" w:lineRule="auto"/>
        <w:ind w:left="357"/>
        <w:rPr>
          <w:color w:val="FF0000"/>
        </w:rPr>
      </w:pPr>
    </w:p>
    <w:p w:rsidR="001C10EF" w:rsidRPr="00E71434" w:rsidRDefault="001C10EF" w:rsidP="00CF58EB">
      <w:pPr>
        <w:tabs>
          <w:tab w:val="left" w:pos="1080"/>
          <w:tab w:val="right" w:pos="9180"/>
        </w:tabs>
        <w:spacing w:line="480" w:lineRule="auto"/>
        <w:ind w:left="540" w:hanging="180"/>
        <w:rPr>
          <w:color w:val="FF0000"/>
        </w:rPr>
      </w:pPr>
      <w:r w:rsidRPr="00E71434">
        <w:rPr>
          <w:color w:val="FF0000"/>
          <w:u w:val="single"/>
          <w:rtl/>
        </w:rPr>
        <w:t xml:space="preserve">במדריך </w:t>
      </w:r>
      <w:r w:rsidRPr="00E71434">
        <w:rPr>
          <w:color w:val="FF0000"/>
          <w:u w:val="single"/>
        </w:rPr>
        <w:t xml:space="preserve"> dir</w:t>
      </w:r>
      <w:r w:rsidRPr="00E71434">
        <w:rPr>
          <w:color w:val="FF0000"/>
          <w:u w:val="single"/>
          <w:rtl/>
        </w:rPr>
        <w:t xml:space="preserve">יש קובץ שהוא </w:t>
      </w:r>
      <w:r w:rsidRPr="00E71434">
        <w:rPr>
          <w:color w:val="FF0000"/>
          <w:u w:val="single"/>
        </w:rPr>
        <w:t xml:space="preserve"> symbolic link</w:t>
      </w:r>
      <w:r w:rsidRPr="00E71434">
        <w:rPr>
          <w:color w:val="FF0000"/>
          <w:u w:val="single"/>
          <w:rtl/>
        </w:rPr>
        <w:t>ל-</w:t>
      </w:r>
      <w:r w:rsidRPr="00E71434">
        <w:rPr>
          <w:color w:val="FF0000"/>
          <w:u w:val="single"/>
        </w:rPr>
        <w:t>dir</w:t>
      </w:r>
      <w:r w:rsidRPr="00E71434">
        <w:rPr>
          <w:color w:val="FF0000"/>
          <w:u w:val="single"/>
          <w:rtl/>
        </w:rPr>
        <w:t>._(קישור ציקלי)__________________</w:t>
      </w:r>
    </w:p>
    <w:p w:rsidR="001C10EF" w:rsidRPr="006078DF" w:rsidRDefault="001C10EF" w:rsidP="00CF58EB">
      <w:pPr>
        <w:spacing w:line="480" w:lineRule="auto"/>
        <w:ind w:left="360"/>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Default="001C10EF" w:rsidP="006078DF">
      <w:pPr>
        <w:rPr>
          <w:rtl/>
        </w:rPr>
      </w:pPr>
    </w:p>
    <w:p w:rsidR="001C10EF" w:rsidRPr="00BE3E28" w:rsidRDefault="001C10EF" w:rsidP="009E0F0D">
      <w:pPr>
        <w:jc w:val="right"/>
        <w:rPr>
          <w:b/>
          <w:bCs/>
          <w:sz w:val="28"/>
          <w:szCs w:val="28"/>
          <w:rtl/>
        </w:rPr>
      </w:pPr>
      <w:r w:rsidRPr="00BE3E28">
        <w:rPr>
          <w:b/>
          <w:bCs/>
          <w:sz w:val="28"/>
          <w:szCs w:val="28"/>
          <w:rtl/>
        </w:rPr>
        <w:t>המשך הבחינה בעמוד הבא</w:t>
      </w:r>
    </w:p>
    <w:p w:rsidR="001C10EF" w:rsidRDefault="001C10EF" w:rsidP="006078DF">
      <w:pPr>
        <w:rPr>
          <w:rtl/>
        </w:rPr>
      </w:pPr>
    </w:p>
    <w:p w:rsidR="001C10EF" w:rsidRDefault="001C10EF" w:rsidP="006078DF">
      <w:pPr>
        <w:rPr>
          <w:rtl/>
        </w:rPr>
      </w:pPr>
    </w:p>
    <w:p w:rsidR="001C10EF" w:rsidRDefault="001C10EF" w:rsidP="006078DF">
      <w:pPr>
        <w:rPr>
          <w:rtl/>
        </w:rPr>
      </w:pPr>
    </w:p>
    <w:p w:rsidR="001C10EF" w:rsidRPr="006078DF" w:rsidRDefault="001C10EF" w:rsidP="009E0F0D">
      <w:pPr>
        <w:pStyle w:val="Heading21"/>
        <w:pageBreakBefore/>
        <w:rPr>
          <w:sz w:val="22"/>
        </w:rPr>
      </w:pPr>
      <w:r w:rsidRPr="006078DF">
        <w:rPr>
          <w:sz w:val="22"/>
          <w:rtl/>
        </w:rPr>
        <w:t>חלק ב</w:t>
      </w:r>
    </w:p>
    <w:p w:rsidR="001C10EF" w:rsidRPr="006078DF" w:rsidRDefault="001C10EF" w:rsidP="009E0F0D">
      <w:r w:rsidRPr="006078DF">
        <w:rPr>
          <w:rtl/>
        </w:rPr>
        <w:t xml:space="preserve">ענו על השאלות </w:t>
      </w:r>
      <w:r w:rsidRPr="006078DF">
        <w:t>8-4</w:t>
      </w:r>
      <w:r w:rsidRPr="006078DF">
        <w:rPr>
          <w:rtl/>
        </w:rPr>
        <w:t xml:space="preserve">. </w:t>
      </w:r>
    </w:p>
    <w:p w:rsidR="001C10EF" w:rsidRPr="006078DF" w:rsidRDefault="001C10EF" w:rsidP="009E0F0D">
      <w:r w:rsidRPr="006078DF">
        <w:rPr>
          <w:rtl/>
        </w:rPr>
        <w:t xml:space="preserve">משקל כל שאלה </w:t>
      </w:r>
      <w:r w:rsidRPr="006078DF">
        <w:t>5</w:t>
      </w:r>
      <w:r w:rsidRPr="006078DF">
        <w:rPr>
          <w:rtl/>
        </w:rPr>
        <w:t xml:space="preserve"> נקודות; </w:t>
      </w:r>
      <w:r w:rsidRPr="006078DF">
        <w:t>25</w:t>
      </w:r>
      <w:r w:rsidRPr="006078DF">
        <w:rPr>
          <w:rtl/>
        </w:rPr>
        <w:t xml:space="preserve"> נקודות לחלק זה.</w:t>
      </w:r>
    </w:p>
    <w:p w:rsidR="001C10EF" w:rsidRPr="009E0F0D" w:rsidRDefault="001C10EF" w:rsidP="009E0F0D">
      <w:pPr>
        <w:spacing w:line="100" w:lineRule="atLeast"/>
        <w:rPr>
          <w:sz w:val="12"/>
          <w:szCs w:val="14"/>
        </w:rPr>
      </w:pPr>
    </w:p>
    <w:p w:rsidR="001C10EF" w:rsidRPr="006078DF" w:rsidRDefault="001C10EF" w:rsidP="009E0F0D">
      <w:pPr>
        <w:pStyle w:val="Heading31"/>
        <w:rPr>
          <w:rFonts w:cs="David"/>
          <w:sz w:val="22"/>
        </w:rPr>
      </w:pPr>
      <w:r w:rsidRPr="006078DF">
        <w:rPr>
          <w:rFonts w:cs="David"/>
          <w:sz w:val="22"/>
          <w:rtl/>
        </w:rPr>
        <w:t>שאלה</w:t>
      </w:r>
      <w:r>
        <w:rPr>
          <w:rFonts w:cs="David"/>
          <w:sz w:val="22"/>
          <w:rtl/>
        </w:rPr>
        <w:t xml:space="preserve"> 4</w:t>
      </w:r>
    </w:p>
    <w:p w:rsidR="001C10EF" w:rsidRPr="006078DF" w:rsidRDefault="001C10EF" w:rsidP="004A0936">
      <w:pPr>
        <w:spacing w:line="480" w:lineRule="auto"/>
      </w:pPr>
      <w:r w:rsidRPr="006078DF">
        <w:rPr>
          <w:rtl/>
        </w:rPr>
        <w:t xml:space="preserve">מה זה </w:t>
      </w:r>
      <w:r w:rsidRPr="006078DF">
        <w:t>thrashing</w:t>
      </w:r>
      <w:r w:rsidRPr="006078DF">
        <w:rPr>
          <w:rtl/>
        </w:rPr>
        <w:t xml:space="preserve">? האם </w:t>
      </w:r>
      <w:r>
        <w:rPr>
          <w:rtl/>
        </w:rPr>
        <w:t>אפשר</w:t>
      </w:r>
      <w:r w:rsidRPr="006078DF">
        <w:rPr>
          <w:rtl/>
        </w:rPr>
        <w:t xml:space="preserve"> לזהות את המצב הזה וכיצד </w:t>
      </w:r>
      <w:r>
        <w:rPr>
          <w:rtl/>
        </w:rPr>
        <w:t>אפשר</w:t>
      </w:r>
      <w:r w:rsidRPr="006078DF">
        <w:rPr>
          <w:rtl/>
        </w:rPr>
        <w:t xml:space="preserve"> לצאת ממנו? </w:t>
      </w:r>
    </w:p>
    <w:p w:rsidR="001C10EF" w:rsidRPr="00DA381B" w:rsidRDefault="001C10EF" w:rsidP="00DA381B">
      <w:pPr>
        <w:ind w:right="720"/>
        <w:rPr>
          <w:color w:val="FF0000"/>
          <w:sz w:val="24"/>
          <w:rtl/>
        </w:rPr>
      </w:pPr>
      <w:r w:rsidRPr="00DA381B">
        <w:rPr>
          <w:color w:val="FF0000"/>
          <w:sz w:val="24"/>
          <w:rtl/>
        </w:rPr>
        <w:t>תופעה במערכות זיכרון וירטואלי</w:t>
      </w:r>
      <w:r>
        <w:rPr>
          <w:color w:val="FF0000"/>
          <w:sz w:val="24"/>
        </w:rPr>
        <w:fldChar w:fldCharType="begin"/>
      </w:r>
      <w:r w:rsidRPr="00DA381B">
        <w:rPr>
          <w:color w:val="FF0000"/>
          <w:sz w:val="24"/>
        </w:rPr>
        <w:instrText>xe "</w:instrText>
      </w:r>
      <w:r w:rsidRPr="00DA381B">
        <w:rPr>
          <w:color w:val="FF0000"/>
          <w:rtl/>
        </w:rPr>
        <w:instrText>זיכרון וירטואלי</w:instrText>
      </w:r>
      <w:r w:rsidRPr="00DA381B">
        <w:rPr>
          <w:color w:val="FF0000"/>
          <w:sz w:val="24"/>
        </w:rPr>
        <w:instrText>"</w:instrText>
      </w:r>
      <w:r>
        <w:rPr>
          <w:color w:val="FF0000"/>
          <w:sz w:val="24"/>
        </w:rPr>
        <w:fldChar w:fldCharType="end"/>
      </w:r>
      <w:r w:rsidRPr="00DA381B">
        <w:rPr>
          <w:color w:val="FF0000"/>
          <w:sz w:val="24"/>
          <w:rtl/>
        </w:rPr>
        <w:t>, שבה תהליך גורם לפסיקות דף אחרי ביצוע כל כמה הוראות קוד. במצב זה התהליך כמעט אינו מתקדם והמעבד עסוק רוב זמנו בהעברת דפים מהזיכרון ואליו. כיוון שזמן הטיפול בפסיקת דף גדול בהרבה מזמן הביצוע של הוראה שלא גורמת לפסיקת דף אפשר לזהות את המצב בקלות. אפשרויות לצאת המצב הן: הריגת תהליך או הקצאת מסגרות נוספות בזיכרון.</w:t>
      </w:r>
    </w:p>
    <w:p w:rsidR="001C10EF" w:rsidRPr="009E0F0D" w:rsidRDefault="001C10EF" w:rsidP="009E0F0D">
      <w:pPr>
        <w:spacing w:line="100" w:lineRule="atLeast"/>
        <w:rPr>
          <w:sz w:val="12"/>
          <w:szCs w:val="14"/>
        </w:rPr>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5</w:t>
      </w:r>
    </w:p>
    <w:p w:rsidR="001C10EF" w:rsidRPr="006078DF" w:rsidRDefault="001C10EF" w:rsidP="006078DF">
      <w:pPr>
        <w:spacing w:line="480" w:lineRule="auto"/>
      </w:pPr>
      <w:r w:rsidRPr="006078DF">
        <w:rPr>
          <w:rtl/>
        </w:rPr>
        <w:t xml:space="preserve">מהו </w:t>
      </w:r>
      <w:r w:rsidRPr="006078DF">
        <w:t>monitor</w:t>
      </w:r>
      <w:r w:rsidRPr="006078DF">
        <w:rPr>
          <w:rtl/>
        </w:rPr>
        <w:t xml:space="preserve">? מהו </w:t>
      </w:r>
      <w:r w:rsidRPr="006078DF">
        <w:t>condition variable</w:t>
      </w:r>
      <w:r w:rsidRPr="006078DF">
        <w:rPr>
          <w:rtl/>
        </w:rPr>
        <w:t xml:space="preserve">? </w:t>
      </w:r>
    </w:p>
    <w:p w:rsidR="001C10EF" w:rsidRPr="00DD5099" w:rsidRDefault="001C10EF" w:rsidP="00DD5099">
      <w:pPr>
        <w:ind w:right="720"/>
        <w:rPr>
          <w:color w:val="FF0000"/>
          <w:sz w:val="24"/>
          <w:rtl/>
        </w:rPr>
      </w:pPr>
      <w:r w:rsidRPr="00DD5099">
        <w:rPr>
          <w:color w:val="FF0000"/>
          <w:sz w:val="24"/>
          <w:rtl/>
        </w:rPr>
        <w:t>מבנה המסופק ע"י שפת תכנות המאפשר:</w:t>
      </w:r>
    </w:p>
    <w:p w:rsidR="001C10EF" w:rsidRPr="00DD5099" w:rsidRDefault="001C10EF" w:rsidP="00DD5099">
      <w:pPr>
        <w:ind w:right="720"/>
        <w:rPr>
          <w:color w:val="FF0000"/>
          <w:sz w:val="24"/>
          <w:rtl/>
        </w:rPr>
      </w:pPr>
      <w:r w:rsidRPr="00DD5099">
        <w:rPr>
          <w:color w:val="FF0000"/>
          <w:sz w:val="24"/>
          <w:rtl/>
        </w:rPr>
        <w:t>א. לא ניתן לגשת לנתונים ששייכים למוניטור, אלא רק באמצעות פונקציות ששייכות לאותו המוניטור.</w:t>
      </w:r>
    </w:p>
    <w:p w:rsidR="001C10EF" w:rsidRPr="00DD5099" w:rsidRDefault="001C10EF" w:rsidP="00DD5099">
      <w:pPr>
        <w:ind w:right="720"/>
        <w:rPr>
          <w:color w:val="FF0000"/>
          <w:sz w:val="24"/>
          <w:rtl/>
        </w:rPr>
      </w:pPr>
      <w:r w:rsidRPr="00DD5099">
        <w:rPr>
          <w:color w:val="FF0000"/>
          <w:sz w:val="24"/>
          <w:rtl/>
        </w:rPr>
        <w:t>ב. מובטח כי בכל נקודת זמן תהליך אחד לכל היותר יימצא בתוך המוניטור (כלומר, יבצע פונקציה כלשהי ששייכת למוניטור).</w:t>
      </w:r>
    </w:p>
    <w:p w:rsidR="001C10EF" w:rsidRPr="00DD5099" w:rsidRDefault="001C10EF" w:rsidP="00DD5099">
      <w:pPr>
        <w:spacing w:line="480" w:lineRule="auto"/>
        <w:rPr>
          <w:color w:val="FF0000"/>
          <w:rtl/>
        </w:rPr>
      </w:pPr>
      <w:r w:rsidRPr="00DD5099">
        <w:rPr>
          <w:color w:val="FF0000"/>
          <w:sz w:val="24"/>
        </w:rPr>
        <w:t>Condition variables</w:t>
      </w:r>
      <w:r w:rsidRPr="00DD5099">
        <w:rPr>
          <w:color w:val="FF0000"/>
          <w:sz w:val="24"/>
          <w:rtl/>
        </w:rPr>
        <w:t xml:space="preserve"> הם מנגנון לסנכרון בין תהליכים של מבנה פיקוח. </w:t>
      </w:r>
    </w:p>
    <w:p w:rsidR="001C10EF" w:rsidRPr="009E0F0D" w:rsidRDefault="001C10EF" w:rsidP="006078DF">
      <w:pPr>
        <w:spacing w:line="100" w:lineRule="atLeast"/>
        <w:rPr>
          <w:sz w:val="12"/>
          <w:szCs w:val="14"/>
        </w:rPr>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6</w:t>
      </w:r>
    </w:p>
    <w:p w:rsidR="001C10EF" w:rsidRPr="006078DF" w:rsidRDefault="001C10EF" w:rsidP="006078DF">
      <w:pPr>
        <w:spacing w:line="480" w:lineRule="auto"/>
      </w:pPr>
      <w:r w:rsidRPr="006078DF">
        <w:rPr>
          <w:rtl/>
        </w:rPr>
        <w:t>מה ההבדל בין כתובת זיכרון וירטואלית לפיזית?</w:t>
      </w:r>
    </w:p>
    <w:p w:rsidR="001C10EF" w:rsidRPr="001516E6" w:rsidRDefault="001C10EF" w:rsidP="001516E6">
      <w:pPr>
        <w:spacing w:line="480" w:lineRule="auto"/>
        <w:rPr>
          <w:color w:val="FF0000"/>
          <w:rtl/>
        </w:rPr>
      </w:pPr>
      <w:r w:rsidRPr="001516E6">
        <w:rPr>
          <w:color w:val="FF0000"/>
          <w:rtl/>
        </w:rPr>
        <w:t xml:space="preserve">הראשונה מצביעה על יחידת התייחסות מינימאלית (לדוגמא </w:t>
      </w:r>
      <w:r w:rsidRPr="001516E6">
        <w:rPr>
          <w:color w:val="FF0000"/>
        </w:rPr>
        <w:t>memory word</w:t>
      </w:r>
      <w:r w:rsidRPr="001516E6">
        <w:rPr>
          <w:color w:val="FF0000"/>
          <w:rtl/>
        </w:rPr>
        <w:t xml:space="preserve">) במרחב הזיכרון המדומה והשנייה מצביעה ליחידת התייחסות בזיכרון הפיזי. </w:t>
      </w: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7</w:t>
      </w:r>
    </w:p>
    <w:p w:rsidR="001C10EF" w:rsidRDefault="001C10EF" w:rsidP="009E0F0D">
      <w:pPr>
        <w:rPr>
          <w:rtl/>
        </w:rPr>
      </w:pPr>
      <w:r w:rsidRPr="006078DF">
        <w:rPr>
          <w:rtl/>
        </w:rPr>
        <w:t>תארו מהי שיטת ה-</w:t>
      </w:r>
      <w:r w:rsidRPr="006078DF">
        <w:t>DMA (direct memory access</w:t>
      </w:r>
      <w:r w:rsidRPr="006078DF">
        <w:rPr>
          <w:rtl/>
        </w:rPr>
        <w:t xml:space="preserve">) ומהם היתרונות שלה על פני  </w:t>
      </w:r>
      <w:r w:rsidRPr="006078DF">
        <w:t>interrupt-driven I/O</w:t>
      </w:r>
      <w:r w:rsidRPr="006078DF">
        <w:rPr>
          <w:rtl/>
        </w:rPr>
        <w:t>.</w:t>
      </w:r>
    </w:p>
    <w:p w:rsidR="001C10EF" w:rsidRPr="006078DF" w:rsidRDefault="001C10EF" w:rsidP="009E0F0D">
      <w:pPr>
        <w:spacing w:line="240" w:lineRule="auto"/>
      </w:pPr>
    </w:p>
    <w:p w:rsidR="001C10EF" w:rsidRPr="004A20F3" w:rsidRDefault="001C10EF" w:rsidP="004A20F3">
      <w:pPr>
        <w:ind w:right="720"/>
        <w:rPr>
          <w:color w:val="FF0000"/>
          <w:sz w:val="24"/>
          <w:rtl/>
        </w:rPr>
      </w:pPr>
      <w:r w:rsidRPr="004A20F3">
        <w:rPr>
          <w:color w:val="FF0000"/>
          <w:sz w:val="24"/>
          <w:rtl/>
        </w:rPr>
        <w:t xml:space="preserve">רכיב </w:t>
      </w:r>
      <w:r w:rsidRPr="004A20F3">
        <w:rPr>
          <w:color w:val="FF0000"/>
          <w:sz w:val="24"/>
        </w:rPr>
        <w:t>DMA</w:t>
      </w:r>
      <w:r w:rsidRPr="004A20F3">
        <w:rPr>
          <w:color w:val="FF0000"/>
          <w:sz w:val="24"/>
          <w:rtl/>
        </w:rPr>
        <w:t xml:space="preserve"> מאפשר העברת נתונים ישירה בין חוצץ (</w:t>
      </w:r>
      <w:r w:rsidRPr="004A20F3">
        <w:rPr>
          <w:color w:val="FF0000"/>
          <w:sz w:val="24"/>
        </w:rPr>
        <w:t>buffer</w:t>
      </w:r>
      <w:r w:rsidRPr="004A20F3">
        <w:rPr>
          <w:color w:val="FF0000"/>
          <w:sz w:val="24"/>
          <w:rtl/>
        </w:rPr>
        <w:t>) פנימי של הבקר לבין הזיכרון הראשי, ללא מעורבות המעבד הראשי (וזה היתרון המבוקש). המעבד נותן פקודה לבקר, מציין מהיכן להיכן לבצע את ההעברה ומתפנה לעיסוקיו. בתום העברת כל הנתונים, הבקר שולח למעבד פסיקה ומערכת ההפעלה מטפלת בה ומבצעת תזמון תהליכים לאחר תום הטיפול בפסיקה.</w:t>
      </w:r>
    </w:p>
    <w:p w:rsidR="001C10EF" w:rsidRDefault="001C10EF" w:rsidP="004A20F3">
      <w:pPr>
        <w:ind w:right="720"/>
        <w:rPr>
          <w:color w:val="000000"/>
          <w:sz w:val="24"/>
          <w:rtl/>
        </w:rPr>
      </w:pPr>
    </w:p>
    <w:p w:rsidR="001C10EF" w:rsidRPr="006078DF" w:rsidRDefault="001C10EF" w:rsidP="006078DF">
      <w:pPr>
        <w:spacing w:line="480" w:lineRule="auto"/>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8</w:t>
      </w:r>
    </w:p>
    <w:p w:rsidR="001C10EF" w:rsidRPr="006078DF" w:rsidRDefault="001C10EF" w:rsidP="004A0936">
      <w:r w:rsidRPr="006078DF">
        <w:rPr>
          <w:rtl/>
        </w:rPr>
        <w:t xml:space="preserve">מהו </w:t>
      </w:r>
      <w:r w:rsidRPr="006078DF">
        <w:t>inverted page table</w:t>
      </w:r>
      <w:r w:rsidRPr="006078DF">
        <w:rPr>
          <w:rtl/>
        </w:rPr>
        <w:t xml:space="preserve">? ציירו כיצד מתבצע תרגום כתובת לוגית לכתובת פיזית באמצעות </w:t>
      </w:r>
      <w:r w:rsidRPr="006078DF">
        <w:t>inverted page table</w:t>
      </w:r>
      <w:r>
        <w:rPr>
          <w:rtl/>
        </w:rPr>
        <w:t>.</w:t>
      </w:r>
      <w:r w:rsidRPr="006078DF">
        <w:rPr>
          <w:rtl/>
        </w:rPr>
        <w:t xml:space="preserve"> </w:t>
      </w:r>
    </w:p>
    <w:p w:rsidR="001C10EF" w:rsidRPr="001C6F17" w:rsidRDefault="001C10EF" w:rsidP="006078DF">
      <w:pPr>
        <w:spacing w:line="480" w:lineRule="auto"/>
        <w:rPr>
          <w:color w:val="FF0000"/>
        </w:rPr>
      </w:pPr>
      <w:r w:rsidRPr="001C6F17">
        <w:rPr>
          <w:color w:val="FF0000"/>
          <w:sz w:val="24"/>
          <w:rtl/>
        </w:rPr>
        <w:t>טבלה הממפה מסגרות זיכרון לדפים וירטואליים במרחבי זיכרון של תהליכים שונים.</w:t>
      </w:r>
    </w:p>
    <w:p w:rsidR="001C10EF" w:rsidRDefault="001C10EF" w:rsidP="006078DF">
      <w:pPr>
        <w:pStyle w:val="Heading21"/>
        <w:rPr>
          <w:ins w:id="0" w:author="hanaga" w:date="2013-07-11T11:55:00Z"/>
          <w:sz w:val="22"/>
        </w:rPr>
      </w:pPr>
      <w:r w:rsidRPr="00231591">
        <w:rPr>
          <w:sz w:val="24"/>
          <w:szCs w:val="24"/>
        </w:rPr>
        <w:pict>
          <v:shape id="_x0000_i1026" type="#_x0000_t75" style="width:407.25pt;height:242.25pt">
            <v:imagedata r:id="rId7" o:title=""/>
          </v:shape>
        </w:pict>
      </w:r>
    </w:p>
    <w:p w:rsidR="001C10EF" w:rsidRDefault="001C10EF">
      <w:pPr>
        <w:pStyle w:val="Heading21"/>
        <w:spacing w:before="600"/>
        <w:ind w:left="578" w:hanging="578"/>
        <w:rPr>
          <w:sz w:val="22"/>
        </w:rPr>
      </w:pPr>
      <w:r w:rsidRPr="006078DF">
        <w:rPr>
          <w:sz w:val="22"/>
          <w:rtl/>
        </w:rPr>
        <w:t>חלק ג</w:t>
      </w:r>
    </w:p>
    <w:p w:rsidR="001C10EF" w:rsidRPr="006078DF" w:rsidRDefault="001C10EF" w:rsidP="004A0936">
      <w:r w:rsidRPr="006078DF">
        <w:rPr>
          <w:rtl/>
        </w:rPr>
        <w:t xml:space="preserve">שאלות </w:t>
      </w:r>
      <w:r>
        <w:rPr>
          <w:rtl/>
        </w:rPr>
        <w:t>רב-ברירה (</w:t>
      </w:r>
      <w:r w:rsidRPr="006078DF">
        <w:rPr>
          <w:rtl/>
        </w:rPr>
        <w:t>אמריקאיות</w:t>
      </w:r>
      <w:r>
        <w:rPr>
          <w:rtl/>
        </w:rPr>
        <w:t>)</w:t>
      </w:r>
      <w:r w:rsidRPr="006078DF">
        <w:rPr>
          <w:rtl/>
        </w:rPr>
        <w:t xml:space="preserve">. </w:t>
      </w:r>
    </w:p>
    <w:p w:rsidR="001C10EF" w:rsidRPr="006078DF" w:rsidRDefault="001C10EF" w:rsidP="006078DF">
      <w:r w:rsidRPr="006078DF">
        <w:rPr>
          <w:rtl/>
          <w:lang w:eastAsia="he-IL"/>
        </w:rPr>
        <w:t>לכל שאלה עליכם לבחור תשובה יחידה מבין התשובות המוצעות ולהקיף בעיגול את אות התשובה שבחרתם</w:t>
      </w:r>
      <w:r w:rsidRPr="006078DF">
        <w:rPr>
          <w:rtl/>
        </w:rPr>
        <w:t>.</w:t>
      </w:r>
    </w:p>
    <w:p w:rsidR="001C10EF" w:rsidRPr="006078DF" w:rsidRDefault="001C10EF" w:rsidP="006078DF">
      <w:r w:rsidRPr="006078DF">
        <w:rPr>
          <w:rtl/>
        </w:rPr>
        <w:t xml:space="preserve">משקל כל שאלה </w:t>
      </w:r>
      <w:r w:rsidRPr="006078DF">
        <w:t>5</w:t>
      </w:r>
      <w:r w:rsidRPr="006078DF">
        <w:rPr>
          <w:rtl/>
        </w:rPr>
        <w:t xml:space="preserve"> נקודות; </w:t>
      </w:r>
      <w:r w:rsidRPr="006078DF">
        <w:t>20</w:t>
      </w:r>
      <w:r w:rsidRPr="006078DF">
        <w:rPr>
          <w:rtl/>
        </w:rPr>
        <w:t xml:space="preserve"> נקודות לחלק זה.</w:t>
      </w:r>
    </w:p>
    <w:p w:rsidR="001C10EF" w:rsidRPr="006078DF" w:rsidRDefault="001C10EF" w:rsidP="006078DF">
      <w:pPr>
        <w:spacing w:line="480" w:lineRule="auto"/>
      </w:pPr>
    </w:p>
    <w:p w:rsidR="001C10EF" w:rsidRPr="006078DF" w:rsidRDefault="001C10EF" w:rsidP="00CF58EB">
      <w:pPr>
        <w:pStyle w:val="Heading31"/>
        <w:rPr>
          <w:rFonts w:cs="David"/>
          <w:sz w:val="22"/>
        </w:rPr>
      </w:pPr>
      <w:r w:rsidRPr="006078DF">
        <w:rPr>
          <w:rFonts w:cs="David"/>
          <w:sz w:val="22"/>
          <w:rtl/>
        </w:rPr>
        <w:t>שאלה</w:t>
      </w:r>
      <w:r>
        <w:rPr>
          <w:rFonts w:cs="David"/>
          <w:sz w:val="22"/>
          <w:rtl/>
        </w:rPr>
        <w:t xml:space="preserve"> 9</w:t>
      </w:r>
    </w:p>
    <w:p w:rsidR="001C10EF" w:rsidRPr="006078DF" w:rsidRDefault="001C10EF" w:rsidP="006078DF">
      <w:r w:rsidRPr="006078DF">
        <w:rPr>
          <w:rtl/>
        </w:rPr>
        <w:t xml:space="preserve">מערכת הקבצים של מערכת הפעלה מסוימת משתמשת בשיטת ה </w:t>
      </w:r>
      <w:r w:rsidRPr="006078DF">
        <w:t>I-node</w:t>
      </w:r>
      <w:r w:rsidRPr="006078DF">
        <w:rPr>
          <w:rtl/>
        </w:rPr>
        <w:t xml:space="preserve">. </w:t>
      </w:r>
    </w:p>
    <w:p w:rsidR="001C10EF" w:rsidRPr="006078DF" w:rsidRDefault="001C10EF" w:rsidP="006078DF">
      <w:pPr>
        <w:spacing w:line="100" w:lineRule="atLeast"/>
      </w:pPr>
    </w:p>
    <w:p w:rsidR="001C10EF" w:rsidRPr="006078DF" w:rsidRDefault="001C10EF" w:rsidP="006078DF">
      <w:pPr>
        <w:pStyle w:val="ListParagraph"/>
        <w:numPr>
          <w:ilvl w:val="0"/>
          <w:numId w:val="7"/>
        </w:numPr>
      </w:pPr>
      <w:r w:rsidRPr="006078DF">
        <w:rPr>
          <w:rtl/>
        </w:rPr>
        <w:t xml:space="preserve">גודל הבלוק במערכת הקבצים הוא  </w:t>
      </w:r>
      <w:r w:rsidRPr="006078DF">
        <w:t>1</w:t>
      </w:r>
      <w:r w:rsidRPr="006078DF">
        <w:rPr>
          <w:rtl/>
        </w:rPr>
        <w:t xml:space="preserve"> </w:t>
      </w:r>
      <w:r w:rsidRPr="006078DF">
        <w:t>Kbyte</w:t>
      </w:r>
    </w:p>
    <w:p w:rsidR="001C10EF" w:rsidRPr="006078DF" w:rsidRDefault="001C10EF" w:rsidP="006078DF">
      <w:pPr>
        <w:pStyle w:val="ListParagraph"/>
        <w:numPr>
          <w:ilvl w:val="0"/>
          <w:numId w:val="7"/>
        </w:numPr>
      </w:pPr>
      <w:r w:rsidRPr="006078DF">
        <w:rPr>
          <w:rtl/>
        </w:rPr>
        <w:t xml:space="preserve">כתובת הבלוק בדיסק היא </w:t>
      </w:r>
      <w:r w:rsidRPr="006078DF">
        <w:t>4</w:t>
      </w:r>
      <w:r w:rsidRPr="006078DF">
        <w:rPr>
          <w:rtl/>
        </w:rPr>
        <w:t xml:space="preserve"> בתים (</w:t>
      </w:r>
      <w:r w:rsidRPr="006078DF">
        <w:t>bytes</w:t>
      </w:r>
      <w:r w:rsidRPr="006078DF">
        <w:rPr>
          <w:rtl/>
        </w:rPr>
        <w:t>)</w:t>
      </w:r>
    </w:p>
    <w:p w:rsidR="001C10EF" w:rsidRPr="006078DF" w:rsidRDefault="001C10EF" w:rsidP="006078DF">
      <w:pPr>
        <w:pStyle w:val="ListParagraph"/>
        <w:numPr>
          <w:ilvl w:val="0"/>
          <w:numId w:val="7"/>
        </w:numPr>
      </w:pPr>
      <w:r w:rsidRPr="006078DF">
        <w:t>12</w:t>
      </w:r>
      <w:r w:rsidRPr="006078DF">
        <w:rPr>
          <w:rtl/>
        </w:rPr>
        <w:t xml:space="preserve"> שדות של ה- </w:t>
      </w:r>
      <w:r w:rsidRPr="006078DF">
        <w:t>I-node</w:t>
      </w:r>
      <w:r w:rsidRPr="006078DF">
        <w:rPr>
          <w:rtl/>
        </w:rPr>
        <w:t xml:space="preserve"> יכולים להחזיק ישירות כתובת הבלוק בדיסק</w:t>
      </w:r>
    </w:p>
    <w:p w:rsidR="001C10EF" w:rsidRPr="006078DF" w:rsidRDefault="001C10EF" w:rsidP="006078DF">
      <w:pPr>
        <w:pStyle w:val="ListParagraph"/>
        <w:numPr>
          <w:ilvl w:val="0"/>
          <w:numId w:val="7"/>
        </w:numPr>
      </w:pPr>
      <w:r w:rsidRPr="006078DF">
        <w:rPr>
          <w:rtl/>
        </w:rPr>
        <w:t xml:space="preserve">שדה נוסף אחד נועד להחזיק כתובת של ה- </w:t>
      </w:r>
      <w:r w:rsidRPr="006078DF">
        <w:t>single indirect block</w:t>
      </w:r>
    </w:p>
    <w:p w:rsidR="001C10EF" w:rsidRPr="006078DF" w:rsidRDefault="001C10EF" w:rsidP="006078DF">
      <w:pPr>
        <w:pStyle w:val="ListParagraph"/>
        <w:numPr>
          <w:ilvl w:val="0"/>
          <w:numId w:val="7"/>
        </w:numPr>
      </w:pPr>
      <w:r w:rsidRPr="006078DF">
        <w:rPr>
          <w:rtl/>
        </w:rPr>
        <w:t xml:space="preserve">עוד שדה נוסף אחד נועד להחזיק כתובת של ה- </w:t>
      </w:r>
      <w:r w:rsidRPr="006078DF">
        <w:t>double indirect block</w:t>
      </w:r>
    </w:p>
    <w:p w:rsidR="001C10EF" w:rsidRPr="006078DF" w:rsidRDefault="001C10EF" w:rsidP="006078DF">
      <w:pPr>
        <w:pStyle w:val="ListParagraph"/>
        <w:numPr>
          <w:ilvl w:val="0"/>
          <w:numId w:val="7"/>
        </w:numPr>
      </w:pPr>
      <w:r w:rsidRPr="006078DF">
        <w:rPr>
          <w:rtl/>
        </w:rPr>
        <w:t xml:space="preserve">ועוד שדה נוסף אחד נועד להחזיק כתובת של ה- </w:t>
      </w:r>
      <w:r w:rsidRPr="006078DF">
        <w:t>triple indirect block</w:t>
      </w:r>
    </w:p>
    <w:p w:rsidR="001C10EF" w:rsidRPr="006078DF" w:rsidRDefault="001C10EF" w:rsidP="006078DF">
      <w:pPr>
        <w:spacing w:line="100" w:lineRule="atLeast"/>
      </w:pPr>
    </w:p>
    <w:p w:rsidR="001C10EF" w:rsidRPr="006078DF" w:rsidRDefault="001C10EF" w:rsidP="006078DF">
      <w:r w:rsidRPr="006078DF">
        <w:rPr>
          <w:rtl/>
        </w:rPr>
        <w:t xml:space="preserve">גודלו של קובץ מסוים במערכת </w:t>
      </w:r>
      <w:r w:rsidRPr="006078DF">
        <w:t>1000</w:t>
      </w:r>
      <w:r w:rsidRPr="006078DF">
        <w:rPr>
          <w:rtl/>
        </w:rPr>
        <w:t xml:space="preserve"> </w:t>
      </w:r>
      <w:r w:rsidRPr="006078DF">
        <w:t>Kbyte</w:t>
      </w:r>
      <w:r w:rsidRPr="006078DF">
        <w:rPr>
          <w:rtl/>
        </w:rPr>
        <w:t>. מהי כמות הבלוקים שדרושה להחזקת קובץ זה במערכת הקבצים (לא כולל את הבלוק שמכיל את ה-</w:t>
      </w:r>
      <w:r w:rsidRPr="006078DF">
        <w:t>i-node</w:t>
      </w:r>
      <w:r w:rsidRPr="006078DF">
        <w:rPr>
          <w:rtl/>
        </w:rPr>
        <w:t xml:space="preserve">  של הקובץ)?</w:t>
      </w:r>
    </w:p>
    <w:p w:rsidR="001C10EF" w:rsidRPr="006078DF" w:rsidRDefault="001C10EF" w:rsidP="006078DF">
      <w:pPr>
        <w:spacing w:line="100" w:lineRule="atLeast"/>
      </w:pPr>
    </w:p>
    <w:p w:rsidR="001C10EF" w:rsidRPr="009E0F0D" w:rsidRDefault="001C10EF" w:rsidP="009E0F0D">
      <w:pPr>
        <w:pStyle w:val="ListParagraph"/>
        <w:numPr>
          <w:ilvl w:val="0"/>
          <w:numId w:val="8"/>
        </w:numPr>
        <w:ind w:left="397" w:hanging="397"/>
        <w:rPr>
          <w:rFonts w:ascii="David" w:hAnsi="David"/>
          <w:sz w:val="24"/>
        </w:rPr>
      </w:pPr>
      <w:r w:rsidRPr="009E0F0D">
        <w:rPr>
          <w:rFonts w:ascii="David" w:hAnsi="David"/>
          <w:sz w:val="24"/>
        </w:rPr>
        <w:t>1000</w:t>
      </w:r>
    </w:p>
    <w:p w:rsidR="001C10EF" w:rsidRPr="00591D26" w:rsidRDefault="001C10EF" w:rsidP="009E0F0D">
      <w:pPr>
        <w:pStyle w:val="ListParagraph"/>
        <w:numPr>
          <w:ilvl w:val="0"/>
          <w:numId w:val="8"/>
        </w:numPr>
        <w:ind w:left="397" w:hanging="397"/>
        <w:rPr>
          <w:rFonts w:ascii="David" w:hAnsi="David"/>
          <w:color w:val="FF0000"/>
          <w:sz w:val="24"/>
        </w:rPr>
      </w:pPr>
      <w:r w:rsidRPr="00591D26">
        <w:rPr>
          <w:rFonts w:ascii="David" w:hAnsi="David"/>
          <w:color w:val="FF0000"/>
          <w:sz w:val="24"/>
        </w:rPr>
        <w:t>1005</w:t>
      </w:r>
    </w:p>
    <w:p w:rsidR="001C10EF" w:rsidRPr="009E0F0D" w:rsidRDefault="001C10EF" w:rsidP="009E0F0D">
      <w:pPr>
        <w:pStyle w:val="ListParagraph"/>
        <w:numPr>
          <w:ilvl w:val="0"/>
          <w:numId w:val="8"/>
        </w:numPr>
        <w:ind w:left="397" w:hanging="397"/>
        <w:rPr>
          <w:rFonts w:ascii="David" w:hAnsi="David"/>
          <w:sz w:val="24"/>
        </w:rPr>
      </w:pPr>
      <w:r w:rsidRPr="009E0F0D">
        <w:rPr>
          <w:rFonts w:ascii="David" w:hAnsi="David"/>
          <w:sz w:val="24"/>
        </w:rPr>
        <w:t>1010</w:t>
      </w:r>
    </w:p>
    <w:p w:rsidR="001C10EF" w:rsidRPr="009E0F0D" w:rsidRDefault="001C10EF" w:rsidP="009E0F0D">
      <w:pPr>
        <w:pStyle w:val="ListParagraph"/>
        <w:numPr>
          <w:ilvl w:val="0"/>
          <w:numId w:val="8"/>
        </w:numPr>
        <w:ind w:left="397" w:hanging="397"/>
        <w:rPr>
          <w:rFonts w:ascii="David" w:hAnsi="David"/>
          <w:sz w:val="24"/>
        </w:rPr>
      </w:pPr>
      <w:r w:rsidRPr="009E0F0D">
        <w:rPr>
          <w:rFonts w:ascii="David" w:hAnsi="David"/>
          <w:sz w:val="24"/>
        </w:rPr>
        <w:t>1011</w:t>
      </w:r>
    </w:p>
    <w:p w:rsidR="001C10EF" w:rsidRPr="006078DF" w:rsidRDefault="001C10EF" w:rsidP="006078DF"/>
    <w:p w:rsidR="001C10EF" w:rsidRPr="006078DF" w:rsidRDefault="001C10EF" w:rsidP="006078DF">
      <w:pPr>
        <w:spacing w:line="480" w:lineRule="auto"/>
      </w:pPr>
    </w:p>
    <w:p w:rsidR="001C10EF" w:rsidRPr="006078DF" w:rsidRDefault="001C10EF" w:rsidP="00CF58EB">
      <w:pPr>
        <w:pStyle w:val="Heading31"/>
        <w:pageBreakBefore/>
        <w:rPr>
          <w:rFonts w:cs="David"/>
          <w:sz w:val="22"/>
        </w:rPr>
      </w:pPr>
      <w:r w:rsidRPr="006078DF">
        <w:rPr>
          <w:rFonts w:cs="David"/>
          <w:sz w:val="22"/>
          <w:rtl/>
        </w:rPr>
        <w:t>שאלה</w:t>
      </w:r>
      <w:r>
        <w:rPr>
          <w:rFonts w:cs="David"/>
          <w:sz w:val="22"/>
          <w:rtl/>
        </w:rPr>
        <w:t xml:space="preserve"> 10</w:t>
      </w:r>
    </w:p>
    <w:p w:rsidR="001C10EF" w:rsidRPr="006078DF" w:rsidRDefault="001C10EF" w:rsidP="006078DF">
      <w:r w:rsidRPr="006078DF">
        <w:rPr>
          <w:rtl/>
        </w:rPr>
        <w:t xml:space="preserve">במערכת </w:t>
      </w:r>
      <w:r w:rsidRPr="006078DF">
        <w:t>UNIX</w:t>
      </w:r>
      <w:r w:rsidRPr="006078DF">
        <w:rPr>
          <w:rtl/>
        </w:rPr>
        <w:t xml:space="preserve"> נתונה הורצו </w:t>
      </w:r>
      <w:r w:rsidRPr="006078DF">
        <w:t>2</w:t>
      </w:r>
      <w:r w:rsidRPr="006078DF">
        <w:rPr>
          <w:rtl/>
        </w:rPr>
        <w:t xml:space="preserve"> התכניות הבאות:</w:t>
      </w:r>
    </w:p>
    <w:p w:rsidR="001C10EF" w:rsidRPr="006078DF" w:rsidRDefault="001C10EF" w:rsidP="006078DF">
      <w:pPr>
        <w:spacing w:line="100" w:lineRule="atLeast"/>
      </w:pPr>
    </w:p>
    <w:tbl>
      <w:tblPr>
        <w:bidiVisual/>
        <w:tblW w:w="0" w:type="auto"/>
        <w:tblInd w:w="-21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A0"/>
      </w:tblPr>
      <w:tblGrid>
        <w:gridCol w:w="4433"/>
        <w:gridCol w:w="4303"/>
      </w:tblGrid>
      <w:tr w:rsidR="001C10EF" w:rsidRPr="006078DF">
        <w:tc>
          <w:tcPr>
            <w:tcW w:w="4666" w:type="dxa"/>
            <w:tcBorders>
              <w:top w:val="single" w:sz="4" w:space="0" w:color="00000A"/>
              <w:bottom w:val="single" w:sz="4" w:space="0" w:color="00000A"/>
              <w:right w:val="single" w:sz="4" w:space="0" w:color="00000A"/>
            </w:tcBorders>
            <w:tcMar>
              <w:top w:w="0" w:type="dxa"/>
              <w:left w:w="108" w:type="dxa"/>
              <w:bottom w:w="0" w:type="dxa"/>
              <w:right w:w="108" w:type="dxa"/>
            </w:tcMar>
          </w:tcPr>
          <w:p w:rsidR="001C10EF" w:rsidRPr="006078DF" w:rsidRDefault="001C10EF" w:rsidP="00E62F90">
            <w:pPr>
              <w:bidi w:val="0"/>
            </w:pPr>
            <w:r>
              <w:t>//Program 2</w:t>
            </w:r>
          </w:p>
          <w:p w:rsidR="001C10EF" w:rsidRPr="006078DF" w:rsidRDefault="001C10EF" w:rsidP="00DE7CFA">
            <w:pPr>
              <w:bidi w:val="0"/>
            </w:pPr>
            <w:r w:rsidRPr="006078DF">
              <w:rPr>
                <w:rtl/>
              </w:rPr>
              <w:t>#</w:t>
            </w:r>
            <w:r w:rsidRPr="006078DF">
              <w:t>define AR_SIZE 2048</w:t>
            </w:r>
          </w:p>
          <w:p w:rsidR="001C10EF" w:rsidRPr="006078DF" w:rsidRDefault="001C10EF" w:rsidP="00DE7CFA">
            <w:pPr>
              <w:bidi w:val="0"/>
            </w:pPr>
            <w:r w:rsidRPr="006078DF">
              <w:t>main</w:t>
            </w:r>
            <w:r w:rsidRPr="006078DF">
              <w:rPr>
                <w:rtl/>
              </w:rPr>
              <w:t>(){</w:t>
            </w:r>
          </w:p>
          <w:p w:rsidR="001C10EF" w:rsidRPr="006078DF" w:rsidRDefault="001C10EF" w:rsidP="00DE7CFA">
            <w:pPr>
              <w:bidi w:val="0"/>
            </w:pPr>
            <w:r w:rsidRPr="006078DF">
              <w:rPr>
                <w:rtl/>
              </w:rPr>
              <w:tab/>
            </w:r>
            <w:r w:rsidRPr="006078DF">
              <w:t>int i,j,a[AR_SIZE][ AR_SIZE</w:t>
            </w:r>
            <w:r>
              <w:t>];</w:t>
            </w:r>
          </w:p>
          <w:p w:rsidR="001C10EF" w:rsidRPr="006078DF" w:rsidRDefault="001C10EF" w:rsidP="00DE7CFA">
            <w:pPr>
              <w:bidi w:val="0"/>
            </w:pPr>
            <w:r w:rsidRPr="006078DF">
              <w:rPr>
                <w:rtl/>
              </w:rPr>
              <w:tab/>
            </w:r>
            <w:r w:rsidRPr="006078DF">
              <w:t>for ( i=0; i&lt;AR_SIZE; ++i</w:t>
            </w:r>
            <w:r w:rsidRPr="006078DF">
              <w:rPr>
                <w:rtl/>
              </w:rPr>
              <w:t xml:space="preserve"> </w:t>
            </w:r>
            <w:r>
              <w:t>)</w:t>
            </w:r>
          </w:p>
          <w:p w:rsidR="001C10EF" w:rsidRPr="006078DF" w:rsidRDefault="001C10EF" w:rsidP="00DE7CFA">
            <w:pPr>
              <w:bidi w:val="0"/>
            </w:pPr>
            <w:r w:rsidRPr="006078DF">
              <w:rPr>
                <w:rtl/>
              </w:rPr>
              <w:tab/>
            </w:r>
            <w:r w:rsidRPr="006078DF">
              <w:rPr>
                <w:rtl/>
              </w:rPr>
              <w:tab/>
            </w:r>
            <w:r w:rsidRPr="006078DF">
              <w:t>for ( j=0; j&lt;AR_SIZE; ++j</w:t>
            </w:r>
            <w:r>
              <w:t>)</w:t>
            </w:r>
          </w:p>
          <w:p w:rsidR="001C10EF" w:rsidRPr="006078DF" w:rsidRDefault="001C10EF" w:rsidP="00DE7CFA">
            <w:pPr>
              <w:bidi w:val="0"/>
            </w:pPr>
            <w:r w:rsidRPr="006078DF">
              <w:rPr>
                <w:rtl/>
              </w:rPr>
              <w:tab/>
            </w:r>
            <w:r w:rsidRPr="006078DF">
              <w:rPr>
                <w:rtl/>
              </w:rPr>
              <w:tab/>
            </w:r>
            <w:r w:rsidRPr="006078DF">
              <w:rPr>
                <w:rtl/>
              </w:rPr>
              <w:tab/>
            </w:r>
            <w:r w:rsidRPr="006078DF">
              <w:t>a[j][i]=0</w:t>
            </w:r>
            <w:r w:rsidRPr="006078DF">
              <w:rPr>
                <w:rtl/>
              </w:rPr>
              <w:t>;</w:t>
            </w:r>
          </w:p>
          <w:p w:rsidR="001C10EF" w:rsidRPr="006078DF" w:rsidRDefault="001C10EF" w:rsidP="00DE7CFA">
            <w:pPr>
              <w:bidi w:val="0"/>
            </w:pPr>
            <w:r>
              <w:t>}</w:t>
            </w:r>
          </w:p>
        </w:tc>
        <w:tc>
          <w:tcPr>
            <w:tcW w:w="4513" w:type="dxa"/>
            <w:tcBorders>
              <w:top w:val="single" w:sz="4" w:space="0" w:color="00000A"/>
              <w:left w:val="single" w:sz="4" w:space="0" w:color="00000A"/>
              <w:bottom w:val="single" w:sz="4" w:space="0" w:color="00000A"/>
            </w:tcBorders>
            <w:tcMar>
              <w:top w:w="0" w:type="dxa"/>
              <w:left w:w="108" w:type="dxa"/>
              <w:bottom w:w="0" w:type="dxa"/>
              <w:right w:w="108" w:type="dxa"/>
            </w:tcMar>
          </w:tcPr>
          <w:p w:rsidR="001C10EF" w:rsidRPr="006078DF" w:rsidRDefault="001C10EF" w:rsidP="00E62F90">
            <w:pPr>
              <w:bidi w:val="0"/>
            </w:pPr>
            <w:r>
              <w:t>//</w:t>
            </w:r>
            <w:r w:rsidRPr="006078DF">
              <w:t>Program 1</w:t>
            </w:r>
          </w:p>
          <w:p w:rsidR="001C10EF" w:rsidRPr="006078DF" w:rsidRDefault="001C10EF" w:rsidP="00DE7CFA">
            <w:pPr>
              <w:bidi w:val="0"/>
            </w:pPr>
            <w:r w:rsidRPr="006078DF">
              <w:rPr>
                <w:rtl/>
              </w:rPr>
              <w:t>#</w:t>
            </w:r>
            <w:r w:rsidRPr="006078DF">
              <w:t>define AR_SIZE 2048</w:t>
            </w:r>
          </w:p>
          <w:p w:rsidR="001C10EF" w:rsidRPr="006078DF" w:rsidRDefault="001C10EF" w:rsidP="00DE7CFA">
            <w:pPr>
              <w:bidi w:val="0"/>
            </w:pPr>
            <w:r w:rsidRPr="006078DF">
              <w:t>main</w:t>
            </w:r>
            <w:r w:rsidRPr="006078DF">
              <w:rPr>
                <w:rtl/>
              </w:rPr>
              <w:t>(){</w:t>
            </w:r>
          </w:p>
          <w:p w:rsidR="001C10EF" w:rsidRPr="006078DF" w:rsidRDefault="001C10EF" w:rsidP="00DE7CFA">
            <w:pPr>
              <w:bidi w:val="0"/>
            </w:pPr>
            <w:r w:rsidRPr="006078DF">
              <w:rPr>
                <w:rtl/>
              </w:rPr>
              <w:tab/>
            </w:r>
            <w:r w:rsidRPr="006078DF">
              <w:t>int i,j,a[AR_SIZE][ AR_SIZE</w:t>
            </w:r>
            <w:r>
              <w:t>];</w:t>
            </w:r>
          </w:p>
          <w:p w:rsidR="001C10EF" w:rsidRPr="006078DF" w:rsidRDefault="001C10EF" w:rsidP="00DE7CFA">
            <w:pPr>
              <w:bidi w:val="0"/>
            </w:pPr>
            <w:r w:rsidRPr="006078DF">
              <w:rPr>
                <w:rtl/>
              </w:rPr>
              <w:tab/>
            </w:r>
            <w:r w:rsidRPr="006078DF">
              <w:t>for ( i=0; i&lt;AR_SIZE; ++i</w:t>
            </w:r>
            <w:r w:rsidRPr="006078DF">
              <w:rPr>
                <w:rtl/>
              </w:rPr>
              <w:t xml:space="preserve"> </w:t>
            </w:r>
            <w:r>
              <w:t>)</w:t>
            </w:r>
          </w:p>
          <w:p w:rsidR="001C10EF" w:rsidRPr="006078DF" w:rsidRDefault="001C10EF" w:rsidP="00DE7CFA">
            <w:pPr>
              <w:bidi w:val="0"/>
              <w:ind w:left="720"/>
            </w:pPr>
            <w:r w:rsidRPr="006078DF">
              <w:rPr>
                <w:rtl/>
              </w:rPr>
              <w:tab/>
            </w:r>
            <w:r w:rsidRPr="006078DF">
              <w:t>for ( j=0; j&lt;AR_SIZE; ++j</w:t>
            </w:r>
            <w:r w:rsidRPr="006078DF">
              <w:rPr>
                <w:rtl/>
              </w:rPr>
              <w:t xml:space="preserve"> </w:t>
            </w:r>
            <w:r>
              <w:t>)</w:t>
            </w:r>
          </w:p>
          <w:p w:rsidR="001C10EF" w:rsidRPr="006078DF" w:rsidRDefault="001C10EF" w:rsidP="00DE7CFA">
            <w:pPr>
              <w:bidi w:val="0"/>
            </w:pPr>
            <w:r w:rsidRPr="006078DF">
              <w:rPr>
                <w:rtl/>
              </w:rPr>
              <w:tab/>
            </w:r>
            <w:r w:rsidRPr="006078DF">
              <w:rPr>
                <w:rtl/>
              </w:rPr>
              <w:tab/>
            </w:r>
            <w:r w:rsidRPr="006078DF">
              <w:rPr>
                <w:rtl/>
              </w:rPr>
              <w:tab/>
            </w:r>
            <w:r w:rsidRPr="006078DF">
              <w:t>a[i][j]=0</w:t>
            </w:r>
            <w:r w:rsidRPr="006078DF">
              <w:rPr>
                <w:rtl/>
              </w:rPr>
              <w:t>;</w:t>
            </w:r>
          </w:p>
          <w:p w:rsidR="001C10EF" w:rsidRPr="006078DF" w:rsidRDefault="001C10EF" w:rsidP="00DE7CFA">
            <w:pPr>
              <w:bidi w:val="0"/>
            </w:pPr>
            <w:r>
              <w:t>}</w:t>
            </w:r>
          </w:p>
        </w:tc>
      </w:tr>
    </w:tbl>
    <w:p w:rsidR="001C10EF" w:rsidRPr="006078DF" w:rsidRDefault="001C10EF" w:rsidP="006078DF"/>
    <w:p w:rsidR="001C10EF" w:rsidRPr="006078DF" w:rsidRDefault="001C10EF" w:rsidP="006078DF">
      <w:r w:rsidRPr="006078DF">
        <w:rPr>
          <w:rtl/>
          <w:lang w:eastAsia="he-IL"/>
        </w:rPr>
        <w:t xml:space="preserve">שימו לב, ההבדל היחיד בין התכניות הוא בשורה אחת בלבד. שתי התכניות הורצו במקביל מספר רב של פעמים ובכל פעם נמדד הזמן מתחילת ההרצה. התברר כי בכל פעם התכנית הראשונה מסתיימת בזמן קצר יותר מאשר התכנית השנייה. ידוע שגודל המערך הדו-ממדי </w:t>
      </w:r>
      <w:r w:rsidRPr="006078DF">
        <w:rPr>
          <w:lang w:eastAsia="he-IL"/>
        </w:rPr>
        <w:t>a</w:t>
      </w:r>
      <w:r w:rsidRPr="006078DF">
        <w:rPr>
          <w:rtl/>
          <w:lang w:eastAsia="he-IL"/>
        </w:rPr>
        <w:t xml:space="preserve"> נכנס לקבוצת העבודה. מה הסיבה </w:t>
      </w:r>
      <w:r w:rsidRPr="006078DF">
        <w:rPr>
          <w:b/>
          <w:bCs/>
          <w:u w:val="single"/>
          <w:rtl/>
          <w:lang w:eastAsia="he-IL"/>
        </w:rPr>
        <w:t>הסבירה ביותר</w:t>
      </w:r>
      <w:r w:rsidRPr="006078DF">
        <w:rPr>
          <w:rtl/>
          <w:lang w:eastAsia="he-IL"/>
        </w:rPr>
        <w:t xml:space="preserve"> לכך?</w:t>
      </w:r>
    </w:p>
    <w:p w:rsidR="001C10EF" w:rsidRPr="006078DF" w:rsidRDefault="001C10EF" w:rsidP="006078DF">
      <w:pPr>
        <w:spacing w:line="100" w:lineRule="atLeast"/>
      </w:pPr>
    </w:p>
    <w:p w:rsidR="001C10EF" w:rsidRPr="006078DF" w:rsidRDefault="001C10EF" w:rsidP="006078DF">
      <w:r w:rsidRPr="006078DF">
        <w:rPr>
          <w:rtl/>
          <w:lang w:eastAsia="he-IL"/>
        </w:rPr>
        <w:t>הערה: שימו לב שעקב מספרן הרב של ההרצות ניתן לומר שהתכניות נמצאות בתנאים זהים מבחינת הקצאת משאבים על-ידי מערכת הפעלה.</w:t>
      </w:r>
    </w:p>
    <w:p w:rsidR="001C10EF" w:rsidRPr="006078DF" w:rsidRDefault="001C10EF" w:rsidP="006078DF">
      <w:pPr>
        <w:spacing w:line="100" w:lineRule="atLeast"/>
      </w:pPr>
    </w:p>
    <w:p w:rsidR="001C10EF" w:rsidRPr="009E0F0D" w:rsidRDefault="001C10EF" w:rsidP="009E0F0D">
      <w:pPr>
        <w:pStyle w:val="1"/>
        <w:numPr>
          <w:ilvl w:val="2"/>
          <w:numId w:val="3"/>
        </w:numPr>
        <w:rPr>
          <w:rFonts w:ascii="David" w:hAnsi="David"/>
          <w:sz w:val="24"/>
        </w:rPr>
      </w:pPr>
      <w:r w:rsidRPr="009E0F0D">
        <w:rPr>
          <w:rFonts w:ascii="David" w:hAnsi="David" w:hint="eastAsia"/>
          <w:sz w:val="24"/>
          <w:rtl/>
          <w:lang w:eastAsia="he-IL"/>
        </w:rPr>
        <w:t>הרצת</w:t>
      </w:r>
      <w:r w:rsidRPr="009E0F0D">
        <w:rPr>
          <w:rFonts w:ascii="David" w:hAnsi="David"/>
          <w:sz w:val="24"/>
          <w:rtl/>
          <w:lang w:eastAsia="he-IL"/>
        </w:rPr>
        <w:t xml:space="preserve"> התכנית השנייה גורמת ליותר פעולות החלפת דפים בזיכרון.</w:t>
      </w:r>
    </w:p>
    <w:p w:rsidR="001C10EF" w:rsidRPr="00591D26" w:rsidRDefault="001C10EF" w:rsidP="009E0F0D">
      <w:pPr>
        <w:pStyle w:val="1"/>
        <w:numPr>
          <w:ilvl w:val="2"/>
          <w:numId w:val="3"/>
        </w:numPr>
        <w:rPr>
          <w:rFonts w:ascii="David" w:hAnsi="David"/>
          <w:color w:val="FF0000"/>
          <w:sz w:val="24"/>
        </w:rPr>
      </w:pPr>
      <w:r w:rsidRPr="00591D26">
        <w:rPr>
          <w:rFonts w:ascii="David" w:hAnsi="David" w:hint="eastAsia"/>
          <w:color w:val="FF0000"/>
          <w:sz w:val="24"/>
          <w:rtl/>
          <w:lang w:eastAsia="he-IL"/>
        </w:rPr>
        <w:t>הרצת</w:t>
      </w:r>
      <w:r w:rsidRPr="00591D26">
        <w:rPr>
          <w:rFonts w:ascii="David" w:hAnsi="David"/>
          <w:color w:val="FF0000"/>
          <w:sz w:val="24"/>
          <w:rtl/>
          <w:lang w:eastAsia="he-IL"/>
        </w:rPr>
        <w:t xml:space="preserve"> ה</w:t>
      </w:r>
      <w:r w:rsidRPr="00591D26">
        <w:rPr>
          <w:rFonts w:ascii="David" w:hAnsi="David" w:hint="eastAsia"/>
          <w:color w:val="FF0000"/>
          <w:sz w:val="24"/>
          <w:rtl/>
          <w:lang w:eastAsia="he-IL"/>
        </w:rPr>
        <w:t>תכנית</w:t>
      </w:r>
      <w:r w:rsidRPr="00591D26">
        <w:rPr>
          <w:rFonts w:ascii="David" w:hAnsi="David"/>
          <w:color w:val="FF0000"/>
          <w:sz w:val="24"/>
          <w:rtl/>
          <w:lang w:eastAsia="he-IL"/>
        </w:rPr>
        <w:t xml:space="preserve"> השנייה גורמת לתחלופה תדירה יותר של </w:t>
      </w:r>
      <w:r w:rsidRPr="00591D26">
        <w:rPr>
          <w:rFonts w:ascii="David" w:hAnsi="David" w:hint="eastAsia"/>
          <w:color w:val="FF0000"/>
          <w:sz w:val="24"/>
          <w:rtl/>
          <w:lang w:eastAsia="he-IL"/>
        </w:rPr>
        <w:t>תוכן</w:t>
      </w:r>
      <w:r w:rsidRPr="00591D26">
        <w:rPr>
          <w:rFonts w:ascii="David" w:hAnsi="David"/>
          <w:color w:val="FF0000"/>
          <w:sz w:val="24"/>
          <w:rtl/>
          <w:lang w:eastAsia="he-IL"/>
        </w:rPr>
        <w:t xml:space="preserve"> ה-</w:t>
      </w:r>
      <w:r w:rsidRPr="00591D26">
        <w:rPr>
          <w:rFonts w:ascii="David" w:hAnsi="David"/>
          <w:color w:val="FF0000"/>
          <w:sz w:val="24"/>
          <w:lang w:eastAsia="he-IL"/>
        </w:rPr>
        <w:t>cache</w:t>
      </w:r>
      <w:r w:rsidRPr="00591D26">
        <w:rPr>
          <w:rFonts w:ascii="David" w:hAnsi="David"/>
          <w:color w:val="FF0000"/>
          <w:sz w:val="24"/>
          <w:rtl/>
          <w:lang w:eastAsia="he-IL"/>
        </w:rPr>
        <w:t xml:space="preserve"> במעבד.</w:t>
      </w:r>
    </w:p>
    <w:p w:rsidR="001C10EF" w:rsidRPr="009E0F0D" w:rsidRDefault="001C10EF" w:rsidP="009E0F0D">
      <w:pPr>
        <w:pStyle w:val="1"/>
        <w:numPr>
          <w:ilvl w:val="2"/>
          <w:numId w:val="3"/>
        </w:numPr>
        <w:rPr>
          <w:rFonts w:ascii="David" w:hAnsi="David"/>
          <w:sz w:val="24"/>
        </w:rPr>
      </w:pPr>
      <w:r w:rsidRPr="009E0F0D">
        <w:rPr>
          <w:rFonts w:ascii="David" w:hAnsi="David" w:hint="eastAsia"/>
          <w:sz w:val="24"/>
          <w:rtl/>
          <w:lang w:eastAsia="he-IL"/>
        </w:rPr>
        <w:t>הרצת</w:t>
      </w:r>
      <w:r w:rsidRPr="009E0F0D">
        <w:rPr>
          <w:rFonts w:ascii="David" w:hAnsi="David"/>
          <w:sz w:val="24"/>
          <w:rtl/>
          <w:lang w:eastAsia="he-IL"/>
        </w:rPr>
        <w:t xml:space="preserve"> התכניות במקביל עלול</w:t>
      </w:r>
      <w:r w:rsidRPr="009E0F0D">
        <w:rPr>
          <w:rFonts w:ascii="David" w:hAnsi="David" w:hint="eastAsia"/>
          <w:sz w:val="24"/>
          <w:rtl/>
          <w:lang w:eastAsia="he-IL"/>
        </w:rPr>
        <w:t>ה</w:t>
      </w:r>
      <w:r w:rsidRPr="009E0F0D">
        <w:rPr>
          <w:rFonts w:ascii="David" w:hAnsi="David"/>
          <w:sz w:val="24"/>
          <w:rtl/>
          <w:lang w:eastAsia="he-IL"/>
        </w:rPr>
        <w:t xml:space="preserve"> לגרום לקיפאון ולכן מערכת ההפעלה מעדיפה לסיים את הרצת התכנית הראשונה קודם.</w:t>
      </w:r>
    </w:p>
    <w:p w:rsidR="001C10EF" w:rsidRPr="009E0F0D" w:rsidRDefault="001C10EF" w:rsidP="009E0F0D">
      <w:pPr>
        <w:pStyle w:val="1"/>
        <w:numPr>
          <w:ilvl w:val="2"/>
          <w:numId w:val="3"/>
        </w:numPr>
        <w:rPr>
          <w:rFonts w:ascii="David" w:hAnsi="David"/>
          <w:sz w:val="24"/>
        </w:rPr>
      </w:pPr>
      <w:r w:rsidRPr="009E0F0D">
        <w:rPr>
          <w:rFonts w:ascii="David" w:hAnsi="David" w:hint="eastAsia"/>
          <w:sz w:val="24"/>
          <w:rtl/>
          <w:lang w:eastAsia="he-IL"/>
        </w:rPr>
        <w:t>התשובות</w:t>
      </w:r>
      <w:r w:rsidRPr="009E0F0D">
        <w:rPr>
          <w:rFonts w:ascii="David" w:hAnsi="David"/>
          <w:sz w:val="24"/>
          <w:rtl/>
          <w:lang w:eastAsia="he-IL"/>
        </w:rPr>
        <w:t xml:space="preserve"> א ו-ב הן הנכונות.</w:t>
      </w:r>
    </w:p>
    <w:p w:rsidR="001C10EF" w:rsidRPr="006078DF" w:rsidRDefault="001C10EF" w:rsidP="006078DF">
      <w:pPr>
        <w:spacing w:line="480" w:lineRule="auto"/>
      </w:pPr>
    </w:p>
    <w:p w:rsidR="001C10EF" w:rsidRPr="006078DF" w:rsidRDefault="001C10EF" w:rsidP="009E0F0D">
      <w:pPr>
        <w:pStyle w:val="Heading31"/>
        <w:rPr>
          <w:rFonts w:cs="David"/>
          <w:sz w:val="22"/>
        </w:rPr>
      </w:pPr>
      <w:r w:rsidRPr="006078DF">
        <w:rPr>
          <w:rFonts w:cs="David"/>
          <w:sz w:val="22"/>
          <w:rtl/>
        </w:rPr>
        <w:t>שאלה</w:t>
      </w:r>
      <w:r>
        <w:rPr>
          <w:rFonts w:cs="David"/>
          <w:sz w:val="22"/>
          <w:rtl/>
        </w:rPr>
        <w:t xml:space="preserve"> 11</w:t>
      </w:r>
    </w:p>
    <w:p w:rsidR="001C10EF" w:rsidRPr="006078DF" w:rsidRDefault="001C10EF" w:rsidP="006078DF">
      <w:pPr>
        <w:spacing w:line="340" w:lineRule="exact"/>
      </w:pPr>
      <w:r w:rsidRPr="006078DF">
        <w:rPr>
          <w:rtl/>
        </w:rPr>
        <w:t>איזו פעולה מן הפעולות הבאות אפשר לבצע אך ורק במצב ראשוני (</w:t>
      </w:r>
      <w:r w:rsidRPr="006078DF">
        <w:t>kernel mode</w:t>
      </w:r>
      <w:r w:rsidRPr="006078DF">
        <w:rPr>
          <w:rtl/>
        </w:rPr>
        <w:t xml:space="preserve">) במערכת ההפעלה </w:t>
      </w:r>
      <w:r w:rsidRPr="006078DF">
        <w:t>Linux</w:t>
      </w:r>
      <w:r w:rsidRPr="006078DF">
        <w:rPr>
          <w:rtl/>
        </w:rPr>
        <w:t>?</w:t>
      </w:r>
    </w:p>
    <w:p w:rsidR="001C10EF" w:rsidRPr="006078DF" w:rsidRDefault="001C10EF" w:rsidP="006078DF">
      <w:pPr>
        <w:spacing w:line="100" w:lineRule="atLeast"/>
      </w:pPr>
    </w:p>
    <w:p w:rsidR="001C10EF" w:rsidRPr="00591D26" w:rsidRDefault="001C10EF" w:rsidP="009E0F0D">
      <w:pPr>
        <w:pStyle w:val="ListParagraph"/>
        <w:numPr>
          <w:ilvl w:val="0"/>
          <w:numId w:val="9"/>
        </w:numPr>
        <w:ind w:left="397" w:hanging="397"/>
        <w:rPr>
          <w:rFonts w:ascii="David" w:hAnsi="David"/>
          <w:color w:val="FF0000"/>
          <w:sz w:val="24"/>
        </w:rPr>
      </w:pPr>
      <w:r w:rsidRPr="00591D26">
        <w:rPr>
          <w:rFonts w:ascii="David" w:hAnsi="David" w:hint="eastAsia"/>
          <w:color w:val="FF0000"/>
          <w:sz w:val="24"/>
          <w:rtl/>
        </w:rPr>
        <w:t>חסימת</w:t>
      </w:r>
      <w:r w:rsidRPr="00591D26">
        <w:rPr>
          <w:rFonts w:ascii="David" w:hAnsi="David"/>
          <w:color w:val="FF0000"/>
          <w:sz w:val="24"/>
          <w:rtl/>
        </w:rPr>
        <w:t xml:space="preserve"> פסיקות החומרה (</w:t>
      </w:r>
      <w:r w:rsidRPr="00591D26">
        <w:rPr>
          <w:rFonts w:ascii="David" w:hAnsi="David"/>
          <w:color w:val="FF0000"/>
          <w:sz w:val="24"/>
        </w:rPr>
        <w:t>disabling hardware interrupts</w:t>
      </w:r>
      <w:r w:rsidRPr="00591D26">
        <w:rPr>
          <w:rFonts w:ascii="David" w:hAnsi="David"/>
          <w:color w:val="FF0000"/>
          <w:sz w:val="24"/>
          <w:rtl/>
        </w:rPr>
        <w:t>)</w:t>
      </w:r>
    </w:p>
    <w:p w:rsidR="001C10EF" w:rsidRPr="009E0F0D" w:rsidRDefault="001C10EF" w:rsidP="009E0F0D">
      <w:pPr>
        <w:pStyle w:val="ListParagraph"/>
        <w:numPr>
          <w:ilvl w:val="0"/>
          <w:numId w:val="9"/>
        </w:numPr>
        <w:ind w:left="397" w:hanging="397"/>
        <w:rPr>
          <w:rFonts w:ascii="David" w:hAnsi="David"/>
          <w:sz w:val="24"/>
        </w:rPr>
      </w:pPr>
      <w:r w:rsidRPr="009E0F0D">
        <w:rPr>
          <w:rFonts w:ascii="David" w:hAnsi="David" w:hint="eastAsia"/>
          <w:sz w:val="24"/>
          <w:rtl/>
        </w:rPr>
        <w:t>החלפת</w:t>
      </w:r>
      <w:r w:rsidRPr="009E0F0D">
        <w:rPr>
          <w:rFonts w:ascii="David" w:hAnsi="David"/>
          <w:sz w:val="24"/>
          <w:rtl/>
        </w:rPr>
        <w:t xml:space="preserve"> תהליכונים (</w:t>
      </w:r>
      <w:r w:rsidRPr="009E0F0D">
        <w:rPr>
          <w:rFonts w:ascii="David" w:hAnsi="David"/>
          <w:sz w:val="24"/>
        </w:rPr>
        <w:t>thread switch</w:t>
      </w:r>
      <w:r w:rsidRPr="009E0F0D">
        <w:rPr>
          <w:rFonts w:ascii="David" w:hAnsi="David"/>
          <w:sz w:val="24"/>
          <w:rtl/>
        </w:rPr>
        <w:t>) כאשר מדובר בספריית תהליכונים ברמת המשתמש</w:t>
      </w:r>
    </w:p>
    <w:p w:rsidR="001C10EF" w:rsidRPr="009E0F0D" w:rsidRDefault="001C10EF" w:rsidP="009E0F0D">
      <w:pPr>
        <w:pStyle w:val="ListParagraph"/>
        <w:numPr>
          <w:ilvl w:val="0"/>
          <w:numId w:val="9"/>
        </w:numPr>
        <w:ind w:left="397" w:hanging="397"/>
        <w:rPr>
          <w:rFonts w:ascii="David" w:hAnsi="David"/>
          <w:sz w:val="24"/>
        </w:rPr>
      </w:pPr>
      <w:r w:rsidRPr="009E0F0D">
        <w:rPr>
          <w:rFonts w:ascii="David" w:hAnsi="David" w:hint="eastAsia"/>
          <w:sz w:val="24"/>
          <w:rtl/>
        </w:rPr>
        <w:t>השמת</w:t>
      </w:r>
      <w:r w:rsidRPr="009E0F0D">
        <w:rPr>
          <w:rFonts w:ascii="David" w:hAnsi="David"/>
          <w:sz w:val="24"/>
          <w:rtl/>
        </w:rPr>
        <w:t xml:space="preserve"> ערך במשתנה גלובאלי </w:t>
      </w:r>
    </w:p>
    <w:p w:rsidR="001C10EF" w:rsidRPr="009E0F0D" w:rsidRDefault="001C10EF" w:rsidP="009E0F0D">
      <w:pPr>
        <w:pStyle w:val="ListParagraph"/>
        <w:numPr>
          <w:ilvl w:val="0"/>
          <w:numId w:val="9"/>
        </w:numPr>
        <w:ind w:left="397" w:hanging="397"/>
        <w:rPr>
          <w:rFonts w:ascii="David" w:hAnsi="David"/>
          <w:sz w:val="24"/>
        </w:rPr>
      </w:pPr>
      <w:r w:rsidRPr="009E0F0D">
        <w:rPr>
          <w:rFonts w:ascii="David" w:hAnsi="David" w:hint="eastAsia"/>
          <w:sz w:val="24"/>
          <w:rtl/>
        </w:rPr>
        <w:t>את</w:t>
      </w:r>
      <w:r w:rsidRPr="009E0F0D">
        <w:rPr>
          <w:rFonts w:ascii="David" w:hAnsi="David"/>
          <w:sz w:val="24"/>
          <w:rtl/>
        </w:rPr>
        <w:t xml:space="preserve"> כל שלוש הפעולות הנ"ל יש לא</w:t>
      </w:r>
      <w:r w:rsidRPr="009E0F0D">
        <w:rPr>
          <w:rFonts w:ascii="David" w:hAnsi="David" w:hint="eastAsia"/>
          <w:sz w:val="24"/>
          <w:rtl/>
        </w:rPr>
        <w:t>פשר</w:t>
      </w:r>
      <w:r w:rsidRPr="009E0F0D">
        <w:rPr>
          <w:rFonts w:ascii="David" w:hAnsi="David"/>
          <w:sz w:val="24"/>
          <w:rtl/>
        </w:rPr>
        <w:t xml:space="preserve"> אך ורק במצב ראשוני</w:t>
      </w:r>
    </w:p>
    <w:p w:rsidR="001C10EF" w:rsidRPr="006078DF" w:rsidRDefault="001C10EF" w:rsidP="006078DF">
      <w:pPr>
        <w:spacing w:line="480" w:lineRule="auto"/>
      </w:pPr>
    </w:p>
    <w:p w:rsidR="001C10EF" w:rsidRPr="006078DF" w:rsidRDefault="001C10EF" w:rsidP="009E0F0D">
      <w:pPr>
        <w:pStyle w:val="Heading31"/>
        <w:rPr>
          <w:rFonts w:cs="David"/>
          <w:sz w:val="22"/>
        </w:rPr>
      </w:pPr>
      <w:r w:rsidRPr="006078DF">
        <w:rPr>
          <w:rFonts w:cs="David"/>
          <w:sz w:val="22"/>
          <w:rtl/>
        </w:rPr>
        <w:t>שאלה</w:t>
      </w:r>
      <w:r>
        <w:rPr>
          <w:rFonts w:cs="David"/>
          <w:sz w:val="22"/>
          <w:rtl/>
        </w:rPr>
        <w:t xml:space="preserve"> 12</w:t>
      </w:r>
    </w:p>
    <w:p w:rsidR="001C10EF" w:rsidRPr="006078DF" w:rsidRDefault="001C10EF" w:rsidP="006078DF">
      <w:pPr>
        <w:spacing w:after="120"/>
      </w:pPr>
      <w:r w:rsidRPr="006078DF">
        <w:rPr>
          <w:rtl/>
        </w:rPr>
        <w:t>לפניכם קטע קוד:</w:t>
      </w:r>
    </w:p>
    <w:tbl>
      <w:tblPr>
        <w:bidiVisual/>
        <w:tblW w:w="0" w:type="auto"/>
        <w:tblInd w:w="-21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A0"/>
      </w:tblPr>
      <w:tblGrid>
        <w:gridCol w:w="8522"/>
      </w:tblGrid>
      <w:tr w:rsidR="001C10EF" w:rsidRPr="006078DF">
        <w:tc>
          <w:tcPr>
            <w:tcW w:w="8522" w:type="dxa"/>
            <w:tcBorders>
              <w:top w:val="single" w:sz="4" w:space="0" w:color="00000A"/>
              <w:bottom w:val="single" w:sz="4" w:space="0" w:color="00000A"/>
            </w:tcBorders>
            <w:tcMar>
              <w:top w:w="0" w:type="dxa"/>
              <w:left w:w="108" w:type="dxa"/>
              <w:bottom w:w="0" w:type="dxa"/>
              <w:right w:w="108" w:type="dxa"/>
            </w:tcMar>
          </w:tcPr>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&lt;stdio.h</w:t>
            </w:r>
            <w:r w:rsidRPr="006078DF">
              <w:rPr>
                <w:rFonts w:ascii="Times New Roman" w:hAnsi="Times New Roman" w:cs="David"/>
                <w:sz w:val="22"/>
                <w:szCs w:val="18"/>
                <w:rtl/>
              </w:rPr>
              <w:t>&gt;</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&lt;unistd.h</w:t>
            </w:r>
            <w:r w:rsidRPr="006078DF">
              <w:rPr>
                <w:rFonts w:ascii="Times New Roman" w:hAnsi="Times New Roman" w:cs="David"/>
                <w:sz w:val="22"/>
                <w:szCs w:val="18"/>
                <w:rtl/>
              </w:rPr>
              <w:t>&gt;</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&lt;signal.h</w:t>
            </w:r>
            <w:r w:rsidRPr="006078DF">
              <w:rPr>
                <w:rFonts w:ascii="Times New Roman" w:hAnsi="Times New Roman" w:cs="David"/>
                <w:sz w:val="22"/>
                <w:szCs w:val="18"/>
                <w:rtl/>
              </w:rPr>
              <w:t>&gt;</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w:t>
            </w:r>
            <w:r w:rsidRPr="006078DF">
              <w:rPr>
                <w:rFonts w:ascii="Times New Roman" w:hAnsi="Times New Roman" w:cs="David"/>
                <w:sz w:val="22"/>
                <w:szCs w:val="18"/>
              </w:rPr>
              <w:t>include &lt;stdlib.h</w:t>
            </w:r>
            <w:r w:rsidRPr="006078DF">
              <w:rPr>
                <w:rFonts w:ascii="Times New Roman" w:hAnsi="Times New Roman" w:cs="David"/>
                <w:sz w:val="22"/>
                <w:szCs w:val="18"/>
                <w:rtl/>
              </w:rPr>
              <w:t>&gt;</w:t>
            </w:r>
          </w:p>
          <w:p w:rsidR="001C10EF" w:rsidRPr="006078DF" w:rsidRDefault="001C10EF" w:rsidP="009E0F0D">
            <w:pPr>
              <w:pStyle w:val="HTMLPreformatted"/>
              <w:bidi w:val="0"/>
              <w:spacing w:line="240" w:lineRule="auto"/>
              <w:rPr>
                <w:rFonts w:ascii="Times New Roman" w:hAnsi="Times New Roman" w:cs="David"/>
                <w:sz w:val="22"/>
              </w:rPr>
            </w:pPr>
          </w:p>
          <w:p w:rsidR="001C10EF" w:rsidRPr="006078DF" w:rsidRDefault="001C10EF" w:rsidP="009E0F0D">
            <w:pPr>
              <w:bidi w:val="0"/>
              <w:spacing w:line="240" w:lineRule="auto"/>
            </w:pPr>
            <w:r w:rsidRPr="006078DF">
              <w:rPr>
                <w:szCs w:val="18"/>
                <w:lang w:bidi="ar-SA"/>
              </w:rPr>
              <w:t>void handler(int signal</w:t>
            </w:r>
            <w:r w:rsidRPr="006078DF">
              <w:rPr>
                <w:szCs w:val="18"/>
                <w:rtl/>
                <w:lang w:bidi="ar-SA"/>
              </w:rPr>
              <w:t>)</w:t>
            </w:r>
            <w:r w:rsidRPr="006078DF">
              <w:rPr>
                <w:rFonts w:cs="Times New Roman"/>
                <w:szCs w:val="18"/>
                <w:rtl/>
                <w:lang w:bidi="ar-SA"/>
              </w:rPr>
              <w:t>{</w:t>
            </w:r>
          </w:p>
          <w:p w:rsidR="001C10EF" w:rsidRPr="006078DF" w:rsidRDefault="001C10EF" w:rsidP="009E0F0D">
            <w:pPr>
              <w:bidi w:val="0"/>
              <w:spacing w:line="240" w:lineRule="auto"/>
            </w:pPr>
            <w:r w:rsidRPr="006078DF">
              <w:rPr>
                <w:szCs w:val="18"/>
                <w:rtl/>
              </w:rPr>
              <w:tab/>
            </w:r>
            <w:r w:rsidRPr="006078DF">
              <w:rPr>
                <w:szCs w:val="18"/>
                <w:lang w:bidi="ar-SA"/>
              </w:rPr>
              <w:t>printf("in signal handler\n</w:t>
            </w:r>
            <w:r w:rsidRPr="006078DF">
              <w:rPr>
                <w:szCs w:val="18"/>
                <w:rtl/>
                <w:lang w:bidi="ar-SA"/>
              </w:rPr>
              <w:t>");</w:t>
            </w:r>
          </w:p>
          <w:p w:rsidR="001C10EF" w:rsidRPr="001C10EF" w:rsidRDefault="001C10EF" w:rsidP="009E0F0D">
            <w:pPr>
              <w:pStyle w:val="HTMLPreformatted"/>
              <w:bidi w:val="0"/>
              <w:spacing w:line="240" w:lineRule="auto"/>
              <w:rPr>
                <w:rFonts w:ascii="Times New Roman" w:hAnsi="Times New Roman" w:cs="David"/>
                <w:sz w:val="22"/>
                <w:lang w:val="fr-FR"/>
                <w:rPrChange w:id="1" w:author="Unknown">
                  <w:rPr>
                    <w:rFonts w:ascii="Times New Roman" w:hAnsi="Times New Roman" w:cs="David"/>
                    <w:sz w:val="22"/>
                  </w:rPr>
                </w:rPrChange>
              </w:rPr>
            </w:pPr>
            <w:r w:rsidRPr="006078DF">
              <w:rPr>
                <w:rFonts w:ascii="Times New Roman" w:hAnsi="Times New Roman" w:cs="David"/>
                <w:sz w:val="22"/>
                <w:szCs w:val="18"/>
                <w:rtl/>
                <w:lang w:val="fr-FR"/>
              </w:rPr>
              <w:t>}</w:t>
            </w:r>
          </w:p>
          <w:p w:rsidR="001C10EF" w:rsidRPr="001C10EF" w:rsidRDefault="001C10EF" w:rsidP="009E0F0D">
            <w:pPr>
              <w:pStyle w:val="HTMLPreformatted"/>
              <w:bidi w:val="0"/>
              <w:spacing w:line="240" w:lineRule="auto"/>
              <w:rPr>
                <w:rFonts w:ascii="Times New Roman" w:hAnsi="Times New Roman" w:cs="David"/>
                <w:sz w:val="22"/>
                <w:lang w:val="fr-FR"/>
                <w:rPrChange w:id="2" w:author="Unknown">
                  <w:rPr>
                    <w:rFonts w:ascii="Times New Roman" w:hAnsi="Times New Roman" w:cs="David"/>
                    <w:sz w:val="22"/>
                  </w:rPr>
                </w:rPrChange>
              </w:rPr>
            </w:pPr>
          </w:p>
          <w:p w:rsidR="001C10EF" w:rsidRPr="001C10EF" w:rsidRDefault="001C10EF" w:rsidP="00110FB2">
            <w:pPr>
              <w:pStyle w:val="HTMLPreformatted"/>
              <w:bidi w:val="0"/>
              <w:spacing w:line="240" w:lineRule="auto"/>
              <w:rPr>
                <w:rFonts w:ascii="Times New Roman" w:hAnsi="Times New Roman" w:cs="David"/>
                <w:sz w:val="22"/>
                <w:lang w:val="fr-FR"/>
                <w:rPrChange w:id="3" w:author="Unknown">
                  <w:rPr>
                    <w:rFonts w:ascii="Times New Roman" w:hAnsi="Times New Roman" w:cs="David"/>
                    <w:sz w:val="22"/>
                  </w:rPr>
                </w:rPrChange>
              </w:rPr>
            </w:pPr>
            <w:r w:rsidRPr="006078DF">
              <w:rPr>
                <w:rFonts w:ascii="Times New Roman" w:hAnsi="Times New Roman" w:cs="David"/>
                <w:sz w:val="22"/>
                <w:szCs w:val="18"/>
                <w:lang w:val="fr-FR"/>
              </w:rPr>
              <w:t>int main( int argc, char *argv</w:t>
            </w:r>
            <w:r>
              <w:rPr>
                <w:rFonts w:ascii="Times New Roman" w:hAnsi="Times New Roman" w:cs="David"/>
                <w:sz w:val="22"/>
                <w:szCs w:val="18"/>
                <w:lang w:val="fr-FR"/>
              </w:rPr>
              <w:t>[]){</w:t>
            </w:r>
          </w:p>
          <w:p w:rsidR="001C10EF" w:rsidRPr="001C10EF" w:rsidRDefault="001C10EF" w:rsidP="009E0F0D">
            <w:pPr>
              <w:bidi w:val="0"/>
              <w:spacing w:line="240" w:lineRule="auto"/>
              <w:rPr>
                <w:szCs w:val="22"/>
                <w:lang w:val="fr-FR"/>
                <w:rPrChange w:id="4" w:author="Unknown">
                  <w:rPr>
                    <w:szCs w:val="22"/>
                  </w:rPr>
                </w:rPrChange>
              </w:rPr>
            </w:pPr>
            <w:r w:rsidRPr="006078DF">
              <w:rPr>
                <w:szCs w:val="18"/>
                <w:rtl/>
                <w:lang w:val="fr-FR" w:bidi="ar-SA"/>
              </w:rPr>
              <w:t xml:space="preserve">   </w:t>
            </w:r>
            <w:r w:rsidRPr="006078DF">
              <w:rPr>
                <w:szCs w:val="18"/>
                <w:lang w:val="fr-FR" w:bidi="ar-SA"/>
              </w:rPr>
              <w:t>struct sigaction sa</w:t>
            </w:r>
            <w:r w:rsidRPr="006078DF">
              <w:rPr>
                <w:szCs w:val="18"/>
                <w:rtl/>
              </w:rPr>
              <w:t>;</w:t>
            </w:r>
          </w:p>
          <w:p w:rsidR="001C10EF" w:rsidRPr="001C10EF" w:rsidRDefault="001C10EF" w:rsidP="009E0F0D">
            <w:pPr>
              <w:bidi w:val="0"/>
              <w:spacing w:line="240" w:lineRule="auto"/>
              <w:rPr>
                <w:szCs w:val="22"/>
                <w:lang w:val="fr-FR"/>
                <w:rPrChange w:id="5" w:author="Unknown">
                  <w:rPr>
                    <w:szCs w:val="22"/>
                  </w:rPr>
                </w:rPrChange>
              </w:rPr>
            </w:pPr>
          </w:p>
          <w:p w:rsidR="001C10EF" w:rsidRPr="001C10EF" w:rsidRDefault="001C10EF" w:rsidP="009E0F0D">
            <w:pPr>
              <w:bidi w:val="0"/>
              <w:spacing w:line="240" w:lineRule="auto"/>
              <w:rPr>
                <w:szCs w:val="22"/>
                <w:lang w:val="fr-FR"/>
                <w:rPrChange w:id="6" w:author="Unknown">
                  <w:rPr>
                    <w:szCs w:val="22"/>
                  </w:rPr>
                </w:rPrChange>
              </w:rPr>
            </w:pPr>
            <w:r w:rsidRPr="006078DF">
              <w:rPr>
                <w:szCs w:val="18"/>
                <w:rtl/>
                <w:lang w:val="fr-FR" w:bidi="ar-SA"/>
              </w:rPr>
              <w:t xml:space="preserve">   </w:t>
            </w:r>
            <w:r w:rsidRPr="006078DF">
              <w:rPr>
                <w:szCs w:val="18"/>
                <w:lang w:val="fr-FR" w:bidi="ar-SA"/>
              </w:rPr>
              <w:t>sa.sa_flags = SA_RESTART</w:t>
            </w:r>
            <w:r w:rsidRPr="006078DF">
              <w:rPr>
                <w:szCs w:val="18"/>
                <w:rtl/>
              </w:rPr>
              <w:t>;</w:t>
            </w:r>
          </w:p>
          <w:p w:rsidR="001C10EF" w:rsidRPr="006078DF" w:rsidRDefault="001C10EF" w:rsidP="009E0F0D">
            <w:pPr>
              <w:bidi w:val="0"/>
              <w:spacing w:line="240" w:lineRule="auto"/>
            </w:pPr>
            <w:r w:rsidRPr="006078DF">
              <w:rPr>
                <w:szCs w:val="18"/>
                <w:rtl/>
                <w:lang w:val="fr-FR" w:bidi="ar-SA"/>
              </w:rPr>
              <w:t xml:space="preserve">   </w:t>
            </w:r>
            <w:r w:rsidRPr="006078DF">
              <w:rPr>
                <w:szCs w:val="18"/>
                <w:lang w:bidi="ar-SA"/>
              </w:rPr>
              <w:t>sigfillset(&amp;sa.sa_mask</w:t>
            </w:r>
            <w:r>
              <w:t>);</w:t>
            </w:r>
          </w:p>
          <w:p w:rsidR="001C10EF" w:rsidRPr="006078DF" w:rsidRDefault="001C10EF" w:rsidP="009E0F0D">
            <w:pPr>
              <w:bidi w:val="0"/>
              <w:spacing w:line="240" w:lineRule="auto"/>
            </w:pPr>
            <w:r w:rsidRPr="006078DF">
              <w:rPr>
                <w:szCs w:val="18"/>
                <w:rtl/>
                <w:lang w:bidi="ar-SA"/>
              </w:rPr>
              <w:t xml:space="preserve">   </w:t>
            </w:r>
            <w:r w:rsidRPr="006078DF">
              <w:rPr>
                <w:szCs w:val="18"/>
                <w:lang w:bidi="ar-SA"/>
              </w:rPr>
              <w:t>sa.sa_handler = handler</w:t>
            </w:r>
            <w:r w:rsidRPr="006078DF">
              <w:rPr>
                <w:szCs w:val="18"/>
                <w:rtl/>
              </w:rPr>
              <w:t>;</w:t>
            </w:r>
          </w:p>
          <w:p w:rsidR="001C10EF" w:rsidRPr="006078DF" w:rsidRDefault="001C10EF" w:rsidP="009E0F0D">
            <w:pPr>
              <w:pStyle w:val="HTMLPreformatted"/>
              <w:bidi w:val="0"/>
              <w:spacing w:line="240" w:lineRule="auto"/>
              <w:rPr>
                <w:rFonts w:ascii="Times New Roman" w:hAnsi="Times New Roman" w:cs="David"/>
                <w:sz w:val="22"/>
              </w:rPr>
            </w:pPr>
          </w:p>
          <w:p w:rsidR="001C10EF" w:rsidRPr="006078DF" w:rsidRDefault="001C10EF" w:rsidP="009E0F0D">
            <w:pPr>
              <w:pStyle w:val="HTMLPreformatted"/>
              <w:bidi w:val="0"/>
              <w:spacing w:line="240" w:lineRule="auto"/>
              <w:rPr>
                <w:rFonts w:ascii="Times New Roman" w:hAnsi="Times New Roman" w:cs="David"/>
                <w:sz w:val="22"/>
              </w:rPr>
            </w:pP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if (sigaction(SIGUSR2, &amp;sa, NULL) &lt; 0</w:t>
            </w:r>
            <w:r>
              <w:rPr>
                <w:rFonts w:ascii="Times New Roman" w:hAnsi="Times New Roman" w:cs="David"/>
                <w:sz w:val="22"/>
              </w:rPr>
              <w:t xml:space="preserve">)  </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sz w:val="22"/>
                <w:szCs w:val="18"/>
                <w:rtl/>
                <w:lang w:bidi="ar-SA"/>
              </w:rPr>
              <w:tab/>
            </w:r>
            <w:r w:rsidRPr="006078DF">
              <w:rPr>
                <w:rFonts w:ascii="Times New Roman" w:hAnsi="Times New Roman"/>
                <w:sz w:val="22"/>
                <w:szCs w:val="18"/>
                <w:rtl/>
                <w:lang w:bidi="ar-SA"/>
              </w:rPr>
              <w:tab/>
            </w:r>
            <w:r w:rsidRPr="006078DF">
              <w:rPr>
                <w:rFonts w:ascii="Times New Roman" w:hAnsi="Times New Roman" w:cs="David"/>
                <w:sz w:val="22"/>
                <w:szCs w:val="18"/>
              </w:rPr>
              <w:t>exit(1</w:t>
            </w:r>
            <w:r>
              <w:rPr>
                <w:rFonts w:ascii="Times New Roman" w:hAnsi="Times New Roman" w:cs="David"/>
                <w:sz w:val="22"/>
              </w:rPr>
              <w:t xml:space="preserve">);  </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printf( "before kill()\n</w:t>
            </w:r>
            <w:r>
              <w:rPr>
                <w:rFonts w:ascii="Times New Roman" w:hAnsi="Times New Roman" w:cs="David"/>
                <w:sz w:val="22"/>
              </w:rPr>
              <w:t>");</w:t>
            </w:r>
          </w:p>
          <w:p w:rsidR="001C10EF" w:rsidRPr="006078DF" w:rsidRDefault="001C10EF" w:rsidP="00110FB2">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kill(SIGUSR2</w:t>
            </w:r>
            <w:r>
              <w:rPr>
                <w:rFonts w:ascii="Times New Roman" w:hAnsi="Times New Roman" w:cs="David"/>
                <w:sz w:val="22"/>
                <w:szCs w:val="18"/>
              </w:rPr>
              <w:t xml:space="preserve">, </w:t>
            </w:r>
            <w:r w:rsidRPr="006078DF">
              <w:rPr>
                <w:rFonts w:ascii="Times New Roman" w:hAnsi="Times New Roman" w:cs="David"/>
                <w:sz w:val="22"/>
                <w:szCs w:val="18"/>
              </w:rPr>
              <w:t>getpid()</w:t>
            </w:r>
            <w:r>
              <w:rPr>
                <w:rFonts w:ascii="Times New Roman" w:hAnsi="Times New Roman" w:cs="David"/>
                <w:sz w:val="22"/>
                <w:szCs w:val="18"/>
              </w:rPr>
              <w:t>);</w:t>
            </w: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printf( "after kill()\n</w:t>
            </w:r>
            <w:r>
              <w:rPr>
                <w:rFonts w:ascii="Times New Roman" w:hAnsi="Times New Roman" w:cs="David"/>
                <w:sz w:val="22"/>
              </w:rPr>
              <w:t>");</w:t>
            </w:r>
          </w:p>
          <w:p w:rsidR="001C10EF" w:rsidRPr="006078DF" w:rsidRDefault="001C10EF" w:rsidP="009E0F0D">
            <w:pPr>
              <w:pStyle w:val="HTMLPreformatted"/>
              <w:bidi w:val="0"/>
              <w:spacing w:line="240" w:lineRule="auto"/>
              <w:rPr>
                <w:rFonts w:ascii="Times New Roman" w:hAnsi="Times New Roman" w:cs="David"/>
                <w:sz w:val="22"/>
              </w:rPr>
            </w:pPr>
          </w:p>
          <w:p w:rsidR="001C10EF" w:rsidRPr="006078DF" w:rsidRDefault="001C10EF" w:rsidP="009E0F0D">
            <w:pPr>
              <w:pStyle w:val="HTMLPreformatted"/>
              <w:bidi w:val="0"/>
              <w:spacing w:line="240" w:lineRule="auto"/>
              <w:rPr>
                <w:rFonts w:ascii="Times New Roman" w:hAnsi="Times New Roman" w:cs="David"/>
                <w:sz w:val="22"/>
              </w:rPr>
            </w:pPr>
            <w:r w:rsidRPr="006078DF">
              <w:rPr>
                <w:rFonts w:ascii="Times New Roman" w:hAnsi="Times New Roman" w:cs="David"/>
                <w:sz w:val="22"/>
                <w:szCs w:val="18"/>
                <w:rtl/>
              </w:rPr>
              <w:t xml:space="preserve">    </w:t>
            </w:r>
            <w:r w:rsidRPr="006078DF">
              <w:rPr>
                <w:rFonts w:ascii="Times New Roman" w:hAnsi="Times New Roman" w:cs="David"/>
                <w:sz w:val="22"/>
                <w:szCs w:val="18"/>
              </w:rPr>
              <w:t>return( 0</w:t>
            </w:r>
            <w:r w:rsidRPr="006078DF">
              <w:rPr>
                <w:rFonts w:ascii="Times New Roman" w:hAnsi="Times New Roman" w:cs="David"/>
                <w:sz w:val="22"/>
                <w:szCs w:val="18"/>
                <w:rtl/>
              </w:rPr>
              <w:t xml:space="preserve"> </w:t>
            </w:r>
            <w:r>
              <w:rPr>
                <w:rFonts w:ascii="Times New Roman" w:hAnsi="Times New Roman" w:cs="David"/>
                <w:sz w:val="22"/>
              </w:rPr>
              <w:t xml:space="preserve">); </w:t>
            </w:r>
          </w:p>
          <w:p w:rsidR="001C10EF" w:rsidRPr="006078DF" w:rsidRDefault="001C10EF" w:rsidP="009E0F0D">
            <w:pPr>
              <w:bidi w:val="0"/>
              <w:spacing w:line="240" w:lineRule="auto"/>
            </w:pPr>
            <w:r>
              <w:rPr>
                <w:rtl/>
              </w:rPr>
              <w:t>{</w:t>
            </w:r>
          </w:p>
        </w:tc>
      </w:tr>
    </w:tbl>
    <w:p w:rsidR="001C10EF" w:rsidRPr="006078DF" w:rsidRDefault="001C10EF" w:rsidP="006078DF">
      <w:r w:rsidRPr="006078DF">
        <w:rPr>
          <w:rtl/>
        </w:rPr>
        <w:t xml:space="preserve"> </w:t>
      </w:r>
    </w:p>
    <w:p w:rsidR="001C10EF" w:rsidRPr="006078DF" w:rsidRDefault="001C10EF" w:rsidP="004A0936">
      <w:r w:rsidRPr="006078DF">
        <w:rPr>
          <w:rtl/>
        </w:rPr>
        <w:t>בחרו מה יהיה הפלט בעקבות הרצתה של התכנית</w:t>
      </w:r>
      <w:r>
        <w:rPr>
          <w:rtl/>
        </w:rPr>
        <w:t>:</w:t>
      </w:r>
    </w:p>
    <w:p w:rsidR="001C10EF" w:rsidRPr="006078DF" w:rsidRDefault="001C10EF" w:rsidP="009E0F0D">
      <w:pPr>
        <w:spacing w:line="240" w:lineRule="auto"/>
      </w:pPr>
    </w:p>
    <w:p w:rsidR="001C10EF" w:rsidRPr="00591D26" w:rsidRDefault="001C10EF" w:rsidP="00483DEF">
      <w:pPr>
        <w:pStyle w:val="ListParagraph"/>
        <w:numPr>
          <w:ilvl w:val="0"/>
          <w:numId w:val="13"/>
        </w:numPr>
        <w:bidi w:val="0"/>
        <w:rPr>
          <w:color w:val="FF0000"/>
        </w:rPr>
      </w:pPr>
      <w:r w:rsidRPr="00591D26">
        <w:rPr>
          <w:color w:val="FF0000"/>
        </w:rPr>
        <w:t>before kill</w:t>
      </w:r>
      <w:r w:rsidRPr="00591D26">
        <w:rPr>
          <w:color w:val="FF0000"/>
          <w:rtl/>
        </w:rPr>
        <w:t>()</w:t>
      </w:r>
    </w:p>
    <w:p w:rsidR="001C10EF" w:rsidRPr="00591D26" w:rsidRDefault="001C10EF" w:rsidP="00483DEF">
      <w:pPr>
        <w:pStyle w:val="ListParagraph"/>
        <w:bidi w:val="0"/>
        <w:ind w:left="397"/>
        <w:rPr>
          <w:color w:val="FF0000"/>
        </w:rPr>
      </w:pPr>
      <w:r w:rsidRPr="00591D26">
        <w:rPr>
          <w:color w:val="FF0000"/>
        </w:rPr>
        <w:t>in signal handler</w:t>
      </w:r>
    </w:p>
    <w:p w:rsidR="001C10EF" w:rsidRPr="006078DF" w:rsidRDefault="001C10EF" w:rsidP="00483DEF">
      <w:pPr>
        <w:pStyle w:val="ListParagraph"/>
        <w:tabs>
          <w:tab w:val="left" w:pos="578"/>
        </w:tabs>
        <w:bidi w:val="0"/>
        <w:ind w:left="397"/>
        <w:jc w:val="left"/>
      </w:pPr>
      <w:r w:rsidRPr="00591D26">
        <w:rPr>
          <w:color w:val="FF0000"/>
        </w:rPr>
        <w:t>after kill</w:t>
      </w:r>
      <w:r w:rsidRPr="006078DF">
        <w:rPr>
          <w:rtl/>
        </w:rPr>
        <w:t>()</w:t>
      </w:r>
    </w:p>
    <w:p w:rsidR="001C10EF" w:rsidRPr="006078DF" w:rsidRDefault="001C10EF" w:rsidP="00483DEF">
      <w:pPr>
        <w:pStyle w:val="ListParagraph"/>
        <w:numPr>
          <w:ilvl w:val="0"/>
          <w:numId w:val="13"/>
        </w:numPr>
        <w:bidi w:val="0"/>
      </w:pPr>
      <w:r w:rsidRPr="006078DF">
        <w:t>before kill</w:t>
      </w:r>
      <w:r w:rsidRPr="006078DF">
        <w:rPr>
          <w:rtl/>
        </w:rPr>
        <w:t>()</w:t>
      </w:r>
    </w:p>
    <w:p w:rsidR="001C10EF" w:rsidRPr="006078DF" w:rsidRDefault="001C10EF" w:rsidP="00483DEF">
      <w:pPr>
        <w:pStyle w:val="ListParagraph"/>
        <w:tabs>
          <w:tab w:val="left" w:pos="578"/>
        </w:tabs>
        <w:bidi w:val="0"/>
        <w:ind w:left="397"/>
        <w:jc w:val="left"/>
      </w:pPr>
      <w:r w:rsidRPr="006078DF">
        <w:t>after kill</w:t>
      </w:r>
      <w:r w:rsidRPr="006078DF">
        <w:rPr>
          <w:rtl/>
        </w:rPr>
        <w:t>()</w:t>
      </w:r>
    </w:p>
    <w:p w:rsidR="001C10EF" w:rsidRPr="006078DF" w:rsidRDefault="001C10EF" w:rsidP="00483DEF">
      <w:pPr>
        <w:pStyle w:val="ListParagraph"/>
        <w:numPr>
          <w:ilvl w:val="0"/>
          <w:numId w:val="13"/>
        </w:numPr>
        <w:bidi w:val="0"/>
      </w:pPr>
      <w:r w:rsidRPr="006078DF">
        <w:t>in signal handler</w:t>
      </w:r>
    </w:p>
    <w:p w:rsidR="001C10EF" w:rsidRPr="006078DF" w:rsidRDefault="001C10EF" w:rsidP="00483DEF">
      <w:pPr>
        <w:pStyle w:val="ListParagraph"/>
        <w:tabs>
          <w:tab w:val="left" w:pos="578"/>
        </w:tabs>
        <w:bidi w:val="0"/>
        <w:ind w:left="397"/>
        <w:jc w:val="left"/>
      </w:pPr>
      <w:r w:rsidRPr="006078DF">
        <w:t>after kill</w:t>
      </w:r>
      <w:r w:rsidRPr="006078DF">
        <w:rPr>
          <w:rtl/>
        </w:rPr>
        <w:t>()</w:t>
      </w:r>
    </w:p>
    <w:p w:rsidR="001C10EF" w:rsidRPr="006078DF" w:rsidRDefault="001C10EF" w:rsidP="00483DEF">
      <w:pPr>
        <w:pStyle w:val="ListParagraph"/>
        <w:numPr>
          <w:ilvl w:val="0"/>
          <w:numId w:val="13"/>
        </w:numPr>
        <w:bidi w:val="0"/>
      </w:pPr>
      <w:r w:rsidRPr="006078DF">
        <w:t>before kill</w:t>
      </w:r>
      <w:r w:rsidRPr="006078DF">
        <w:rPr>
          <w:rtl/>
        </w:rPr>
        <w:t>()</w:t>
      </w:r>
    </w:p>
    <w:p w:rsidR="001C10EF" w:rsidRPr="006078DF" w:rsidRDefault="001C10EF" w:rsidP="00483DEF">
      <w:pPr>
        <w:pStyle w:val="ListParagraph"/>
        <w:tabs>
          <w:tab w:val="left" w:pos="578"/>
        </w:tabs>
        <w:bidi w:val="0"/>
        <w:ind w:left="397"/>
        <w:jc w:val="left"/>
      </w:pPr>
      <w:r w:rsidRPr="006078DF">
        <w:t>in signal handler</w:t>
      </w:r>
    </w:p>
    <w:p w:rsidR="001C10EF" w:rsidRPr="006078DF" w:rsidRDefault="001C10EF" w:rsidP="00DE7CFA">
      <w:pPr>
        <w:spacing w:before="240"/>
        <w:jc w:val="center"/>
      </w:pPr>
      <w:r w:rsidRPr="006078DF">
        <w:rPr>
          <w:b/>
          <w:bCs/>
          <w:spacing w:val="20"/>
          <w:szCs w:val="28"/>
          <w:rtl/>
        </w:rPr>
        <w:t>בהצלחה!</w:t>
      </w:r>
    </w:p>
    <w:p w:rsidR="001C10EF" w:rsidRPr="006078DF" w:rsidRDefault="001C10EF" w:rsidP="006078DF">
      <w:pPr>
        <w:spacing w:before="240"/>
      </w:pPr>
    </w:p>
    <w:sectPr w:rsidR="001C10EF" w:rsidRPr="006078DF" w:rsidSect="00D750E0">
      <w:footerReference w:type="default" r:id="rId8"/>
      <w:pgSz w:w="11906" w:h="16838"/>
      <w:pgMar w:top="1440" w:right="1800" w:bottom="1440" w:left="1800" w:header="0" w:footer="720" w:gutter="0"/>
      <w:cols w:space="720"/>
      <w:formProt w:val="0"/>
      <w:bidi/>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0EF" w:rsidRDefault="001C10EF" w:rsidP="00D750E0">
      <w:pPr>
        <w:spacing w:line="240" w:lineRule="auto"/>
      </w:pPr>
      <w:r>
        <w:separator/>
      </w:r>
    </w:p>
  </w:endnote>
  <w:endnote w:type="continuationSeparator" w:id="0">
    <w:p w:rsidR="001C10EF" w:rsidRDefault="001C10EF" w:rsidP="00D750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0EF" w:rsidRPr="00DE7CFA" w:rsidRDefault="001C10EF" w:rsidP="009E0F0D">
    <w:pPr>
      <w:pStyle w:val="Footer1"/>
    </w:pPr>
    <w:r>
      <w:rPr>
        <w:rtl/>
      </w:rPr>
      <w:tab/>
    </w:r>
    <w:fldSimple w:instr="PAGE">
      <w:r>
        <w:rPr>
          <w:noProof/>
          <w:rtl/>
        </w:rPr>
        <w:t>2</w:t>
      </w:r>
    </w:fldSimple>
    <w:r>
      <w:rPr>
        <w:rtl/>
      </w:rPr>
      <w:tab/>
    </w:r>
    <w:r w:rsidRPr="00DE7CFA">
      <w:rPr>
        <w:rtl/>
      </w:rPr>
      <w:t>ב</w:t>
    </w:r>
    <w:r w:rsidRPr="00DE7CFA">
      <w:t>2013</w:t>
    </w:r>
    <w:r w:rsidRPr="00DE7CFA">
      <w:rPr>
        <w:rtl/>
      </w:rPr>
      <w:t xml:space="preserve"> - </w:t>
    </w:r>
    <w:r w:rsidRPr="00DE7CFA">
      <w:t>93</w:t>
    </w:r>
    <w:r w:rsidRPr="00DE7CFA">
      <w:rPr>
        <w:rtl/>
      </w:rPr>
      <w:t xml:space="preserve"> / </w:t>
    </w:r>
    <w:r w:rsidRPr="00DE7CFA">
      <w:t>20594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0EF" w:rsidRDefault="001C10EF" w:rsidP="00D750E0">
      <w:pPr>
        <w:spacing w:line="240" w:lineRule="auto"/>
      </w:pPr>
      <w:r>
        <w:separator/>
      </w:r>
    </w:p>
  </w:footnote>
  <w:footnote w:type="continuationSeparator" w:id="0">
    <w:p w:rsidR="001C10EF" w:rsidRDefault="001C10EF" w:rsidP="00D750E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6BCD"/>
    <w:multiLevelType w:val="hybridMultilevel"/>
    <w:tmpl w:val="6BFAC754"/>
    <w:lvl w:ilvl="0" w:tplc="805CEB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479F4"/>
    <w:multiLevelType w:val="hybridMultilevel"/>
    <w:tmpl w:val="EC9A9758"/>
    <w:lvl w:ilvl="0" w:tplc="6C64D362">
      <w:start w:val="1"/>
      <w:numFmt w:val="hebrew1"/>
      <w:lvlText w:val="%1."/>
      <w:lvlJc w:val="left"/>
      <w:pPr>
        <w:ind w:left="1980" w:hanging="162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504BF0"/>
    <w:multiLevelType w:val="multilevel"/>
    <w:tmpl w:val="364C4FD4"/>
    <w:lvl w:ilvl="0">
      <w:start w:val="1"/>
      <w:numFmt w:val="hebrew1"/>
      <w:lvlRestart w:val="0"/>
      <w:lvlText w:val="%1."/>
      <w:lvlJc w:val="left"/>
      <w:pPr>
        <w:ind w:left="360" w:hanging="360"/>
      </w:pPr>
      <w:rPr>
        <w:rFonts w:ascii="David" w:hAnsi="David" w:cs="David"/>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0C484B95"/>
    <w:multiLevelType w:val="hybridMultilevel"/>
    <w:tmpl w:val="EAEAD80A"/>
    <w:lvl w:ilvl="0" w:tplc="94527198">
      <w:start w:val="1"/>
      <w:numFmt w:val="hebrew1"/>
      <w:lvlRestart w:val="0"/>
      <w:lvlText w:val="%1."/>
      <w:lvlJc w:val="left"/>
      <w:pPr>
        <w:ind w:left="360" w:hanging="360"/>
      </w:pPr>
      <w:rPr>
        <w:rFonts w:cs="Times New Roman" w:hint="default"/>
        <w:sz w:val="2"/>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0AC1D2A"/>
    <w:multiLevelType w:val="hybridMultilevel"/>
    <w:tmpl w:val="1DA2512A"/>
    <w:lvl w:ilvl="0" w:tplc="BED0C7BE">
      <w:start w:val="1"/>
      <w:numFmt w:val="hebrew1"/>
      <w:lvlRestart w:val="0"/>
      <w:lvlText w:val="%1."/>
      <w:lvlJc w:val="left"/>
      <w:pPr>
        <w:tabs>
          <w:tab w:val="num" w:pos="397"/>
        </w:tabs>
        <w:ind w:left="397" w:hanging="397"/>
      </w:pPr>
      <w:rPr>
        <w:rFonts w:ascii="David" w:hAnsi="David" w:cs="David"/>
        <w:b w:val="0"/>
        <w:bCs w:val="0"/>
        <w:i w:val="0"/>
        <w:i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E9006EC"/>
    <w:multiLevelType w:val="multilevel"/>
    <w:tmpl w:val="9A646652"/>
    <w:lvl w:ilvl="0">
      <w:start w:val="1"/>
      <w:numFmt w:val="none"/>
      <w:suff w:val="nothing"/>
      <w:lvlText w:val=""/>
      <w:lvlJc w:val="left"/>
      <w:pPr>
        <w:tabs>
          <w:tab w:val="num" w:pos="432"/>
        </w:tabs>
        <w:ind w:left="432" w:hanging="432"/>
      </w:pPr>
      <w:rPr>
        <w:rFonts w:cs="Times New Roman"/>
      </w:rPr>
    </w:lvl>
    <w:lvl w:ilvl="1">
      <w:start w:val="1"/>
      <w:numFmt w:val="none"/>
      <w:pStyle w:val="Heading21"/>
      <w:suff w:val="nothing"/>
      <w:lvlText w:val=""/>
      <w:lvlJc w:val="left"/>
      <w:pPr>
        <w:tabs>
          <w:tab w:val="num" w:pos="576"/>
        </w:tabs>
        <w:ind w:left="576" w:hanging="576"/>
      </w:pPr>
      <w:rPr>
        <w:rFonts w:cs="Times New Roman"/>
      </w:rPr>
    </w:lvl>
    <w:lvl w:ilvl="2">
      <w:start w:val="1"/>
      <w:numFmt w:val="none"/>
      <w:pStyle w:val="Heading31"/>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6">
    <w:nsid w:val="448F6C2E"/>
    <w:multiLevelType w:val="multilevel"/>
    <w:tmpl w:val="BA1E83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nsid w:val="51503B4A"/>
    <w:multiLevelType w:val="hybridMultilevel"/>
    <w:tmpl w:val="3E6647E6"/>
    <w:lvl w:ilvl="0" w:tplc="C9B0204A">
      <w:start w:val="1"/>
      <w:numFmt w:val="decimal"/>
      <w:lvlRestart w:val="0"/>
      <w:lvlText w:val="%1."/>
      <w:lvlJc w:val="left"/>
      <w:pPr>
        <w:tabs>
          <w:tab w:val="num" w:pos="397"/>
        </w:tabs>
        <w:ind w:left="397" w:hanging="397"/>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E634C80"/>
    <w:multiLevelType w:val="multilevel"/>
    <w:tmpl w:val="0B76FF0C"/>
    <w:lvl w:ilvl="0">
      <w:start w:val="1"/>
      <w:numFmt w:val="hebrew1"/>
      <w:lvlRestart w:val="0"/>
      <w:lvlText w:val="%1."/>
      <w:lvlJc w:val="left"/>
      <w:pPr>
        <w:tabs>
          <w:tab w:val="num" w:pos="720"/>
        </w:tabs>
        <w:ind w:left="720" w:hanging="360"/>
      </w:pPr>
      <w:rPr>
        <w:rFonts w:ascii="David" w:hAnsi="David" w:cs="David"/>
        <w:b w:val="0"/>
        <w:bCs w:val="0"/>
        <w:i w:val="0"/>
        <w:iCs w:val="0"/>
        <w:color w:val="auto"/>
        <w:sz w:val="24"/>
        <w:szCs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61E97968"/>
    <w:multiLevelType w:val="multilevel"/>
    <w:tmpl w:val="B56228AC"/>
    <w:lvl w:ilvl="0">
      <w:start w:val="1"/>
      <w:numFmt w:val="decimal"/>
      <w:lvlText w:val="%1."/>
      <w:lvlJc w:val="right"/>
      <w:pPr>
        <w:tabs>
          <w:tab w:val="num"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64A42583"/>
    <w:multiLevelType w:val="multilevel"/>
    <w:tmpl w:val="3774D3DE"/>
    <w:lvl w:ilvl="0">
      <w:start w:val="1"/>
      <w:numFmt w:val="hebrew1"/>
      <w:lvlRestart w:val="0"/>
      <w:lvlText w:val="%1."/>
      <w:lvlJc w:val="left"/>
      <w:pPr>
        <w:tabs>
          <w:tab w:val="num" w:pos="360"/>
        </w:tabs>
        <w:ind w:left="360" w:hanging="360"/>
      </w:pPr>
      <w:rPr>
        <w:rFonts w:ascii="David" w:hAnsi="David" w:cs="David"/>
        <w:b w:val="0"/>
        <w:bCs w:val="0"/>
        <w:i w:val="0"/>
        <w:iCs w:val="0"/>
        <w:color w:val="auto"/>
        <w:sz w:val="24"/>
        <w:szCs w:val="24"/>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6EF91BB6"/>
    <w:multiLevelType w:val="multilevel"/>
    <w:tmpl w:val="B45A5B4C"/>
    <w:lvl w:ilvl="0">
      <w:start w:val="1"/>
      <w:numFmt w:val="decimal"/>
      <w:lvlText w:val="%1."/>
      <w:lvlJc w:val="left"/>
      <w:pPr>
        <w:tabs>
          <w:tab w:val="num" w:pos="840"/>
        </w:tabs>
        <w:ind w:left="840" w:hanging="480"/>
      </w:pPr>
      <w:rPr>
        <w:rFonts w:cs="Times New Roman"/>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6FE74469"/>
    <w:multiLevelType w:val="multilevel"/>
    <w:tmpl w:val="40BE2818"/>
    <w:lvl w:ilvl="0">
      <w:start w:val="1"/>
      <w:numFmt w:val="decimal"/>
      <w:lvlText w:val="%1."/>
      <w:lvlJc w:val="left"/>
      <w:pPr>
        <w:tabs>
          <w:tab w:val="num" w:pos="397"/>
        </w:tabs>
        <w:ind w:left="397" w:hanging="397"/>
      </w:pPr>
      <w:rPr>
        <w:rFonts w:cs="Times New Roman"/>
        <w:sz w:val="24"/>
        <w:szCs w:val="24"/>
      </w:rPr>
    </w:lvl>
    <w:lvl w:ilvl="1">
      <w:start w:val="1"/>
      <w:numFmt w:val="lowerLetter"/>
      <w:lvlText w:val="%2."/>
      <w:lvlJc w:val="left"/>
      <w:pPr>
        <w:ind w:left="1440" w:hanging="360"/>
      </w:pPr>
      <w:rPr>
        <w:rFonts w:cs="Times New Roman"/>
      </w:rPr>
    </w:lvl>
    <w:lvl w:ilvl="2">
      <w:start w:val="1"/>
      <w:numFmt w:val="hebrew1"/>
      <w:lvlRestart w:val="0"/>
      <w:lvlText w:val="%3."/>
      <w:lvlJc w:val="left"/>
      <w:pPr>
        <w:ind w:left="397" w:hanging="397"/>
      </w:pPr>
      <w:rPr>
        <w:rFonts w:ascii="David" w:hAnsi="David" w:cs="David"/>
        <w:b w:val="0"/>
        <w:bCs w:val="0"/>
        <w:i w:val="0"/>
        <w:iCs w:val="0"/>
        <w:color w:val="auto"/>
        <w:sz w:val="24"/>
        <w:szCs w:val="24"/>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7EB007A1"/>
    <w:multiLevelType w:val="multilevel"/>
    <w:tmpl w:val="9E5CB958"/>
    <w:lvl w:ilvl="0">
      <w:start w:val="1"/>
      <w:numFmt w:val="hebrew1"/>
      <w:lvlRestart w:val="0"/>
      <w:lvlText w:val="%1."/>
      <w:lvlJc w:val="left"/>
      <w:pPr>
        <w:ind w:left="360" w:hanging="360"/>
      </w:pPr>
      <w:rPr>
        <w:rFonts w:ascii="David" w:hAnsi="David" w:cs="David"/>
        <w:b w:val="0"/>
        <w:bCs w:val="0"/>
        <w:i w:val="0"/>
        <w:iCs w:val="0"/>
        <w:color w:val="auto"/>
        <w:sz w:val="24"/>
        <w:szCs w:val="24"/>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abstractNumId w:val="5"/>
  </w:num>
  <w:num w:numId="2">
    <w:abstractNumId w:val="11"/>
  </w:num>
  <w:num w:numId="3">
    <w:abstractNumId w:val="12"/>
  </w:num>
  <w:num w:numId="4">
    <w:abstractNumId w:val="9"/>
  </w:num>
  <w:num w:numId="5">
    <w:abstractNumId w:val="10"/>
  </w:num>
  <w:num w:numId="6">
    <w:abstractNumId w:val="8"/>
  </w:num>
  <w:num w:numId="7">
    <w:abstractNumId w:val="6"/>
  </w:num>
  <w:num w:numId="8">
    <w:abstractNumId w:val="13"/>
  </w:num>
  <w:num w:numId="9">
    <w:abstractNumId w:val="2"/>
  </w:num>
  <w:num w:numId="10">
    <w:abstractNumId w:val="0"/>
  </w:num>
  <w:num w:numId="11">
    <w:abstractNumId w:val="3"/>
  </w:num>
  <w:num w:numId="12">
    <w:abstractNumId w:val="7"/>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50E0"/>
    <w:rsid w:val="00096611"/>
    <w:rsid w:val="000B434D"/>
    <w:rsid w:val="00110FB2"/>
    <w:rsid w:val="001516E6"/>
    <w:rsid w:val="00153F3D"/>
    <w:rsid w:val="001631AE"/>
    <w:rsid w:val="001C10EF"/>
    <w:rsid w:val="001C6F17"/>
    <w:rsid w:val="001E6075"/>
    <w:rsid w:val="00231591"/>
    <w:rsid w:val="002953A4"/>
    <w:rsid w:val="002A7AAE"/>
    <w:rsid w:val="002E45CD"/>
    <w:rsid w:val="003409DC"/>
    <w:rsid w:val="003815CA"/>
    <w:rsid w:val="003E3ED9"/>
    <w:rsid w:val="003E641A"/>
    <w:rsid w:val="003F1432"/>
    <w:rsid w:val="00462F32"/>
    <w:rsid w:val="00473CE6"/>
    <w:rsid w:val="00483DEF"/>
    <w:rsid w:val="004A0936"/>
    <w:rsid w:val="004A20F3"/>
    <w:rsid w:val="005804FE"/>
    <w:rsid w:val="00591D26"/>
    <w:rsid w:val="005C5AC0"/>
    <w:rsid w:val="005D2D93"/>
    <w:rsid w:val="006078DF"/>
    <w:rsid w:val="006C4878"/>
    <w:rsid w:val="006F688B"/>
    <w:rsid w:val="00746286"/>
    <w:rsid w:val="0084336B"/>
    <w:rsid w:val="00846906"/>
    <w:rsid w:val="00863D5C"/>
    <w:rsid w:val="008D4E15"/>
    <w:rsid w:val="008E2888"/>
    <w:rsid w:val="009D05F8"/>
    <w:rsid w:val="009E0F0D"/>
    <w:rsid w:val="00A66F0C"/>
    <w:rsid w:val="00B865D9"/>
    <w:rsid w:val="00BE3E28"/>
    <w:rsid w:val="00C431D6"/>
    <w:rsid w:val="00CC4170"/>
    <w:rsid w:val="00CF58EB"/>
    <w:rsid w:val="00CF6F36"/>
    <w:rsid w:val="00D750E0"/>
    <w:rsid w:val="00DA381B"/>
    <w:rsid w:val="00DD5099"/>
    <w:rsid w:val="00DE7CFA"/>
    <w:rsid w:val="00E62F90"/>
    <w:rsid w:val="00E71434"/>
    <w:rsid w:val="00E75D1A"/>
    <w:rsid w:val="00EC1006"/>
    <w:rsid w:val="00F21E4E"/>
    <w:rsid w:val="00F428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F36"/>
    <w:pPr>
      <w:bidi/>
      <w:spacing w:line="360" w:lineRule="auto"/>
      <w:jc w:val="both"/>
    </w:pPr>
    <w:rPr>
      <w:rFonts w:ascii="Times New Roman" w:hAnsi="Times New Roman" w:cs="David"/>
      <w:szCs w:val="24"/>
    </w:rPr>
  </w:style>
  <w:style w:type="paragraph" w:styleId="Heading1">
    <w:name w:val="heading 1"/>
    <w:basedOn w:val="Normal"/>
    <w:next w:val="Normal"/>
    <w:link w:val="Heading1Char1"/>
    <w:uiPriority w:val="99"/>
    <w:qFormat/>
    <w:rsid w:val="00CF6F36"/>
    <w:pPr>
      <w:keepNext/>
      <w:spacing w:before="480" w:after="60"/>
      <w:outlineLvl w:val="0"/>
    </w:pPr>
    <w:rPr>
      <w:b/>
      <w:bCs/>
      <w:sz w:val="32"/>
      <w:szCs w:val="32"/>
    </w:rPr>
  </w:style>
  <w:style w:type="paragraph" w:styleId="Heading2">
    <w:name w:val="heading 2"/>
    <w:basedOn w:val="Normal"/>
    <w:next w:val="Normal"/>
    <w:link w:val="Heading2Char1"/>
    <w:uiPriority w:val="99"/>
    <w:qFormat/>
    <w:rsid w:val="00CF6F36"/>
    <w:pPr>
      <w:keepNext/>
      <w:spacing w:before="360" w:after="60"/>
      <w:outlineLvl w:val="1"/>
    </w:pPr>
    <w:rPr>
      <w:b/>
      <w:bCs/>
      <w:sz w:val="28"/>
      <w:szCs w:val="28"/>
    </w:rPr>
  </w:style>
  <w:style w:type="paragraph" w:styleId="Heading3">
    <w:name w:val="heading 3"/>
    <w:basedOn w:val="Normal"/>
    <w:next w:val="Normal"/>
    <w:link w:val="Heading3Char1"/>
    <w:uiPriority w:val="99"/>
    <w:qFormat/>
    <w:rsid w:val="00CF6F36"/>
    <w:pPr>
      <w:keepNext/>
      <w:spacing w:before="240" w:after="60"/>
      <w:outlineLvl w:val="2"/>
    </w:pPr>
    <w:rPr>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750E0"/>
    <w:rPr>
      <w:rFonts w:cs="David"/>
      <w:b/>
      <w:bCs/>
      <w:sz w:val="32"/>
      <w:szCs w:val="32"/>
      <w:lang w:bidi="he-IL"/>
    </w:rPr>
  </w:style>
  <w:style w:type="character" w:customStyle="1" w:styleId="Heading2Char">
    <w:name w:val="Heading 2 Char"/>
    <w:basedOn w:val="DefaultParagraphFont"/>
    <w:link w:val="Heading2"/>
    <w:uiPriority w:val="99"/>
    <w:locked/>
    <w:rsid w:val="00D750E0"/>
    <w:rPr>
      <w:rFonts w:cs="David"/>
      <w:b/>
      <w:bCs/>
      <w:sz w:val="28"/>
      <w:szCs w:val="28"/>
      <w:lang w:bidi="he-IL"/>
    </w:rPr>
  </w:style>
  <w:style w:type="character" w:customStyle="1" w:styleId="Heading3Char">
    <w:name w:val="Heading 3 Char"/>
    <w:basedOn w:val="DefaultParagraphFont"/>
    <w:link w:val="Heading3"/>
    <w:uiPriority w:val="99"/>
    <w:locked/>
    <w:rsid w:val="00D750E0"/>
    <w:rPr>
      <w:rFonts w:cs="Times New Roman"/>
      <w:sz w:val="24"/>
    </w:rPr>
  </w:style>
  <w:style w:type="paragraph" w:customStyle="1" w:styleId="Heading11">
    <w:name w:val="Heading 11"/>
    <w:basedOn w:val="Normal"/>
    <w:next w:val="Textbody"/>
    <w:uiPriority w:val="99"/>
    <w:rsid w:val="00D750E0"/>
    <w:pPr>
      <w:keepNext/>
      <w:spacing w:before="480" w:after="60"/>
    </w:pPr>
    <w:rPr>
      <w:b/>
      <w:bCs/>
      <w:sz w:val="32"/>
      <w:szCs w:val="32"/>
    </w:rPr>
  </w:style>
  <w:style w:type="paragraph" w:customStyle="1" w:styleId="Heading21">
    <w:name w:val="Heading 21"/>
    <w:basedOn w:val="Normal"/>
    <w:next w:val="Textbody"/>
    <w:uiPriority w:val="99"/>
    <w:rsid w:val="00D750E0"/>
    <w:pPr>
      <w:keepNext/>
      <w:numPr>
        <w:ilvl w:val="1"/>
        <w:numId w:val="1"/>
      </w:numPr>
      <w:spacing w:before="360" w:after="60"/>
      <w:outlineLvl w:val="1"/>
    </w:pPr>
    <w:rPr>
      <w:b/>
      <w:bCs/>
      <w:sz w:val="28"/>
      <w:szCs w:val="28"/>
    </w:rPr>
  </w:style>
  <w:style w:type="paragraph" w:customStyle="1" w:styleId="Heading31">
    <w:name w:val="Heading 31"/>
    <w:basedOn w:val="Normal"/>
    <w:next w:val="Textbody"/>
    <w:uiPriority w:val="99"/>
    <w:rsid w:val="00D750E0"/>
    <w:pPr>
      <w:keepNext/>
      <w:numPr>
        <w:ilvl w:val="2"/>
        <w:numId w:val="1"/>
      </w:numPr>
      <w:spacing w:before="240" w:after="60"/>
      <w:outlineLvl w:val="2"/>
    </w:pPr>
    <w:rPr>
      <w:rFonts w:cs="Times New Roman"/>
      <w:bCs/>
      <w:sz w:val="24"/>
    </w:rPr>
  </w:style>
  <w:style w:type="character" w:customStyle="1" w:styleId="HTMLPreformattedChar">
    <w:name w:val="HTML Preformatted Char"/>
    <w:basedOn w:val="DefaultParagraphFont"/>
    <w:uiPriority w:val="99"/>
    <w:rsid w:val="00D750E0"/>
    <w:rPr>
      <w:rFonts w:ascii="Courier New" w:hAnsi="Courier New" w:cs="Times New Roman"/>
      <w:lang w:val="en-US" w:eastAsia="en-US"/>
    </w:rPr>
  </w:style>
  <w:style w:type="character" w:customStyle="1" w:styleId="HeaderChar">
    <w:name w:val="Header Char"/>
    <w:basedOn w:val="DefaultParagraphFont"/>
    <w:uiPriority w:val="99"/>
    <w:rsid w:val="00D750E0"/>
    <w:rPr>
      <w:rFonts w:cs="Times New Roman"/>
      <w:sz w:val="24"/>
      <w:szCs w:val="24"/>
    </w:rPr>
  </w:style>
  <w:style w:type="character" w:customStyle="1" w:styleId="FooterChar">
    <w:name w:val="Footer Char"/>
    <w:basedOn w:val="DefaultParagraphFont"/>
    <w:uiPriority w:val="99"/>
    <w:rsid w:val="00D750E0"/>
    <w:rPr>
      <w:rFonts w:cs="David"/>
      <w:sz w:val="24"/>
      <w:szCs w:val="24"/>
      <w:lang w:bidi="he-IL"/>
    </w:rPr>
  </w:style>
  <w:style w:type="character" w:customStyle="1" w:styleId="BalloonTextChar">
    <w:name w:val="Balloon Text Char"/>
    <w:basedOn w:val="DefaultParagraphFont"/>
    <w:uiPriority w:val="99"/>
    <w:rsid w:val="00D750E0"/>
    <w:rPr>
      <w:rFonts w:ascii="Tahoma" w:hAnsi="Tahoma" w:cs="Tahoma"/>
      <w:sz w:val="16"/>
      <w:szCs w:val="16"/>
    </w:rPr>
  </w:style>
  <w:style w:type="character" w:styleId="CommentReference">
    <w:name w:val="annotation reference"/>
    <w:basedOn w:val="DefaultParagraphFont"/>
    <w:uiPriority w:val="99"/>
    <w:rsid w:val="00D750E0"/>
    <w:rPr>
      <w:rFonts w:cs="Times New Roman"/>
      <w:sz w:val="16"/>
      <w:szCs w:val="16"/>
    </w:rPr>
  </w:style>
  <w:style w:type="character" w:customStyle="1" w:styleId="CommentTextChar">
    <w:name w:val="Comment Text Char"/>
    <w:basedOn w:val="DefaultParagraphFont"/>
    <w:uiPriority w:val="99"/>
    <w:rsid w:val="00D750E0"/>
    <w:rPr>
      <w:rFonts w:cs="David"/>
      <w:sz w:val="20"/>
      <w:szCs w:val="20"/>
      <w:lang w:bidi="he-IL"/>
    </w:rPr>
  </w:style>
  <w:style w:type="character" w:customStyle="1" w:styleId="CommentSubjectChar">
    <w:name w:val="Comment Subject Char"/>
    <w:basedOn w:val="CommentTextChar"/>
    <w:uiPriority w:val="99"/>
    <w:rsid w:val="00D750E0"/>
    <w:rPr>
      <w:b/>
      <w:bCs/>
    </w:rPr>
  </w:style>
  <w:style w:type="character" w:customStyle="1" w:styleId="ListLabel1">
    <w:name w:val="ListLabel 1"/>
    <w:uiPriority w:val="99"/>
    <w:rsid w:val="00D750E0"/>
    <w:rPr>
      <w:sz w:val="24"/>
    </w:rPr>
  </w:style>
  <w:style w:type="character" w:customStyle="1" w:styleId="ListLabel2">
    <w:name w:val="ListLabel 2"/>
    <w:uiPriority w:val="99"/>
    <w:rsid w:val="00D750E0"/>
    <w:rPr>
      <w:sz w:val="24"/>
    </w:rPr>
  </w:style>
  <w:style w:type="character" w:customStyle="1" w:styleId="ListLabel3">
    <w:name w:val="ListLabel 3"/>
    <w:uiPriority w:val="99"/>
    <w:rsid w:val="00D750E0"/>
  </w:style>
  <w:style w:type="character" w:customStyle="1" w:styleId="ListLabel4">
    <w:name w:val="ListLabel 4"/>
    <w:uiPriority w:val="99"/>
    <w:rsid w:val="00D750E0"/>
    <w:rPr>
      <w:color w:val="00000A"/>
      <w:sz w:val="24"/>
    </w:rPr>
  </w:style>
  <w:style w:type="character" w:customStyle="1" w:styleId="ListLabel5">
    <w:name w:val="ListLabel 5"/>
    <w:uiPriority w:val="99"/>
    <w:rsid w:val="00D750E0"/>
    <w:rPr>
      <w:sz w:val="24"/>
    </w:rPr>
  </w:style>
  <w:style w:type="paragraph" w:customStyle="1" w:styleId="Heading">
    <w:name w:val="Heading"/>
    <w:basedOn w:val="Normal"/>
    <w:next w:val="Textbody"/>
    <w:uiPriority w:val="99"/>
    <w:rsid w:val="00D750E0"/>
    <w:pPr>
      <w:keepNext/>
      <w:spacing w:before="240" w:after="120"/>
    </w:pPr>
    <w:rPr>
      <w:rFonts w:ascii="Liberation Sans" w:hAnsi="Liberation Sans" w:cs="Lohit Hindi"/>
      <w:sz w:val="28"/>
      <w:szCs w:val="28"/>
    </w:rPr>
  </w:style>
  <w:style w:type="paragraph" w:customStyle="1" w:styleId="Textbody">
    <w:name w:val="Text body"/>
    <w:basedOn w:val="Normal"/>
    <w:uiPriority w:val="99"/>
    <w:rsid w:val="00D750E0"/>
    <w:pPr>
      <w:spacing w:after="120"/>
    </w:pPr>
  </w:style>
  <w:style w:type="paragraph" w:styleId="List">
    <w:name w:val="List"/>
    <w:basedOn w:val="Textbody"/>
    <w:uiPriority w:val="99"/>
    <w:rsid w:val="00D750E0"/>
    <w:rPr>
      <w:rFonts w:cs="Lohit Hindi"/>
    </w:rPr>
  </w:style>
  <w:style w:type="paragraph" w:customStyle="1" w:styleId="Caption1">
    <w:name w:val="Caption1"/>
    <w:basedOn w:val="Normal"/>
    <w:uiPriority w:val="99"/>
    <w:rsid w:val="00D750E0"/>
    <w:pPr>
      <w:suppressLineNumbers/>
      <w:spacing w:before="120" w:after="120"/>
    </w:pPr>
    <w:rPr>
      <w:rFonts w:cs="Lohit Hindi"/>
      <w:i/>
      <w:iCs/>
      <w:sz w:val="24"/>
    </w:rPr>
  </w:style>
  <w:style w:type="paragraph" w:customStyle="1" w:styleId="Index">
    <w:name w:val="Index"/>
    <w:basedOn w:val="Normal"/>
    <w:uiPriority w:val="99"/>
    <w:rsid w:val="00D750E0"/>
    <w:pPr>
      <w:suppressLineNumbers/>
    </w:pPr>
    <w:rPr>
      <w:rFonts w:cs="Lohit Hindi"/>
    </w:rPr>
  </w:style>
  <w:style w:type="paragraph" w:styleId="HTMLPreformatted">
    <w:name w:val="HTML Preformatted"/>
    <w:basedOn w:val="Normal"/>
    <w:link w:val="HTMLPreformattedChar1"/>
    <w:uiPriority w:val="99"/>
    <w:rsid w:val="00D7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customStyle="1" w:styleId="Header1">
    <w:name w:val="Header1"/>
    <w:basedOn w:val="Normal"/>
    <w:uiPriority w:val="99"/>
    <w:rsid w:val="00D750E0"/>
    <w:pPr>
      <w:suppressLineNumbers/>
      <w:tabs>
        <w:tab w:val="center" w:pos="4153"/>
        <w:tab w:val="right" w:pos="8306"/>
      </w:tabs>
    </w:pPr>
  </w:style>
  <w:style w:type="paragraph" w:customStyle="1" w:styleId="1">
    <w:name w:val="פיסקת רשימה1"/>
    <w:basedOn w:val="Normal"/>
    <w:uiPriority w:val="99"/>
    <w:rsid w:val="00D750E0"/>
    <w:pPr>
      <w:ind w:left="720"/>
    </w:pPr>
  </w:style>
  <w:style w:type="paragraph" w:customStyle="1" w:styleId="a">
    <w:name w:val="ציטוט"/>
    <w:basedOn w:val="Normal"/>
    <w:uiPriority w:val="99"/>
    <w:rsid w:val="00CF6F36"/>
    <w:pPr>
      <w:spacing w:after="120" w:line="312" w:lineRule="auto"/>
      <w:ind w:left="284" w:right="284"/>
    </w:pPr>
    <w:rPr>
      <w:rFonts w:ascii="Tahoma" w:hAnsi="Tahoma" w:cs="Tahoma"/>
      <w:sz w:val="20"/>
      <w:szCs w:val="20"/>
    </w:rPr>
  </w:style>
  <w:style w:type="paragraph" w:customStyle="1" w:styleId="--">
    <w:name w:val="תוספת-ציט-כתב"/>
    <w:basedOn w:val="Normal"/>
    <w:uiPriority w:val="99"/>
    <w:rsid w:val="00CF6F36"/>
    <w:pPr>
      <w:spacing w:after="120" w:line="320" w:lineRule="exact"/>
      <w:ind w:left="284" w:right="284"/>
    </w:pPr>
    <w:rPr>
      <w:rFonts w:cs="FrankRuehl"/>
      <w:sz w:val="26"/>
      <w:szCs w:val="26"/>
    </w:rPr>
  </w:style>
  <w:style w:type="paragraph" w:customStyle="1" w:styleId="Footer1">
    <w:name w:val="Footer1"/>
    <w:basedOn w:val="Normal"/>
    <w:uiPriority w:val="99"/>
    <w:rsid w:val="00D750E0"/>
    <w:pPr>
      <w:suppressLineNumbers/>
      <w:tabs>
        <w:tab w:val="center" w:pos="4153"/>
        <w:tab w:val="right" w:pos="8306"/>
      </w:tabs>
      <w:spacing w:line="100" w:lineRule="atLeast"/>
    </w:pPr>
  </w:style>
  <w:style w:type="paragraph" w:styleId="BalloonText">
    <w:name w:val="Balloon Text"/>
    <w:basedOn w:val="Normal"/>
    <w:link w:val="BalloonTextChar1"/>
    <w:uiPriority w:val="99"/>
    <w:rsid w:val="00D750E0"/>
    <w:pPr>
      <w:spacing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locked/>
    <w:rPr>
      <w:rFonts w:ascii="Times New Roman" w:hAnsi="Times New Roman" w:cs="Times New Roman"/>
      <w:sz w:val="2"/>
    </w:rPr>
  </w:style>
  <w:style w:type="paragraph" w:styleId="CommentText">
    <w:name w:val="annotation text"/>
    <w:basedOn w:val="Normal"/>
    <w:link w:val="CommentTextChar1"/>
    <w:uiPriority w:val="99"/>
    <w:rsid w:val="00D750E0"/>
    <w:pPr>
      <w:spacing w:line="100" w:lineRule="atLeast"/>
    </w:pPr>
    <w:rPr>
      <w:sz w:val="20"/>
      <w:szCs w:val="20"/>
    </w:rPr>
  </w:style>
  <w:style w:type="character" w:customStyle="1" w:styleId="CommentTextChar1">
    <w:name w:val="Comment Text Char1"/>
    <w:basedOn w:val="DefaultParagraphFont"/>
    <w:link w:val="CommentText"/>
    <w:uiPriority w:val="99"/>
    <w:semiHidden/>
    <w:locked/>
    <w:rPr>
      <w:rFonts w:ascii="Times New Roman" w:hAnsi="Times New Roman" w:cs="David"/>
      <w:sz w:val="20"/>
      <w:szCs w:val="20"/>
      <w:lang w:bidi="he-IL"/>
    </w:rPr>
  </w:style>
  <w:style w:type="paragraph" w:styleId="CommentSubject">
    <w:name w:val="annotation subject"/>
    <w:basedOn w:val="CommentText"/>
    <w:link w:val="CommentSubjectChar1"/>
    <w:uiPriority w:val="99"/>
    <w:rsid w:val="00D750E0"/>
    <w:rPr>
      <w:b/>
      <w:bCs/>
    </w:rPr>
  </w:style>
  <w:style w:type="character" w:customStyle="1" w:styleId="CommentSubjectChar1">
    <w:name w:val="Comment Subject Char1"/>
    <w:basedOn w:val="CommentTextChar1"/>
    <w:link w:val="CommentSubject"/>
    <w:uiPriority w:val="99"/>
    <w:semiHidden/>
    <w:locked/>
    <w:rPr>
      <w:b/>
      <w:bCs/>
    </w:rPr>
  </w:style>
  <w:style w:type="paragraph" w:styleId="ListParagraph">
    <w:name w:val="List Paragraph"/>
    <w:basedOn w:val="Normal"/>
    <w:uiPriority w:val="99"/>
    <w:qFormat/>
    <w:rsid w:val="00D750E0"/>
    <w:pPr>
      <w:ind w:left="720"/>
    </w:pPr>
  </w:style>
  <w:style w:type="character" w:customStyle="1" w:styleId="Heading1Char1">
    <w:name w:val="Heading 1 Char1"/>
    <w:basedOn w:val="DefaultParagraphFont"/>
    <w:link w:val="Heading1"/>
    <w:uiPriority w:val="99"/>
    <w:locked/>
    <w:rsid w:val="00CF6F36"/>
    <w:rPr>
      <w:rFonts w:ascii="Times New Roman" w:hAnsi="Times New Roman" w:cs="David"/>
      <w:b/>
      <w:bCs/>
      <w:sz w:val="32"/>
      <w:szCs w:val="32"/>
      <w:lang w:bidi="he-IL"/>
    </w:rPr>
  </w:style>
  <w:style w:type="character" w:customStyle="1" w:styleId="Heading2Char1">
    <w:name w:val="Heading 2 Char1"/>
    <w:basedOn w:val="DefaultParagraphFont"/>
    <w:link w:val="Heading2"/>
    <w:uiPriority w:val="99"/>
    <w:locked/>
    <w:rsid w:val="00CF6F36"/>
    <w:rPr>
      <w:rFonts w:ascii="Times New Roman" w:hAnsi="Times New Roman" w:cs="David"/>
      <w:b/>
      <w:bCs/>
      <w:sz w:val="28"/>
      <w:szCs w:val="28"/>
      <w:lang w:bidi="he-IL"/>
    </w:rPr>
  </w:style>
  <w:style w:type="character" w:customStyle="1" w:styleId="Heading3Char1">
    <w:name w:val="Heading 3 Char1"/>
    <w:basedOn w:val="DefaultParagraphFont"/>
    <w:link w:val="Heading3"/>
    <w:uiPriority w:val="99"/>
    <w:locked/>
    <w:rsid w:val="00CF6F36"/>
    <w:rPr>
      <w:rFonts w:ascii="Times New Roman" w:hAnsi="Times New Roman" w:cs="David"/>
      <w:bCs/>
      <w:sz w:val="24"/>
      <w:szCs w:val="24"/>
      <w:lang w:bidi="he-IL"/>
    </w:rPr>
  </w:style>
  <w:style w:type="paragraph" w:styleId="Header">
    <w:name w:val="header"/>
    <w:basedOn w:val="Normal"/>
    <w:link w:val="HeaderChar1"/>
    <w:uiPriority w:val="99"/>
    <w:semiHidden/>
    <w:rsid w:val="009E0F0D"/>
    <w:pPr>
      <w:tabs>
        <w:tab w:val="center" w:pos="4153"/>
        <w:tab w:val="right" w:pos="8306"/>
      </w:tabs>
      <w:spacing w:line="240" w:lineRule="auto"/>
    </w:pPr>
  </w:style>
  <w:style w:type="character" w:customStyle="1" w:styleId="HeaderChar1">
    <w:name w:val="Header Char1"/>
    <w:basedOn w:val="DefaultParagraphFont"/>
    <w:link w:val="Header"/>
    <w:uiPriority w:val="99"/>
    <w:semiHidden/>
    <w:locked/>
    <w:rsid w:val="009E0F0D"/>
    <w:rPr>
      <w:rFonts w:ascii="Times New Roman" w:hAnsi="Times New Roman" w:cs="David"/>
      <w:sz w:val="24"/>
      <w:szCs w:val="24"/>
      <w:lang w:bidi="he-IL"/>
    </w:rPr>
  </w:style>
  <w:style w:type="paragraph" w:styleId="Footer">
    <w:name w:val="footer"/>
    <w:basedOn w:val="Normal"/>
    <w:link w:val="FooterChar1"/>
    <w:uiPriority w:val="99"/>
    <w:semiHidden/>
    <w:rsid w:val="009E0F0D"/>
    <w:pPr>
      <w:tabs>
        <w:tab w:val="center" w:pos="4153"/>
        <w:tab w:val="right" w:pos="8306"/>
      </w:tabs>
      <w:spacing w:line="240" w:lineRule="auto"/>
    </w:pPr>
  </w:style>
  <w:style w:type="character" w:customStyle="1" w:styleId="FooterChar1">
    <w:name w:val="Footer Char1"/>
    <w:basedOn w:val="DefaultParagraphFont"/>
    <w:link w:val="Footer"/>
    <w:uiPriority w:val="99"/>
    <w:semiHidden/>
    <w:locked/>
    <w:rsid w:val="009E0F0D"/>
    <w:rPr>
      <w:rFonts w:ascii="Times New Roman" w:hAnsi="Times New Roman" w:cs="David"/>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153</TotalTime>
  <Pages>12</Pages>
  <Words>1755</Words>
  <Characters>8778</Characters>
  <Application>Microsoft Office Outlook</Application>
  <DocSecurity>0</DocSecurity>
  <Lines>0</Lines>
  <Paragraphs>0</Paragraphs>
  <ScaleCrop>false</ScaleCrop>
  <Company>The Open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סופי במערכות הפעלה (דוגמא)</dc:title>
  <dc:subject/>
  <dc:creator>davidsa</dc:creator>
  <cp:keywords/>
  <dc:description/>
  <cp:lastModifiedBy>datos</cp:lastModifiedBy>
  <cp:revision>33</cp:revision>
  <cp:lastPrinted>2013-07-10T11:48:00Z</cp:lastPrinted>
  <dcterms:created xsi:type="dcterms:W3CDTF">2013-07-10T10:26:00Z</dcterms:created>
  <dcterms:modified xsi:type="dcterms:W3CDTF">2014-01-19T03:31:00Z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338077756</vt:i4>
  </property>
  <property fmtid="{D5CDD505-2E9C-101B-9397-08002B2CF9AE}" pid="3" name="_NewReviewCycle">
    <vt:lpwstr/>
  </property>
  <property fmtid="{D5CDD505-2E9C-101B-9397-08002B2CF9AE}" pid="4" name="_EmailSubject">
    <vt:lpwstr>exam moed b</vt:lpwstr>
  </property>
  <property fmtid="{D5CDD505-2E9C-101B-9397-08002B2CF9AE}" pid="5" name="_AuthorEmail">
    <vt:lpwstr>ornati@openu.ac.il</vt:lpwstr>
  </property>
  <property fmtid="{D5CDD505-2E9C-101B-9397-08002B2CF9AE}" pid="6" name="_AuthorEmailDisplayName">
    <vt:lpwstr>Orna Tiomkin</vt:lpwstr>
  </property>
  <property fmtid="{D5CDD505-2E9C-101B-9397-08002B2CF9AE}" pid="7" name="_ReviewingToolsShownOnce">
    <vt:lpwstr/>
  </property>
</Properties>
</file>