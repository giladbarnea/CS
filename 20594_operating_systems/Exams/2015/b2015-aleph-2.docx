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C1" w:rsidRPr="00F24CF8" w:rsidRDefault="006412C1" w:rsidP="007F113F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r w:rsidRPr="00F24CF8">
        <w:rPr>
          <w:rFonts w:cs="David"/>
          <w:u w:val="single"/>
          <w:rtl/>
          <w:lang w:eastAsia="he-IL"/>
        </w:rPr>
        <w:t>בחינה בעקרונות מערכות הפעלה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המבחן מורכב משלושה חלקים. 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 xml:space="preserve">בחלקים א' ו ב' מופיעות שאלות פתוחות. ענו </w:t>
      </w:r>
      <w:r w:rsidRPr="00F24CF8">
        <w:rPr>
          <w:rFonts w:cs="David"/>
          <w:b/>
          <w:bCs/>
          <w:rtl/>
          <w:lang w:eastAsia="he-IL"/>
        </w:rPr>
        <w:t>תשובות מלאות</w:t>
      </w:r>
      <w:r w:rsidRPr="00F24CF8">
        <w:rPr>
          <w:rFonts w:cs="David"/>
          <w:rtl/>
          <w:lang w:eastAsia="he-IL"/>
        </w:rPr>
        <w:t xml:space="preserve">, </w:t>
      </w:r>
      <w:r w:rsidRPr="00F24CF8">
        <w:rPr>
          <w:rFonts w:cs="David"/>
          <w:b/>
          <w:bCs/>
          <w:rtl/>
          <w:lang w:eastAsia="he-IL"/>
        </w:rPr>
        <w:t>בכתב קריא</w:t>
      </w:r>
      <w:r w:rsidRPr="00F24CF8">
        <w:rPr>
          <w:rFonts w:cs="David"/>
          <w:rtl/>
          <w:lang w:eastAsia="he-IL"/>
        </w:rPr>
        <w:t xml:space="preserve"> ו</w:t>
      </w:r>
      <w:r w:rsidRPr="00F24CF8">
        <w:rPr>
          <w:rFonts w:cs="David"/>
          <w:b/>
          <w:bCs/>
          <w:rtl/>
          <w:lang w:eastAsia="he-IL"/>
        </w:rPr>
        <w:t>בקיצור נמרץ</w:t>
      </w:r>
      <w:r w:rsidRPr="00F24CF8"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בחלק ג' (שאלות אמריקאיות) עליכם לבחור בכל פעם בתשובה יחידה מבין התשובות המוצעות ולהקיף בעיגול את אות התשובה שבחרתם.</w:t>
      </w:r>
      <w:ins w:id="0" w:author="datos" w:date="2014-05-25T06:44:00Z">
        <w:r w:rsidRPr="00F24CF8">
          <w:rPr>
            <w:rFonts w:cs="David"/>
            <w:rtl/>
            <w:lang w:eastAsia="he-IL"/>
          </w:rPr>
          <w:t xml:space="preserve"> </w:t>
        </w:r>
      </w:ins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>משך הבחינה - שלוש שעות.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41062">
      <w:pPr>
        <w:spacing w:line="360" w:lineRule="auto"/>
        <w:jc w:val="center"/>
        <w:rPr>
          <w:rFonts w:cs="David"/>
          <w:b/>
          <w:bCs/>
          <w:color w:val="FF0000"/>
          <w:sz w:val="28"/>
          <w:szCs w:val="28"/>
          <w:u w:val="single"/>
          <w:lang w:eastAsia="he-IL"/>
        </w:rPr>
      </w:pPr>
      <w:r w:rsidRPr="00F24CF8"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  <w:t>בהצלחה!</w:t>
      </w:r>
    </w:p>
    <w:p w:rsidR="006412C1" w:rsidRPr="00F24CF8" w:rsidRDefault="006412C1" w:rsidP="007F113F">
      <w:pPr>
        <w:pStyle w:val="Heading2"/>
        <w:rPr>
          <w:rFonts w:cs="David"/>
          <w:rtl/>
        </w:rPr>
      </w:pPr>
      <w:r w:rsidRPr="00F24CF8">
        <w:rPr>
          <w:rFonts w:cs="David"/>
          <w:b w:val="0"/>
          <w:bCs w:val="0"/>
          <w:sz w:val="24"/>
          <w:szCs w:val="24"/>
          <w:rtl/>
        </w:rPr>
        <w:br w:type="page"/>
      </w:r>
      <w:r w:rsidRPr="00F24CF8">
        <w:rPr>
          <w:rFonts w:cs="David"/>
          <w:rtl/>
        </w:rPr>
        <w:lastRenderedPageBreak/>
        <w:t>חלק א  (55 נקודות)</w:t>
      </w:r>
    </w:p>
    <w:p w:rsidR="006412C1" w:rsidRPr="00F24CF8" w:rsidRDefault="006412C1" w:rsidP="00510841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שלוש</w:t>
      </w:r>
      <w:r w:rsidRPr="00F24CF8">
        <w:rPr>
          <w:rFonts w:cs="David"/>
          <w:rtl/>
        </w:rPr>
        <w:t xml:space="preserve"> השאלות הבאות.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BF67AE" w:rsidRPr="00F24CF8" w:rsidRDefault="00BF67AE" w:rsidP="00BF67AE">
      <w:pPr>
        <w:pStyle w:val="Heading31"/>
        <w:rPr>
          <w:rFonts w:cs="David"/>
          <w:sz w:val="22"/>
        </w:rPr>
      </w:pPr>
      <w:r w:rsidRPr="00F24CF8">
        <w:rPr>
          <w:rFonts w:cs="David"/>
          <w:sz w:val="22"/>
          <w:rtl/>
        </w:rPr>
        <w:t>שאלה</w:t>
      </w:r>
      <w:r w:rsidRPr="00F24CF8">
        <w:rPr>
          <w:rFonts w:cs="David" w:hint="cs"/>
          <w:sz w:val="22"/>
          <w:rtl/>
        </w:rPr>
        <w:t xml:space="preserve"> 1</w:t>
      </w:r>
      <w:r w:rsidRPr="00F24CF8">
        <w:rPr>
          <w:rFonts w:cs="David"/>
          <w:sz w:val="22"/>
          <w:rtl/>
        </w:rPr>
        <w:t xml:space="preserve">  (</w:t>
      </w:r>
      <w:r w:rsidRPr="00F24CF8">
        <w:rPr>
          <w:rFonts w:cs="David" w:hint="cs"/>
          <w:sz w:val="22"/>
          <w:rtl/>
        </w:rPr>
        <w:t xml:space="preserve">19 </w:t>
      </w:r>
      <w:r w:rsidRPr="00F24CF8">
        <w:rPr>
          <w:rFonts w:cs="David"/>
          <w:sz w:val="22"/>
          <w:rtl/>
        </w:rPr>
        <w:t>נקודות)</w:t>
      </w:r>
    </w:p>
    <w:p w:rsidR="00BF67AE" w:rsidRPr="00F24CF8" w:rsidRDefault="00BF67AE" w:rsidP="00233F88">
      <w:pPr>
        <w:spacing w:line="360" w:lineRule="auto"/>
        <w:jc w:val="both"/>
        <w:rPr>
          <w:rFonts w:cs="David"/>
        </w:rPr>
      </w:pPr>
      <w:r w:rsidRPr="00F24CF8">
        <w:rPr>
          <w:rFonts w:cs="David"/>
          <w:rtl/>
        </w:rPr>
        <w:t xml:space="preserve">בעיית הפילוסופים הסועדים שלמדנו את פתרונה בכיתה מנוסחת עבור </w:t>
      </w:r>
      <w:r w:rsidRPr="00F24CF8">
        <w:rPr>
          <w:rFonts w:cs="David"/>
        </w:rPr>
        <w:t>n</w:t>
      </w:r>
      <w:r w:rsidRPr="00F24CF8">
        <w:rPr>
          <w:rFonts w:cs="David"/>
          <w:rtl/>
        </w:rPr>
        <w:t xml:space="preserve"> פילוסופים ו</w:t>
      </w:r>
      <w:r w:rsidRPr="00F24CF8">
        <w:rPr>
          <w:rFonts w:cs="David" w:hint="cs"/>
          <w:rtl/>
        </w:rPr>
        <w:t>-</w:t>
      </w:r>
      <w:r w:rsidRPr="00F24CF8">
        <w:rPr>
          <w:rFonts w:cs="David"/>
        </w:rPr>
        <w:t>n</w:t>
      </w:r>
      <w:r w:rsidRPr="00F24CF8">
        <w:rPr>
          <w:rFonts w:cs="David"/>
          <w:rtl/>
        </w:rPr>
        <w:t xml:space="preserve"> מזלגות. ננסח בעיה קלה יותר שבה נוסיף מזלג לשולחן. זאת אומרת, מערכת עם </w:t>
      </w:r>
      <w:r w:rsidRPr="00F24CF8">
        <w:rPr>
          <w:rFonts w:cs="David"/>
        </w:rPr>
        <w:t>n</w:t>
      </w:r>
      <w:r w:rsidRPr="00F24CF8">
        <w:rPr>
          <w:rFonts w:cs="David"/>
          <w:rtl/>
        </w:rPr>
        <w:t xml:space="preserve"> פילוסופים ו- (</w:t>
      </w:r>
      <w:r w:rsidRPr="00F24CF8">
        <w:rPr>
          <w:rFonts w:cs="David"/>
        </w:rPr>
        <w:t>n+1</w:t>
      </w:r>
      <w:r w:rsidRPr="00F24CF8">
        <w:rPr>
          <w:rFonts w:cs="David"/>
          <w:rtl/>
        </w:rPr>
        <w:t>) מזלגות. המזלג הנוסף מונח במרכז השולחן וכל</w:t>
      </w:r>
      <w:r w:rsidRPr="00F24CF8">
        <w:rPr>
          <w:rFonts w:cs="David" w:hint="cs"/>
          <w:rtl/>
        </w:rPr>
        <w:t xml:space="preserve"> </w:t>
      </w:r>
      <w:r w:rsidRPr="00F24CF8">
        <w:rPr>
          <w:rFonts w:cs="David"/>
          <w:rtl/>
        </w:rPr>
        <w:t xml:space="preserve">אחד מהפילוסופים יכול לקחת אותו (אולם, כמובן, רק פילוסוף אחד יכול לקחת אותו בכל זמן). הציעו אלגוריתם המשתמש בסמפורים, אשר מונע קיפאון ומביא למקביליות מירבית.  </w:t>
      </w:r>
    </w:p>
    <w:p w:rsidR="00BF67AE" w:rsidRPr="00F24CF8" w:rsidRDefault="00BF67AE" w:rsidP="00BF67AE">
      <w:pPr>
        <w:spacing w:line="360" w:lineRule="auto"/>
        <w:rPr>
          <w:rFonts w:cs="David"/>
        </w:rPr>
      </w:pP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lastRenderedPageBreak/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rPr>
          <w:rFonts w:cs="David"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BF67AE" w:rsidRPr="00F24CF8" w:rsidRDefault="00BF67AE" w:rsidP="00BF67AE">
      <w:pPr>
        <w:spacing w:line="480" w:lineRule="auto"/>
        <w:ind w:left="720"/>
        <w:rPr>
          <w:rFonts w:cs="David"/>
          <w:rtl/>
        </w:rPr>
      </w:pPr>
      <w:r w:rsidRPr="00F24CF8">
        <w:rPr>
          <w:rFonts w:cs="David"/>
          <w:rtl/>
        </w:rPr>
        <w:t xml:space="preserve">  </w:t>
      </w:r>
    </w:p>
    <w:p w:rsidR="00BF67AE" w:rsidRPr="00F24CF8" w:rsidRDefault="00BF67AE" w:rsidP="00BF67AE">
      <w:pPr>
        <w:spacing w:line="480" w:lineRule="auto"/>
        <w:ind w:left="720"/>
        <w:rPr>
          <w:rFonts w:cs="David"/>
          <w:rtl/>
        </w:rPr>
      </w:pPr>
    </w:p>
    <w:p w:rsidR="006412C1" w:rsidRPr="00F24CF8" w:rsidRDefault="006412C1" w:rsidP="00510841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2  (16 נקודות)</w:t>
      </w:r>
    </w:p>
    <w:p w:rsidR="006412C1" w:rsidRPr="00F24CF8" w:rsidRDefault="006412C1" w:rsidP="007F113F">
      <w:pPr>
        <w:pStyle w:val="HTMLPreformatted"/>
        <w:spacing w:line="360" w:lineRule="auto"/>
        <w:jc w:val="left"/>
        <w:rPr>
          <w:rFonts w:cs="David"/>
          <w:szCs w:val="24"/>
        </w:rPr>
      </w:pP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06598E" w:rsidRPr="00F24CF8" w:rsidTr="00CE31B7">
        <w:tc>
          <w:tcPr>
            <w:tcW w:w="901" w:type="dxa"/>
          </w:tcPr>
          <w:p w:rsidR="0006598E" w:rsidRPr="00F24CF8" w:rsidRDefault="0006598E" w:rsidP="0006598E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(</w:t>
            </w:r>
            <w:r w:rsidRPr="00F24CF8">
              <w:rPr>
                <w:rFonts w:cs="David" w:hint="cs"/>
                <w:rtl/>
              </w:rPr>
              <w:t>6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 xml:space="preserve">אם יש לנו זיכרון </w:t>
            </w:r>
            <w:r w:rsidRPr="00F24CF8">
              <w:rPr>
                <w:rFonts w:cs="David"/>
              </w:rPr>
              <w:t>RAM</w:t>
            </w:r>
            <w:r w:rsidRPr="00F24CF8">
              <w:rPr>
                <w:rFonts w:cs="David"/>
                <w:rtl/>
              </w:rPr>
              <w:t xml:space="preserve"> אינסופי, האם עדיין יש יתרון במנגנון זיכרון וירטואלי? הסבירו את תשובתכם.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</w:p>
        </w:tc>
      </w:tr>
      <w:tr w:rsidR="0006598E" w:rsidRPr="00F24CF8" w:rsidTr="00CE31B7">
        <w:tc>
          <w:tcPr>
            <w:tcW w:w="901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(10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 xml:space="preserve">נתון קטע קוד הבא שרץ מעל מערכת הפעלה </w:t>
            </w:r>
            <w:r w:rsidRPr="00F24CF8">
              <w:rPr>
                <w:rFonts w:cs="David"/>
              </w:rPr>
              <w:t>Linux</w:t>
            </w:r>
            <w:r w:rsidRPr="00F24CF8">
              <w:rPr>
                <w:rFonts w:cs="David"/>
                <w:rtl/>
              </w:rPr>
              <w:t>: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>#define N SOME_NUMBER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>#define M ANOTHER_NUMBER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proofErr w:type="spellStart"/>
            <w:r w:rsidRPr="00F24CF8">
              <w:rPr>
                <w:rFonts w:cs="David"/>
              </w:rPr>
              <w:t>int</w:t>
            </w:r>
            <w:proofErr w:type="spellEnd"/>
            <w:r w:rsidRPr="00F24CF8">
              <w:rPr>
                <w:rFonts w:cs="David"/>
              </w:rPr>
              <w:t xml:space="preserve"> X[N];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 xml:space="preserve">for (j=0; j&lt;30; ++j){ 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 xml:space="preserve">   for (</w:t>
            </w:r>
            <w:proofErr w:type="spellStart"/>
            <w:r w:rsidRPr="00F24CF8">
              <w:rPr>
                <w:rFonts w:cs="David"/>
              </w:rPr>
              <w:t>i</w:t>
            </w:r>
            <w:proofErr w:type="spellEnd"/>
            <w:r w:rsidRPr="00F24CF8">
              <w:rPr>
                <w:rFonts w:cs="David"/>
              </w:rPr>
              <w:t xml:space="preserve"> = 0; </w:t>
            </w:r>
            <w:proofErr w:type="spellStart"/>
            <w:r w:rsidRPr="00F24CF8">
              <w:rPr>
                <w:rFonts w:cs="David"/>
              </w:rPr>
              <w:t>i</w:t>
            </w:r>
            <w:proofErr w:type="spellEnd"/>
            <w:r w:rsidRPr="00F24CF8">
              <w:rPr>
                <w:rFonts w:cs="David"/>
              </w:rPr>
              <w:t xml:space="preserve"> &lt; N; </w:t>
            </w:r>
            <w:proofErr w:type="spellStart"/>
            <w:r w:rsidRPr="00F24CF8">
              <w:rPr>
                <w:rFonts w:cs="David"/>
              </w:rPr>
              <w:t>i</w:t>
            </w:r>
            <w:proofErr w:type="spellEnd"/>
            <w:r w:rsidRPr="00F24CF8">
              <w:rPr>
                <w:rFonts w:cs="David"/>
              </w:rPr>
              <w:t xml:space="preserve"> += M){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ab/>
            </w:r>
            <w:r w:rsidRPr="00F24CF8">
              <w:rPr>
                <w:rFonts w:cs="David"/>
              </w:rPr>
              <w:tab/>
              <w:t>X[</w:t>
            </w:r>
            <w:proofErr w:type="spellStart"/>
            <w:r w:rsidRPr="00F24CF8">
              <w:rPr>
                <w:rFonts w:cs="David"/>
              </w:rPr>
              <w:t>i</w:t>
            </w:r>
            <w:proofErr w:type="spellEnd"/>
            <w:r w:rsidRPr="00F24CF8">
              <w:rPr>
                <w:rFonts w:cs="David"/>
              </w:rPr>
              <w:t>] = X[</w:t>
            </w:r>
            <w:proofErr w:type="spellStart"/>
            <w:r w:rsidRPr="00F24CF8">
              <w:rPr>
                <w:rFonts w:cs="David"/>
              </w:rPr>
              <w:t>i</w:t>
            </w:r>
            <w:proofErr w:type="spellEnd"/>
            <w:r w:rsidRPr="00F24CF8">
              <w:rPr>
                <w:rFonts w:cs="David"/>
              </w:rPr>
              <w:t>] + 1;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 xml:space="preserve">   }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  <w:r w:rsidRPr="00F24CF8">
              <w:rPr>
                <w:rFonts w:cs="David"/>
              </w:rPr>
              <w:t>}</w:t>
            </w:r>
          </w:p>
          <w:p w:rsidR="0006598E" w:rsidRPr="00F24CF8" w:rsidRDefault="0006598E" w:rsidP="00CE3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="David"/>
              </w:rPr>
            </w:pPr>
          </w:p>
          <w:p w:rsidR="0006598E" w:rsidRPr="00F24CF8" w:rsidRDefault="0006598E" w:rsidP="00CE31B7">
            <w:pPr>
              <w:spacing w:line="360" w:lineRule="auto"/>
              <w:jc w:val="both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 xml:space="preserve">נניח ש </w:t>
            </w:r>
            <w:r w:rsidRPr="00F24CF8">
              <w:rPr>
                <w:rFonts w:cs="David"/>
              </w:rPr>
              <w:t>TLB</w:t>
            </w:r>
            <w:r w:rsidRPr="00F24CF8">
              <w:rPr>
                <w:rFonts w:cs="David"/>
                <w:rtl/>
              </w:rPr>
              <w:t xml:space="preserve"> מתמלא באופן מעגלי ונניח כי יש בו 64 כניסות. אילו ערכים של </w:t>
            </w:r>
            <w:r w:rsidRPr="00F24CF8">
              <w:rPr>
                <w:rFonts w:cs="David"/>
              </w:rPr>
              <w:t>N</w:t>
            </w:r>
            <w:r w:rsidRPr="00F24CF8">
              <w:rPr>
                <w:rFonts w:cs="David"/>
                <w:rtl/>
              </w:rPr>
              <w:t xml:space="preserve"> ושל </w:t>
            </w:r>
            <w:r w:rsidRPr="00F24CF8">
              <w:rPr>
                <w:rFonts w:cs="David"/>
              </w:rPr>
              <w:t>M</w:t>
            </w:r>
            <w:r w:rsidRPr="00F24CF8">
              <w:rPr>
                <w:rFonts w:cs="David"/>
                <w:rtl/>
              </w:rPr>
              <w:t xml:space="preserve"> יגרמו ל-</w:t>
            </w:r>
            <w:r w:rsidRPr="00F24CF8">
              <w:rPr>
                <w:rFonts w:cs="David"/>
              </w:rPr>
              <w:t>TLB-miss</w:t>
            </w:r>
            <w:r w:rsidRPr="00F24CF8">
              <w:rPr>
                <w:rFonts w:cs="David"/>
                <w:rtl/>
              </w:rPr>
              <w:t xml:space="preserve"> בכל איטרציה של הלולאה הפנימית?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 xml:space="preserve">(הניחו כי </w:t>
            </w:r>
            <w:r w:rsidRPr="00F24CF8">
              <w:rPr>
                <w:rFonts w:cs="David"/>
              </w:rPr>
              <w:t>TLB</w:t>
            </w:r>
            <w:r w:rsidRPr="00F24CF8">
              <w:rPr>
                <w:rFonts w:cs="David"/>
                <w:rtl/>
              </w:rPr>
              <w:t xml:space="preserve"> מתרגם כתובת דף וירטואלי לכתובת דף פיזי וגודל הדף הוא </w:t>
            </w:r>
            <w:r w:rsidRPr="00F24CF8">
              <w:rPr>
                <w:rFonts w:cs="David"/>
              </w:rPr>
              <w:t>4KB</w:t>
            </w:r>
            <w:r w:rsidRPr="00F24CF8">
              <w:rPr>
                <w:rFonts w:cs="David"/>
                <w:rtl/>
              </w:rPr>
              <w:t>.)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F24CF8" w:rsidRPr="00F24CF8" w:rsidRDefault="006412C1" w:rsidP="00695057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lastRenderedPageBreak/>
        <w:br w:type="page"/>
      </w:r>
      <w:r w:rsidR="00F24CF8" w:rsidRPr="00F24CF8">
        <w:rPr>
          <w:rFonts w:cs="David"/>
          <w:rtl/>
        </w:rPr>
        <w:lastRenderedPageBreak/>
        <w:t>שאלה 3  (</w:t>
      </w:r>
      <w:r w:rsidR="00695057">
        <w:rPr>
          <w:rFonts w:cs="David" w:hint="cs"/>
          <w:rtl/>
        </w:rPr>
        <w:t>20</w:t>
      </w:r>
      <w:r w:rsidR="00F24CF8" w:rsidRPr="00F24CF8">
        <w:rPr>
          <w:rFonts w:cs="David"/>
          <w:rtl/>
        </w:rPr>
        <w:t xml:space="preserve"> נקודות)</w:t>
      </w: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בהרצאה הוצגה בעיה:</w:t>
      </w: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 xml:space="preserve">ביל וסטיב החליטו לחבל בקוד הפתוח של מערכות </w:t>
      </w:r>
      <w:r w:rsidRPr="00F24CF8">
        <w:rPr>
          <w:rFonts w:cs="David"/>
        </w:rPr>
        <w:t>Linux</w:t>
      </w:r>
      <w:r w:rsidRPr="00F24CF8">
        <w:rPr>
          <w:rFonts w:cs="David"/>
          <w:rtl/>
        </w:rPr>
        <w:t>באמצעות הכנסת זמן שהיה זמן גרוע ככל האפשרלמערכת. בשאלה זו נעזור להם לתכנן זמן גרוע ככל האפשר.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 xml:space="preserve">ביל הציע לממש את מדיניות הזימון </w:t>
      </w:r>
      <w:r w:rsidRPr="00F24CF8">
        <w:rPr>
          <w:rFonts w:cs="David"/>
        </w:rPr>
        <w:t>LJF</w:t>
      </w:r>
      <w:r w:rsidRPr="00F24CF8">
        <w:rPr>
          <w:rFonts w:cs="David"/>
          <w:rtl/>
        </w:rPr>
        <w:t>–</w:t>
      </w:r>
      <w:r w:rsidRPr="00F24CF8">
        <w:rPr>
          <w:rFonts w:cs="David"/>
        </w:rPr>
        <w:t>Longest Job First</w:t>
      </w:r>
      <w:r w:rsidRPr="00F24CF8">
        <w:rPr>
          <w:rFonts w:cs="David"/>
          <w:rtl/>
        </w:rPr>
        <w:t xml:space="preserve">. מדיניות זו הפוכה בהתנהגותה ממדיניות </w:t>
      </w:r>
      <w:r w:rsidRPr="00F24CF8">
        <w:rPr>
          <w:rFonts w:cs="David"/>
        </w:rPr>
        <w:t>SJF</w:t>
      </w:r>
      <w:r w:rsidRPr="00F24CF8">
        <w:rPr>
          <w:rFonts w:cs="David"/>
          <w:rtl/>
        </w:rPr>
        <w:t xml:space="preserve"> שלמדנו. כלומר, הניחו שכל התהליכים מגיעים יחד וזמני הביצוע ידועים מראש,  ונריץ את התהליכים לפי זמן הביצוע בסדר יורד, כשכל תהליך רץ מתחילתו ועד סופו.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</w:rPr>
      </w:pPr>
    </w:p>
    <w:tbl>
      <w:tblPr>
        <w:bidiVisual/>
        <w:tblW w:w="0" w:type="auto"/>
        <w:tblInd w:w="-106" w:type="dxa"/>
        <w:tblLayout w:type="fixed"/>
        <w:tblLook w:val="000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F24CF8" w:rsidP="00F24CF8">
            <w:pPr>
              <w:rPr>
                <w:rFonts w:cs="David"/>
              </w:rPr>
            </w:pPr>
            <w:r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7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 xml:space="preserve">האם מדיניות </w:t>
            </w:r>
            <w:r w:rsidRPr="00F24CF8">
              <w:rPr>
                <w:rFonts w:cs="David"/>
              </w:rPr>
              <w:t>LJF</w:t>
            </w:r>
            <w:r w:rsidRPr="00F24CF8">
              <w:rPr>
                <w:rFonts w:cs="David"/>
                <w:rtl/>
              </w:rPr>
              <w:t xml:space="preserve"> היא הגרועה ביותר מבין כל המדיניות בלי הפקעה, לפי מדד זמן השהיה הממוצע? הוכיחו או תנו דוגמה נגדית.</w:t>
            </w: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spacing w:line="480" w:lineRule="auto"/>
        <w:rPr>
          <w:rFonts w:cs="David"/>
          <w:rtl/>
        </w:rPr>
      </w:pPr>
    </w:p>
    <w:tbl>
      <w:tblPr>
        <w:bidiVisual/>
        <w:tblW w:w="0" w:type="auto"/>
        <w:tblInd w:w="-106" w:type="dxa"/>
        <w:tblLayout w:type="fixed"/>
        <w:tblLook w:val="000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F24CF8" w:rsidP="00F24CF8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6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F24CF8" w:rsidRPr="00F24CF8" w:rsidRDefault="00F24CF8" w:rsidP="000E7E66">
            <w:pPr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 xml:space="preserve">סטיב טוען שקיימות מדיניות </w:t>
            </w:r>
            <w:r w:rsidRPr="00F24CF8">
              <w:rPr>
                <w:rFonts w:cs="David"/>
                <w:b/>
                <w:bCs/>
                <w:rtl/>
              </w:rPr>
              <w:t>עם הפקעה</w:t>
            </w:r>
            <w:r w:rsidRPr="00F24CF8">
              <w:rPr>
                <w:rFonts w:cs="David"/>
                <w:rtl/>
              </w:rPr>
              <w:t>גרועות יותר מ-</w:t>
            </w:r>
            <w:r w:rsidRPr="00F24CF8">
              <w:rPr>
                <w:rFonts w:cs="David"/>
              </w:rPr>
              <w:t>LJF</w:t>
            </w:r>
            <w:r w:rsidRPr="00F24CF8">
              <w:rPr>
                <w:rFonts w:cs="David"/>
                <w:rtl/>
              </w:rPr>
              <w:t>. האם סטיב צודק? הסבירו.אם כן, תנו דוגמה.</w:t>
            </w:r>
          </w:p>
          <w:p w:rsidR="00F24CF8" w:rsidRPr="00F24CF8" w:rsidRDefault="00F24CF8" w:rsidP="000E7E66">
            <w:pPr>
              <w:rPr>
                <w:rFonts w:cs="David"/>
              </w:rPr>
            </w:pP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</w:p>
    <w:tbl>
      <w:tblPr>
        <w:bidiVisual/>
        <w:tblW w:w="0" w:type="auto"/>
        <w:tblInd w:w="-106" w:type="dxa"/>
        <w:tblLayout w:type="fixed"/>
        <w:tblLook w:val="000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F24CF8" w:rsidP="00F24CF8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7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 xml:space="preserve">ג. </w:t>
            </w:r>
          </w:p>
        </w:tc>
        <w:tc>
          <w:tcPr>
            <w:tcW w:w="719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 xml:space="preserve">נניח שהגיעו למערכת </w:t>
            </w:r>
            <w:r w:rsidRPr="00F24CF8">
              <w:rPr>
                <w:rFonts w:cs="David"/>
                <w:position w:val="-4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.25pt;height:9.7pt" o:ole="">
                  <v:imagedata r:id="rId8" o:title=""/>
                </v:shape>
                <o:OLEObject Type="Embed" ProgID="Equation.DSMT4" ShapeID="_x0000_i1026" DrawAspect="Content" ObjectID="_1492924496" r:id="rId9"/>
              </w:object>
            </w:r>
            <w:r w:rsidRPr="00F24CF8">
              <w:rPr>
                <w:rFonts w:cs="David"/>
                <w:rtl/>
              </w:rPr>
              <w:t>תהליכים. נסמן את זמני הריצה שלהם ב</w:t>
            </w:r>
            <w:r w:rsidRPr="00F24CF8">
              <w:rPr>
                <w:rFonts w:cs="David"/>
                <w:position w:val="-12"/>
              </w:rPr>
              <w:object w:dxaOrig="220" w:dyaOrig="380">
                <v:shape id="_x0000_i1027" type="#_x0000_t75" style="width:11.25pt;height:18.9pt" o:ole="">
                  <v:imagedata r:id="rId10" o:title=""/>
                </v:shape>
                <o:OLEObject Type="Embed" ProgID="Equation.DSMT4" ShapeID="_x0000_i1027" DrawAspect="Content" ObjectID="_1492924497" r:id="rId11"/>
              </w:object>
            </w:r>
            <w:r w:rsidRPr="00F24CF8">
              <w:rPr>
                <w:rFonts w:cs="David"/>
                <w:rtl/>
              </w:rPr>
              <w:t xml:space="preserve">ואת זמני השהיה שלהם תחת </w:t>
            </w:r>
            <w:r w:rsidRPr="00F24CF8">
              <w:rPr>
                <w:rFonts w:cs="David"/>
              </w:rPr>
              <w:t>SJF</w:t>
            </w:r>
            <w:r w:rsidRPr="00F24CF8">
              <w:rPr>
                <w:rFonts w:cs="David"/>
                <w:rtl/>
              </w:rPr>
              <w:t xml:space="preserve"> ב </w:t>
            </w:r>
            <w:r w:rsidRPr="00F24CF8">
              <w:rPr>
                <w:rFonts w:cs="David"/>
                <w:position w:val="-12"/>
              </w:rPr>
              <w:object w:dxaOrig="260" w:dyaOrig="380">
                <v:shape id="_x0000_i1028" type="#_x0000_t75" style="width:12.75pt;height:18.9pt" o:ole="">
                  <v:imagedata r:id="rId12" o:title=""/>
                </v:shape>
                <o:OLEObject Type="Embed" ProgID="Equation.DSMT4" ShapeID="_x0000_i1028" DrawAspect="Content" ObjectID="_1492924498" r:id="rId13"/>
              </w:object>
            </w:r>
            <w:r w:rsidRPr="00F24CF8">
              <w:rPr>
                <w:rFonts w:cs="David"/>
                <w:rtl/>
              </w:rPr>
              <w:t xml:space="preserve">. (שימו לב, זמן השהיה כולל את זמן הריצה). מהו </w:t>
            </w:r>
            <w:bookmarkStart w:id="1" w:name="_GoBack"/>
            <w:bookmarkEnd w:id="1"/>
            <w:r w:rsidRPr="00F24CF8">
              <w:rPr>
                <w:rFonts w:cs="David"/>
                <w:rtl/>
              </w:rPr>
              <w:t>זמן השהיה של התהליך ה-</w:t>
            </w:r>
            <w:r w:rsidRPr="00F24CF8">
              <w:rPr>
                <w:rFonts w:cs="David"/>
                <w:position w:val="-4"/>
              </w:rPr>
              <w:object w:dxaOrig="180" w:dyaOrig="240">
                <v:shape id="_x0000_i1029" type="#_x0000_t75" style="width:9.2pt;height:12.25pt" o:ole="">
                  <v:imagedata r:id="rId14" o:title=""/>
                </v:shape>
                <o:OLEObject Type="Embed" ProgID="Equation.DSMT4" ShapeID="_x0000_i1029" DrawAspect="Content" ObjectID="_1492924499" r:id="rId15"/>
              </w:object>
            </w:r>
            <w:r w:rsidRPr="00F24CF8">
              <w:rPr>
                <w:rFonts w:cs="David"/>
                <w:rtl/>
              </w:rPr>
              <w:t xml:space="preserve">תחת </w:t>
            </w:r>
            <w:r w:rsidRPr="00F24CF8">
              <w:rPr>
                <w:rFonts w:cs="David"/>
              </w:rPr>
              <w:t>LJF</w:t>
            </w:r>
            <w:r w:rsidRPr="00F24CF8">
              <w:rPr>
                <w:rFonts w:cs="David"/>
                <w:rtl/>
              </w:rPr>
              <w:t>? הניחו שזמני הריצה של כל התהליכים שונים.</w:t>
            </w: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6412C1" w:rsidRPr="00F24CF8" w:rsidRDefault="006412C1" w:rsidP="00F24CF8">
      <w:pPr>
        <w:pStyle w:val="Heading3"/>
        <w:rPr>
          <w:rFonts w:cs="David"/>
          <w:rtl/>
        </w:rPr>
      </w:pPr>
    </w:p>
    <w:p w:rsidR="006412C1" w:rsidRPr="00F24CF8" w:rsidRDefault="00F96B06" w:rsidP="00E208D9">
      <w:pPr>
        <w:pStyle w:val="Heading2"/>
        <w:rPr>
          <w:rFonts w:cs="David"/>
          <w:rtl/>
        </w:rPr>
      </w:pPr>
      <w:r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ב  (25 נקודות)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חמש</w:t>
      </w:r>
      <w:r w:rsidRPr="00F24CF8">
        <w:rPr>
          <w:rFonts w:cs="David"/>
          <w:rtl/>
        </w:rPr>
        <w:t xml:space="preserve"> השאלות הבאות. משקל כל שאלה 5 נקודות.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Default="006412C1" w:rsidP="00E208D9">
      <w:pPr>
        <w:pStyle w:val="Heading3"/>
        <w:rPr>
          <w:rFonts w:cs="David" w:hint="cs"/>
          <w:rtl/>
        </w:rPr>
      </w:pPr>
      <w:r w:rsidRPr="00F24CF8">
        <w:rPr>
          <w:rFonts w:cs="David"/>
          <w:rtl/>
        </w:rPr>
        <w:t>שאלה 4</w:t>
      </w:r>
    </w:p>
    <w:p w:rsidR="00F96B06" w:rsidRPr="00F96B06" w:rsidRDefault="00F96B06" w:rsidP="003D42E5">
      <w:pPr>
        <w:rPr>
          <w:rFonts w:hint="cs"/>
          <w:rtl/>
        </w:rPr>
      </w:pPr>
      <w:r>
        <w:rPr>
          <w:rFonts w:hint="cs"/>
          <w:rtl/>
        </w:rPr>
        <w:t xml:space="preserve">הסבירו מהו ה </w:t>
      </w:r>
      <w:r>
        <w:t>Block group</w:t>
      </w:r>
      <w:r>
        <w:rPr>
          <w:rFonts w:hint="cs"/>
        </w:rPr>
        <w:t xml:space="preserve"> </w:t>
      </w:r>
      <w:r w:rsidR="003D42E5">
        <w:rPr>
          <w:rFonts w:hint="cs"/>
          <w:rtl/>
        </w:rPr>
        <w:t xml:space="preserve">. הסבירו מהם הפרמטרים המשפיעים על כמות ה </w:t>
      </w:r>
      <w:r w:rsidR="003D42E5">
        <w:t>block groups</w:t>
      </w:r>
      <w:r w:rsidR="003D42E5">
        <w:rPr>
          <w:rFonts w:hint="cs"/>
        </w:rPr>
        <w:t xml:space="preserve"> </w:t>
      </w:r>
      <w:r w:rsidR="003D42E5">
        <w:rPr>
          <w:rFonts w:hint="cs"/>
          <w:rtl/>
        </w:rPr>
        <w:t xml:space="preserve"> בדיסק.</w:t>
      </w:r>
    </w:p>
    <w:p w:rsidR="00540668" w:rsidRPr="00F24CF8" w:rsidRDefault="00F96B06" w:rsidP="00FD7377">
      <w:pPr>
        <w:spacing w:line="480" w:lineRule="auto"/>
        <w:rPr>
          <w:rFonts w:cs="David"/>
          <w:rtl/>
        </w:rPr>
      </w:pPr>
      <w:r w:rsidRPr="00375CBC">
        <w:rPr>
          <w:rFonts w:cs="David"/>
          <w:szCs w:val="28"/>
        </w:rPr>
        <w:pict>
          <v:shape id="_x0000_i1030" type="#_x0000_t75" style="width:419.25pt;height:162.9pt">
            <v:imagedata r:id="rId16" o:title="" cropright="5789f" gain="105703f" blacklevel="-5898f"/>
          </v:shape>
        </w:pict>
      </w:r>
    </w:p>
    <w:p w:rsidR="00540668" w:rsidRPr="00F24CF8" w:rsidRDefault="00540668" w:rsidP="00500C67">
      <w:pPr>
        <w:bidi w:val="0"/>
        <w:spacing w:line="480" w:lineRule="auto"/>
        <w:rPr>
          <w:rFonts w:cs="David"/>
        </w:rPr>
      </w:pPr>
    </w:p>
    <w:p w:rsidR="006412C1" w:rsidRPr="00F24CF8" w:rsidRDefault="006412C1" w:rsidP="007F113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5B640E" w:rsidRPr="00F24CF8" w:rsidRDefault="005B640E" w:rsidP="005B640E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5</w:t>
      </w:r>
    </w:p>
    <w:p w:rsidR="009226D1" w:rsidRDefault="009226D1" w:rsidP="009226D1">
      <w:pPr>
        <w:spacing w:line="480" w:lineRule="auto"/>
        <w:rPr>
          <w:rtl/>
        </w:rPr>
      </w:pPr>
      <w:r w:rsidRPr="0027145B">
        <w:rPr>
          <w:rtl/>
        </w:rPr>
        <w:t>מהי מערכת אצווה (</w:t>
      </w:r>
      <w:r w:rsidRPr="0027145B">
        <w:t>batch system</w:t>
      </w:r>
      <w:r w:rsidRPr="0027145B">
        <w:rPr>
          <w:rtl/>
        </w:rPr>
        <w:t xml:space="preserve">)?   </w:t>
      </w:r>
    </w:p>
    <w:p w:rsidR="006412C1" w:rsidRPr="00F24CF8" w:rsidRDefault="006412C1" w:rsidP="007F113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E65746" w:rsidRPr="00F24CF8" w:rsidRDefault="00E65746" w:rsidP="00E65746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7A1854" w:rsidRPr="00F24CF8" w:rsidRDefault="007A1854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6</w:t>
      </w:r>
    </w:p>
    <w:p w:rsidR="007A1854" w:rsidRPr="00F24CF8" w:rsidRDefault="007A1854" w:rsidP="007A1854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והסבירו </w:t>
      </w:r>
      <w:r w:rsidRPr="00F24CF8">
        <w:rPr>
          <w:rFonts w:cs="David" w:hint="cs"/>
          <w:rtl/>
        </w:rPr>
        <w:t>מהו</w:t>
      </w:r>
      <w:r w:rsidRPr="00F24CF8">
        <w:rPr>
          <w:rFonts w:cs="David"/>
          <w:rtl/>
        </w:rPr>
        <w:t xml:space="preserve"> עקרון הלוקליות בזמן ובמקום.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7A1854" w:rsidRPr="00F24CF8" w:rsidRDefault="007A1854" w:rsidP="007A1854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lastRenderedPageBreak/>
        <w:t>________________________________________________________________________________________________________________________________________</w:t>
      </w:r>
    </w:p>
    <w:p w:rsidR="007A1854" w:rsidRPr="00F24CF8" w:rsidRDefault="007A1854" w:rsidP="007A1854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336218" w:rsidRPr="00F24CF8" w:rsidRDefault="00336218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7</w:t>
      </w:r>
    </w:p>
    <w:p w:rsidR="009226D1" w:rsidRPr="00084B4F" w:rsidRDefault="009226D1" w:rsidP="009226D1">
      <w:pPr>
        <w:spacing w:line="480" w:lineRule="auto"/>
        <w:rPr>
          <w:color w:val="000000"/>
          <w:rtl/>
        </w:rPr>
      </w:pPr>
      <w:r w:rsidRPr="00084B4F">
        <w:rPr>
          <w:color w:val="000000"/>
          <w:rtl/>
        </w:rPr>
        <w:t>מהו התקן התומך ב</w:t>
      </w:r>
      <w:r>
        <w:rPr>
          <w:color w:val="000000"/>
          <w:rtl/>
        </w:rPr>
        <w:t>-</w:t>
      </w:r>
      <w:r w:rsidRPr="00084B4F">
        <w:rPr>
          <w:color w:val="000000"/>
        </w:rPr>
        <w:t>DMA</w:t>
      </w:r>
      <w:r w:rsidRPr="00084B4F">
        <w:rPr>
          <w:color w:val="000000"/>
          <w:rtl/>
        </w:rPr>
        <w:t xml:space="preserve"> (בגישה ישירה לזיכרון)? </w:t>
      </w:r>
    </w:p>
    <w:p w:rsidR="006412C1" w:rsidRPr="00F24CF8" w:rsidRDefault="006412C1" w:rsidP="007F113F">
      <w:pPr>
        <w:spacing w:line="480" w:lineRule="auto"/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0B7BE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7F113F">
      <w:pPr>
        <w:spacing w:line="480" w:lineRule="auto"/>
        <w:rPr>
          <w:rFonts w:cs="David"/>
          <w:sz w:val="26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F4193F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שאלה 8</w:t>
      </w:r>
    </w:p>
    <w:p w:rsidR="006412C1" w:rsidRPr="00F24CF8" w:rsidRDefault="00F4193F" w:rsidP="008C26C6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 w:hint="cs"/>
          <w:rtl/>
        </w:rPr>
        <w:t>השלימו שרטר</w:t>
      </w:r>
      <w:r w:rsidR="008C26C6" w:rsidRPr="00F24CF8">
        <w:rPr>
          <w:rFonts w:cs="David" w:hint="cs"/>
          <w:rtl/>
        </w:rPr>
        <w:t xml:space="preserve"> כיצד מת</w:t>
      </w:r>
      <w:r w:rsidR="006412C1" w:rsidRPr="00F24CF8">
        <w:rPr>
          <w:rFonts w:cs="David"/>
          <w:rtl/>
        </w:rPr>
        <w:t xml:space="preserve">בצע תרגום כתובת לוגית לכתובת פיזית באמצעות </w:t>
      </w:r>
      <w:r w:rsidR="006412C1" w:rsidRPr="00F24CF8">
        <w:rPr>
          <w:rFonts w:cs="David"/>
        </w:rPr>
        <w:t>page table</w:t>
      </w:r>
      <w:r w:rsidR="0071013F" w:rsidRPr="00F24CF8">
        <w:rPr>
          <w:rFonts w:cs="David" w:hint="cs"/>
          <w:rtl/>
        </w:rPr>
        <w:t xml:space="preserve"> </w:t>
      </w:r>
      <w:r w:rsidR="0071013F" w:rsidRPr="00F24CF8">
        <w:rPr>
          <w:rFonts w:cs="David"/>
        </w:rPr>
        <w:t>inverted</w:t>
      </w:r>
      <w:r w:rsidR="006412C1" w:rsidRPr="00F24CF8">
        <w:rPr>
          <w:rFonts w:cs="David"/>
          <w:rtl/>
        </w:rPr>
        <w:t xml:space="preserve">. </w:t>
      </w:r>
      <w:r w:rsidR="00B266E8" w:rsidRPr="00F24CF8">
        <w:rPr>
          <w:rFonts w:cs="David" w:hint="cs"/>
          <w:rtl/>
        </w:rPr>
        <w:t xml:space="preserve">השרטוט </w:t>
      </w:r>
      <w:r w:rsidRPr="00F24CF8">
        <w:rPr>
          <w:rFonts w:cs="David" w:hint="cs"/>
          <w:rtl/>
        </w:rPr>
        <w:t>צריך להבהיר</w:t>
      </w:r>
      <w:r w:rsidR="00B266E8" w:rsidRPr="00F24CF8">
        <w:rPr>
          <w:rFonts w:cs="David" w:hint="cs"/>
          <w:rtl/>
        </w:rPr>
        <w:t xml:space="preserve"> כיצד מתבצע חיפוש בעת ההתנגשות בטבלת הערבול.</w:t>
      </w:r>
    </w:p>
    <w:p w:rsidR="008C26C6" w:rsidRPr="00F24CF8" w:rsidRDefault="008C26C6" w:rsidP="008C26C6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>שרטוט:</w:t>
      </w:r>
    </w:p>
    <w:p w:rsidR="00F4193F" w:rsidRPr="00F24CF8" w:rsidRDefault="00BF67AE" w:rsidP="008C26C6">
      <w:pPr>
        <w:spacing w:line="360" w:lineRule="auto"/>
        <w:rPr>
          <w:rFonts w:cs="David"/>
          <w:rtl/>
        </w:rPr>
      </w:pPr>
      <w:r w:rsidRPr="00F24CF8">
        <w:rPr>
          <w:rFonts w:cs="David"/>
        </w:rPr>
        <w:pict>
          <v:shape id="_x0000_i1025" type="#_x0000_t75" style="width:415.15pt;height:99.55pt">
            <v:imagedata r:id="rId17" o:title=""/>
          </v:shape>
        </w:pict>
      </w: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6412C1" w:rsidRPr="00F24CF8" w:rsidRDefault="008F2860" w:rsidP="007F113F">
      <w:pPr>
        <w:pStyle w:val="Heading2"/>
        <w:spacing w:before="0"/>
        <w:rPr>
          <w:rFonts w:cs="David"/>
          <w:rtl/>
        </w:rPr>
      </w:pPr>
      <w:r w:rsidRPr="00F24CF8"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ג  (20 נקודות)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ארבע</w:t>
      </w:r>
      <w:r w:rsidRPr="00F24CF8">
        <w:rPr>
          <w:rFonts w:cs="David"/>
          <w:rtl/>
        </w:rPr>
        <w:t xml:space="preserve"> שאלות רב-ברירה (אמריקאיות). משקל כל שאלה 5 נקודות.</w:t>
      </w:r>
    </w:p>
    <w:p w:rsidR="006412C1" w:rsidRPr="00F24CF8" w:rsidRDefault="006412C1" w:rsidP="001417FA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>בכל שאלה יש לבחור את התשובה הנכונה ולהקיף בעיגול את אות התשובה שבחרתם.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9</w: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לגרף עם שלושת המצבים הבסיסיים של התהליך במערכת ההפעלה הוספנו עוד כמה מצבים: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Default="00500C67" w:rsidP="00500C67">
      <w:pPr>
        <w:spacing w:line="360" w:lineRule="auto"/>
        <w:rPr>
          <w:rFonts w:cs="David"/>
          <w:noProof/>
          <w:sz w:val="20"/>
        </w:rPr>
      </w:pPr>
    </w:p>
    <w:p w:rsidR="00500C67" w:rsidRDefault="00500C67" w:rsidP="00500C67">
      <w:pPr>
        <w:framePr w:hSpace="180" w:wrap="notBeside" w:vAnchor="text" w:hAnchor="text" w:x="-1016" w:y="1"/>
        <w:bidi w:val="0"/>
        <w:rPr>
          <w:rFonts w:cs="David"/>
          <w:noProof/>
          <w:sz w:val="20"/>
        </w:rPr>
      </w:pPr>
      <w:r>
        <w:rPr>
          <w:rFonts w:cs="David" w:hint="cs"/>
          <w:noProof/>
          <w:sz w:val="20"/>
        </w:rPr>
        <w:pict>
          <v:shape id="_x0000_i1031" type="#_x0000_t75" style="width:415.15pt;height:219.05pt" fillcolor="window">
            <v:imagedata r:id="rId18" o:title=""/>
          </v:shape>
        </w:pic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 xml:space="preserve">עדיפותו של 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שנמצא במצב   “</w:t>
      </w:r>
      <w:r>
        <w:rPr>
          <w:rFonts w:cs="David"/>
        </w:rPr>
        <w:t>Ready, swapped out</w:t>
      </w:r>
      <w:r>
        <w:rPr>
          <w:rFonts w:cs="David"/>
          <w:rtl/>
        </w:rPr>
        <w:t>" גבוהה מעדיפותם של כל אחד מהתהליכים שנמצאים במצב "</w:t>
      </w:r>
      <w:r>
        <w:rPr>
          <w:rFonts w:cs="David"/>
        </w:rPr>
        <w:t>Ready, swapped in</w:t>
      </w:r>
      <w:r>
        <w:rPr>
          <w:rFonts w:cs="David"/>
          <w:rtl/>
        </w:rPr>
        <w:t xml:space="preserve">". האם ייתכן מצב שמנגנון התזמון ישאיר את התהליך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במצב “</w:t>
      </w:r>
      <w:r>
        <w:rPr>
          <w:rFonts w:cs="David"/>
        </w:rPr>
        <w:t>Ready, swapped out</w:t>
      </w:r>
      <w:r>
        <w:rPr>
          <w:rFonts w:cs="David"/>
          <w:rtl/>
        </w:rPr>
        <w:t xml:space="preserve">" וימשיך לתזמן תהליכים שנמצאים בזיכרון מבלי לבצע </w:t>
      </w:r>
      <w:r>
        <w:rPr>
          <w:rFonts w:cs="David"/>
        </w:rPr>
        <w:t>swap in</w:t>
      </w:r>
      <w:r>
        <w:rPr>
          <w:rFonts w:cs="David"/>
          <w:rtl/>
        </w:rPr>
        <w:t xml:space="preserve">  ל </w:t>
      </w:r>
      <w:r>
        <w:rPr>
          <w:rFonts w:cs="David"/>
        </w:rPr>
        <w:t>P</w:t>
      </w:r>
      <w:r>
        <w:rPr>
          <w:rFonts w:cs="David"/>
          <w:rtl/>
        </w:rPr>
        <w:t>?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ייתכן, למשל משיקולי גודל התהליך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אשר צריך להביאו לזיכרון.</w:t>
      </w: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 כאשר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שוהה זמן רב במצב "</w:t>
      </w:r>
      <w:r w:rsidRPr="00500C67">
        <w:rPr>
          <w:rFonts w:ascii="David" w:hAnsi="David"/>
          <w:sz w:val="24"/>
          <w:lang w:eastAsia="he-IL"/>
        </w:rPr>
        <w:t>Ready, swapped out</w:t>
      </w:r>
      <w:r w:rsidRPr="00500C67">
        <w:rPr>
          <w:rFonts w:ascii="David" w:hAnsi="David"/>
          <w:sz w:val="24"/>
          <w:rtl/>
          <w:lang w:eastAsia="he-IL"/>
        </w:rPr>
        <w:t>".</w:t>
      </w: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>כן. המצב ייתכן כאשר יש חשיבות מכרעת לתזמון תהליכים עם עדיפות גבוהה על פני שיקולים אחרים.</w:t>
      </w: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כל התשובות </w:t>
      </w:r>
      <w:r w:rsidR="00C23462">
        <w:rPr>
          <w:rFonts w:ascii="David" w:hAnsi="David" w:hint="cs"/>
          <w:sz w:val="24"/>
          <w:rtl/>
          <w:lang w:eastAsia="he-IL"/>
        </w:rPr>
        <w:t xml:space="preserve">הקודמות הן </w:t>
      </w:r>
      <w:r w:rsidRPr="00500C67">
        <w:rPr>
          <w:rFonts w:ascii="David" w:hAnsi="David"/>
          <w:sz w:val="24"/>
          <w:rtl/>
          <w:lang w:eastAsia="he-IL"/>
        </w:rPr>
        <w:t xml:space="preserve">נכונות.  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10</w:t>
      </w:r>
    </w:p>
    <w:p w:rsidR="00E350FA" w:rsidRPr="00F24CF8" w:rsidRDefault="00E350FA" w:rsidP="00E350FA">
      <w:pPr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מהו החיסרון המובהק של שיטת ה- </w:t>
      </w:r>
      <w:r w:rsidRPr="00F24CF8">
        <w:rPr>
          <w:rFonts w:cs="David"/>
          <w:lang w:eastAsia="he-IL"/>
        </w:rPr>
        <w:t>rendezvous</w:t>
      </w:r>
      <w:r w:rsidRPr="00F24CF8">
        <w:rPr>
          <w:rFonts w:cs="David"/>
          <w:rtl/>
          <w:lang w:eastAsia="he-IL"/>
        </w:rPr>
        <w:t xml:space="preserve"> לעומת ה- </w:t>
      </w:r>
      <w:r w:rsidRPr="00F24CF8">
        <w:rPr>
          <w:rFonts w:cs="David"/>
          <w:lang w:eastAsia="he-IL"/>
        </w:rPr>
        <w:t>mailbox</w:t>
      </w:r>
      <w:r w:rsidRPr="00F24CF8">
        <w:rPr>
          <w:rFonts w:cs="David"/>
          <w:rtl/>
          <w:lang w:eastAsia="he-IL"/>
        </w:rPr>
        <w:t xml:space="preserve"> ב- </w:t>
      </w:r>
      <w:r w:rsidRPr="00F24CF8">
        <w:rPr>
          <w:rFonts w:cs="David"/>
          <w:lang w:eastAsia="he-IL"/>
        </w:rPr>
        <w:t>message passing</w:t>
      </w:r>
      <w:r w:rsidRPr="00F24CF8">
        <w:rPr>
          <w:rFonts w:cs="David"/>
          <w:rtl/>
          <w:lang w:eastAsia="he-IL"/>
        </w:rPr>
        <w:t>?</w:t>
      </w:r>
    </w:p>
    <w:p w:rsidR="00E350FA" w:rsidRPr="00F24CF8" w:rsidRDefault="00E350FA" w:rsidP="00E350FA">
      <w:pPr>
        <w:rPr>
          <w:rFonts w:cs="David"/>
          <w:rtl/>
          <w:lang w:eastAsia="he-IL"/>
        </w:rPr>
      </w:pPr>
    </w:p>
    <w:p w:rsidR="00E350FA" w:rsidRPr="00F24CF8" w:rsidRDefault="00E350FA" w:rsidP="00E350FA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F24CF8">
        <w:rPr>
          <w:rFonts w:ascii="David" w:hAnsi="David" w:hint="eastAsia"/>
          <w:sz w:val="24"/>
          <w:rtl/>
          <w:lang w:eastAsia="he-IL"/>
        </w:rPr>
        <w:t>שיטת</w:t>
      </w:r>
      <w:r w:rsidRPr="00F24CF8">
        <w:rPr>
          <w:rFonts w:ascii="David" w:hAnsi="David"/>
          <w:sz w:val="24"/>
          <w:rtl/>
          <w:lang w:eastAsia="he-IL"/>
        </w:rPr>
        <w:t xml:space="preserve"> ה-</w:t>
      </w:r>
      <w:r w:rsidRPr="00F24CF8">
        <w:rPr>
          <w:rFonts w:ascii="David" w:hAnsi="David"/>
          <w:sz w:val="24"/>
          <w:lang w:eastAsia="he-IL"/>
        </w:rPr>
        <w:t>rendezvous</w:t>
      </w:r>
      <w:r w:rsidRPr="00F24CF8">
        <w:rPr>
          <w:rFonts w:ascii="David" w:hAnsi="David"/>
          <w:sz w:val="24"/>
          <w:rtl/>
          <w:lang w:eastAsia="he-IL"/>
        </w:rPr>
        <w:t xml:space="preserve"> קשה יותר למימוש במערכת הפעלה.</w:t>
      </w:r>
    </w:p>
    <w:p w:rsidR="00E350FA" w:rsidRPr="00F24CF8" w:rsidRDefault="00E350FA" w:rsidP="00E350FA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F24CF8">
        <w:rPr>
          <w:rFonts w:ascii="David" w:hAnsi="David" w:hint="eastAsia"/>
          <w:sz w:val="24"/>
          <w:rtl/>
          <w:lang w:eastAsia="he-IL"/>
        </w:rPr>
        <w:lastRenderedPageBreak/>
        <w:t>שיטת</w:t>
      </w:r>
      <w:r w:rsidRPr="00F24CF8">
        <w:rPr>
          <w:rFonts w:ascii="David" w:hAnsi="David"/>
          <w:sz w:val="24"/>
          <w:rtl/>
          <w:lang w:eastAsia="he-IL"/>
        </w:rPr>
        <w:t xml:space="preserve"> ה-</w:t>
      </w:r>
      <w:r w:rsidRPr="00F24CF8">
        <w:rPr>
          <w:rFonts w:ascii="David" w:hAnsi="David"/>
          <w:sz w:val="24"/>
          <w:lang w:eastAsia="he-IL"/>
        </w:rPr>
        <w:t>rendezvous</w:t>
      </w:r>
      <w:r w:rsidRPr="00F24CF8">
        <w:rPr>
          <w:rFonts w:ascii="David" w:hAnsi="David"/>
          <w:sz w:val="24"/>
          <w:rtl/>
          <w:lang w:eastAsia="he-IL"/>
        </w:rPr>
        <w:t xml:space="preserve"> פחות גמישה מכיוון שהתהליכים (השולח והנמען) הופכים להיות מסונכרנים (תלויים זה בזה).</w:t>
      </w:r>
    </w:p>
    <w:p w:rsidR="00E350FA" w:rsidRPr="00F24CF8" w:rsidRDefault="00E350FA" w:rsidP="00E350FA">
      <w:pPr>
        <w:pStyle w:val="1"/>
        <w:numPr>
          <w:ilvl w:val="0"/>
          <w:numId w:val="26"/>
        </w:numPr>
        <w:rPr>
          <w:rFonts w:ascii="David" w:hAnsi="David"/>
          <w:spacing w:val="-3"/>
          <w:sz w:val="24"/>
          <w:rtl/>
          <w:lang w:eastAsia="he-IL"/>
        </w:rPr>
      </w:pPr>
      <w:r w:rsidRPr="00F24CF8">
        <w:rPr>
          <w:rFonts w:ascii="David" w:hAnsi="David" w:hint="eastAsia"/>
          <w:spacing w:val="-3"/>
          <w:sz w:val="24"/>
          <w:rtl/>
          <w:lang w:eastAsia="he-IL"/>
        </w:rPr>
        <w:t>בשיטת</w:t>
      </w:r>
      <w:r w:rsidRPr="00F24CF8">
        <w:rPr>
          <w:rFonts w:ascii="David" w:hAnsi="David"/>
          <w:spacing w:val="-3"/>
          <w:sz w:val="24"/>
          <w:rtl/>
          <w:lang w:eastAsia="he-IL"/>
        </w:rPr>
        <w:t xml:space="preserve"> ה-</w:t>
      </w:r>
      <w:r w:rsidRPr="00F24CF8">
        <w:rPr>
          <w:rFonts w:ascii="David" w:hAnsi="David"/>
          <w:spacing w:val="-3"/>
          <w:sz w:val="24"/>
          <w:lang w:eastAsia="he-IL"/>
        </w:rPr>
        <w:t>rendezvous</w:t>
      </w:r>
      <w:r w:rsidRPr="00F24CF8">
        <w:rPr>
          <w:rFonts w:ascii="David" w:hAnsi="David"/>
          <w:spacing w:val="-3"/>
          <w:sz w:val="24"/>
          <w:rtl/>
          <w:lang w:eastAsia="he-IL"/>
        </w:rPr>
        <w:t xml:space="preserve"> לא ניתן לממש מניעה הדדית בגישה לקטעים קריטיים (</w:t>
      </w:r>
      <w:r w:rsidRPr="00F24CF8">
        <w:rPr>
          <w:rFonts w:ascii="David" w:hAnsi="David"/>
          <w:spacing w:val="-3"/>
          <w:sz w:val="24"/>
          <w:lang w:eastAsia="he-IL"/>
        </w:rPr>
        <w:t>critical sections</w:t>
      </w:r>
      <w:r w:rsidRPr="00F24CF8">
        <w:rPr>
          <w:rFonts w:ascii="David" w:hAnsi="David"/>
          <w:spacing w:val="-3"/>
          <w:sz w:val="24"/>
          <w:rtl/>
          <w:lang w:eastAsia="he-IL"/>
        </w:rPr>
        <w:t>).</w:t>
      </w:r>
    </w:p>
    <w:p w:rsidR="00E350FA" w:rsidRPr="00F24CF8" w:rsidRDefault="00E350FA" w:rsidP="00E350FA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F24CF8">
        <w:rPr>
          <w:rFonts w:ascii="David" w:hAnsi="David" w:hint="cs"/>
          <w:sz w:val="24"/>
          <w:rtl/>
          <w:lang w:eastAsia="he-IL"/>
        </w:rPr>
        <w:t xml:space="preserve">שיטת </w:t>
      </w:r>
      <w:r w:rsidRPr="00F24CF8">
        <w:rPr>
          <w:rFonts w:ascii="David" w:hAnsi="David"/>
          <w:sz w:val="24"/>
          <w:rtl/>
          <w:lang w:eastAsia="he-IL"/>
        </w:rPr>
        <w:t>ה-</w:t>
      </w:r>
      <w:r w:rsidRPr="00F24CF8">
        <w:rPr>
          <w:rFonts w:ascii="David" w:hAnsi="David"/>
          <w:sz w:val="24"/>
          <w:lang w:eastAsia="he-IL"/>
        </w:rPr>
        <w:t>rendezvous</w:t>
      </w:r>
      <w:r w:rsidRPr="00F24CF8">
        <w:rPr>
          <w:rFonts w:ascii="David" w:hAnsi="David" w:hint="cs"/>
          <w:sz w:val="24"/>
          <w:rtl/>
          <w:lang w:eastAsia="he-IL"/>
        </w:rPr>
        <w:t xml:space="preserve"> גורמת לסחרור (</w:t>
      </w:r>
      <w:r w:rsidRPr="00F24CF8">
        <w:rPr>
          <w:rFonts w:asciiTheme="minorHAnsi" w:hAnsiTheme="minorHAnsi"/>
          <w:sz w:val="24"/>
          <w:lang w:eastAsia="he-IL"/>
        </w:rPr>
        <w:t>thrashing</w:t>
      </w:r>
      <w:r w:rsidRPr="00F24CF8">
        <w:rPr>
          <w:rFonts w:asciiTheme="minorHAnsi" w:hAnsiTheme="minorHAnsi" w:hint="cs"/>
          <w:sz w:val="24"/>
          <w:rtl/>
          <w:lang w:eastAsia="he-IL"/>
        </w:rPr>
        <w:t xml:space="preserve">) 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11</w:t>
      </w:r>
    </w:p>
    <w:p w:rsidR="00DC6DA6" w:rsidRPr="00F24CF8" w:rsidRDefault="00DC6DA6" w:rsidP="00DC6DA6">
      <w:pPr>
        <w:spacing w:after="120"/>
        <w:rPr>
          <w:rFonts w:cs="David"/>
          <w:rtl/>
        </w:rPr>
      </w:pPr>
      <w:r w:rsidRPr="00F24CF8">
        <w:rPr>
          <w:rFonts w:cs="David"/>
          <w:rtl/>
        </w:rPr>
        <w:t>בחרו סיגנל (</w:t>
      </w:r>
      <w:r w:rsidRPr="00F24CF8">
        <w:rPr>
          <w:rFonts w:cs="David"/>
        </w:rPr>
        <w:t>signal</w:t>
      </w:r>
      <w:r w:rsidRPr="00F24CF8">
        <w:rPr>
          <w:rFonts w:cs="David"/>
          <w:rtl/>
        </w:rPr>
        <w:t xml:space="preserve">) אשר אי-אפשר להתעלם ממנו (באמצעות </w:t>
      </w:r>
      <w:r w:rsidRPr="00F24CF8">
        <w:rPr>
          <w:rFonts w:cs="David"/>
        </w:rPr>
        <w:t>SIG_IGN</w:t>
      </w:r>
      <w:r w:rsidRPr="00F24CF8">
        <w:rPr>
          <w:rFonts w:cs="David"/>
          <w:rtl/>
        </w:rPr>
        <w:t>):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SIGINT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SIGKILL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SIGSEGV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SIGALRM</w:t>
      </w:r>
    </w:p>
    <w:p w:rsidR="00424076" w:rsidRPr="00F24CF8" w:rsidRDefault="00424076" w:rsidP="00E208D9">
      <w:pPr>
        <w:pStyle w:val="Heading3"/>
        <w:rPr>
          <w:rFonts w:cs="David"/>
          <w:rtl/>
        </w:rPr>
      </w:pPr>
    </w:p>
    <w:p w:rsidR="00424076" w:rsidRPr="00F24CF8" w:rsidRDefault="00424076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12</w:t>
      </w:r>
    </w:p>
    <w:p w:rsidR="00680E54" w:rsidRDefault="00680E54" w:rsidP="00680E54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נתון כי במערכת מסוימת המשתמשת בשיטת הדפדוף (</w:t>
      </w:r>
      <w:r>
        <w:rPr>
          <w:rFonts w:cs="David"/>
        </w:rPr>
        <w:t>paging</w:t>
      </w:r>
      <w:r>
        <w:rPr>
          <w:rFonts w:cs="David"/>
          <w:rtl/>
        </w:rPr>
        <w:t xml:space="preserve">) לצורך ניהול הזיכרון: </w:t>
      </w:r>
    </w:p>
    <w:p w:rsidR="00680E54" w:rsidRDefault="00680E54" w:rsidP="00680E54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line="360" w:lineRule="auto"/>
        <w:ind w:left="360"/>
        <w:rPr>
          <w:rFonts w:cs="David"/>
          <w:rtl/>
        </w:rPr>
      </w:pPr>
      <w:r>
        <w:rPr>
          <w:rFonts w:cs="David"/>
          <w:rtl/>
        </w:rPr>
        <w:t xml:space="preserve">גודל הדף הוא </w:t>
      </w:r>
      <w:r>
        <w:rPr>
          <w:rFonts w:cs="David"/>
        </w:rPr>
        <w:t>2 K</w:t>
      </w:r>
      <w:r>
        <w:rPr>
          <w:rFonts w:cs="David"/>
          <w:rtl/>
        </w:rPr>
        <w:t xml:space="preserve">. </w:t>
      </w:r>
    </w:p>
    <w:p w:rsidR="00680E54" w:rsidRDefault="00680E54" w:rsidP="00680E54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line="360" w:lineRule="auto"/>
        <w:ind w:left="360"/>
        <w:rPr>
          <w:rFonts w:cs="David"/>
          <w:rtl/>
        </w:rPr>
      </w:pPr>
      <w:r>
        <w:rPr>
          <w:rFonts w:cs="David"/>
          <w:rtl/>
        </w:rPr>
        <w:t>הכתובת הוירטואלית הנה בת 20 סיביות (</w:t>
      </w:r>
      <w:r>
        <w:rPr>
          <w:rFonts w:cs="David"/>
        </w:rPr>
        <w:t>bits</w:t>
      </w:r>
      <w:r>
        <w:rPr>
          <w:rFonts w:cs="David"/>
          <w:rtl/>
        </w:rPr>
        <w:t>).</w:t>
      </w:r>
    </w:p>
    <w:p w:rsidR="00680E54" w:rsidRDefault="00680E54" w:rsidP="00680E54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line="360" w:lineRule="auto"/>
        <w:ind w:left="360"/>
        <w:rPr>
          <w:rFonts w:cs="David"/>
          <w:rtl/>
        </w:rPr>
      </w:pPr>
      <w:r>
        <w:rPr>
          <w:rFonts w:cs="David"/>
          <w:rtl/>
        </w:rPr>
        <w:t xml:space="preserve">גודל הזיכרון הפיזי הוא </w:t>
      </w:r>
      <w:r>
        <w:rPr>
          <w:rFonts w:cs="David"/>
        </w:rPr>
        <w:t>640 K</w:t>
      </w:r>
      <w:r>
        <w:rPr>
          <w:rFonts w:cs="David"/>
          <w:rtl/>
        </w:rPr>
        <w:t>.</w:t>
      </w:r>
    </w:p>
    <w:p w:rsidR="00680E54" w:rsidRDefault="00680E54" w:rsidP="00680E54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line="360" w:lineRule="auto"/>
        <w:ind w:left="360"/>
        <w:rPr>
          <w:rFonts w:cs="David"/>
          <w:rtl/>
        </w:rPr>
      </w:pPr>
      <w:r>
        <w:rPr>
          <w:rFonts w:cs="David"/>
          <w:rtl/>
        </w:rPr>
        <w:t>גודל שורה בטבלת הדפים (</w:t>
      </w:r>
      <w:r>
        <w:rPr>
          <w:rFonts w:cs="David"/>
        </w:rPr>
        <w:t>page table entry</w:t>
      </w:r>
      <w:r>
        <w:rPr>
          <w:rFonts w:cs="David"/>
          <w:rtl/>
        </w:rPr>
        <w:t>) הוא 16 בתים (</w:t>
      </w:r>
      <w:r>
        <w:rPr>
          <w:rFonts w:cs="David"/>
        </w:rPr>
        <w:t>bytes</w:t>
      </w:r>
      <w:r>
        <w:rPr>
          <w:rFonts w:cs="David"/>
          <w:rtl/>
        </w:rPr>
        <w:t>).</w:t>
      </w:r>
    </w:p>
    <w:p w:rsidR="00680E54" w:rsidRDefault="00680E54" w:rsidP="00680E54">
      <w:pPr>
        <w:spacing w:line="360" w:lineRule="auto"/>
        <w:rPr>
          <w:rFonts w:cs="David"/>
          <w:rtl/>
        </w:rPr>
      </w:pPr>
    </w:p>
    <w:p w:rsidR="00680E54" w:rsidRDefault="00680E54" w:rsidP="00680E54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אם טבלת הדפים הנה טבלת הדפים המהופכת (</w:t>
      </w:r>
      <w:r>
        <w:rPr>
          <w:rFonts w:cs="David"/>
        </w:rPr>
        <w:t>inverted page table</w:t>
      </w:r>
      <w:r>
        <w:rPr>
          <w:rFonts w:cs="David"/>
          <w:rtl/>
        </w:rPr>
        <w:t>) מהו גודל הטבלה?</w:t>
      </w:r>
    </w:p>
    <w:p w:rsidR="00680E54" w:rsidRDefault="00680E54" w:rsidP="00680E54">
      <w:pPr>
        <w:spacing w:line="360" w:lineRule="auto"/>
        <w:rPr>
          <w:rFonts w:cs="David"/>
          <w:rtl/>
        </w:rPr>
      </w:pPr>
    </w:p>
    <w:p w:rsidR="00680E54" w:rsidRDefault="00680E54" w:rsidP="00B102B3">
      <w:pPr>
        <w:pStyle w:val="ListParagraph"/>
        <w:numPr>
          <w:ilvl w:val="0"/>
          <w:numId w:val="32"/>
        </w:numPr>
        <w:autoSpaceDE w:val="0"/>
        <w:autoSpaceDN w:val="0"/>
        <w:spacing w:line="360" w:lineRule="auto"/>
        <w:contextualSpacing w:val="0"/>
        <w:jc w:val="both"/>
        <w:rPr>
          <w:rFonts w:cs="David"/>
          <w:rtl/>
        </w:rPr>
      </w:pPr>
      <w:r>
        <w:rPr>
          <w:rFonts w:cs="David"/>
          <w:rtl/>
        </w:rPr>
        <w:t>5120 בתים.</w:t>
      </w:r>
    </w:p>
    <w:p w:rsidR="00680E54" w:rsidRDefault="00680E54" w:rsidP="00B102B3">
      <w:pPr>
        <w:pStyle w:val="ListParagraph"/>
        <w:numPr>
          <w:ilvl w:val="0"/>
          <w:numId w:val="32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>
        <w:rPr>
          <w:rFonts w:cs="David"/>
          <w:rtl/>
        </w:rPr>
        <w:t>1280 בתים.</w:t>
      </w:r>
    </w:p>
    <w:p w:rsidR="00680E54" w:rsidRDefault="00680E54" w:rsidP="00B102B3">
      <w:pPr>
        <w:pStyle w:val="ListParagraph"/>
        <w:numPr>
          <w:ilvl w:val="0"/>
          <w:numId w:val="32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>
        <w:rPr>
          <w:rFonts w:cs="David"/>
          <w:rtl/>
        </w:rPr>
        <w:t>4096 בתים.</w:t>
      </w:r>
    </w:p>
    <w:p w:rsidR="00680E54" w:rsidRDefault="00680E54" w:rsidP="00B102B3">
      <w:pPr>
        <w:pStyle w:val="ListParagraph"/>
        <w:numPr>
          <w:ilvl w:val="0"/>
          <w:numId w:val="32"/>
        </w:numPr>
        <w:autoSpaceDE w:val="0"/>
        <w:autoSpaceDN w:val="0"/>
        <w:spacing w:line="360" w:lineRule="auto"/>
        <w:contextualSpacing w:val="0"/>
        <w:jc w:val="both"/>
        <w:rPr>
          <w:rFonts w:cs="David"/>
          <w:rtl/>
        </w:rPr>
      </w:pPr>
      <w:r>
        <w:rPr>
          <w:rFonts w:cs="David"/>
          <w:rtl/>
        </w:rPr>
        <w:t>2048 בתים.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F24CF8"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sectPr w:rsidR="006412C1" w:rsidRPr="00F24CF8" w:rsidSect="00F578EA">
      <w:footerReference w:type="default" r:id="rId1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6A2" w:rsidRDefault="00ED06A2" w:rsidP="00FA0D2F">
      <w:r>
        <w:separator/>
      </w:r>
    </w:p>
  </w:endnote>
  <w:endnote w:type="continuationSeparator" w:id="0">
    <w:p w:rsidR="00ED06A2" w:rsidRDefault="00ED06A2" w:rsidP="00FA0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2C1" w:rsidRPr="007F113F" w:rsidRDefault="0093621A" w:rsidP="00B36673">
    <w:pPr>
      <w:pStyle w:val="Footer"/>
      <w:ind w:firstLine="720"/>
      <w:jc w:val="right"/>
      <w:rPr>
        <w:rFonts w:cs="David"/>
      </w:rPr>
    </w:pPr>
    <w:r w:rsidRPr="007F113F">
      <w:rPr>
        <w:rFonts w:cs="David"/>
      </w:rPr>
      <w:fldChar w:fldCharType="begin"/>
    </w:r>
    <w:r w:rsidR="006412C1" w:rsidRPr="007F113F">
      <w:rPr>
        <w:rFonts w:cs="David"/>
      </w:rPr>
      <w:instrText xml:space="preserve"> PAGE   \* MERGEFORMAT </w:instrText>
    </w:r>
    <w:r w:rsidRPr="007F113F">
      <w:rPr>
        <w:rFonts w:cs="David"/>
      </w:rPr>
      <w:fldChar w:fldCharType="separate"/>
    </w:r>
    <w:r w:rsidR="009226D1" w:rsidRPr="009226D1">
      <w:rPr>
        <w:rFonts w:cs="David"/>
        <w:noProof/>
        <w:rtl/>
        <w:lang w:val="he-IL"/>
      </w:rPr>
      <w:t>1</w:t>
    </w:r>
    <w:r w:rsidRPr="007F113F">
      <w:rPr>
        <w:rFonts w:cs="David"/>
      </w:rPr>
      <w:fldChar w:fldCharType="end"/>
    </w:r>
    <w:r w:rsidR="006412C1" w:rsidRPr="007F113F">
      <w:rPr>
        <w:rFonts w:cs="David"/>
        <w:rtl/>
      </w:rPr>
      <w:tab/>
    </w:r>
    <w:r w:rsidR="00B36673">
      <w:rPr>
        <w:rFonts w:cs="David" w:hint="cs"/>
        <w:szCs w:val="22"/>
        <w:rtl/>
      </w:rPr>
      <w:t>א</w:t>
    </w:r>
    <w:r w:rsidR="00B36673">
      <w:rPr>
        <w:rFonts w:cs="David"/>
        <w:szCs w:val="22"/>
        <w:rtl/>
      </w:rPr>
      <w:t>20</w:t>
    </w:r>
    <w:r w:rsidR="00B36673">
      <w:rPr>
        <w:rFonts w:cs="David" w:hint="cs"/>
        <w:szCs w:val="22"/>
        <w:rtl/>
      </w:rPr>
      <w:t>15</w:t>
    </w:r>
    <w:r w:rsidR="006412C1" w:rsidRPr="007F113F">
      <w:rPr>
        <w:rFonts w:cs="David"/>
        <w:szCs w:val="22"/>
        <w:rtl/>
      </w:rPr>
      <w:t>– 82 / 20594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6A2" w:rsidRDefault="00ED06A2" w:rsidP="00FA0D2F">
      <w:r>
        <w:separator/>
      </w:r>
    </w:p>
  </w:footnote>
  <w:footnote w:type="continuationSeparator" w:id="0">
    <w:p w:rsidR="00ED06A2" w:rsidRDefault="00ED06A2" w:rsidP="00FA0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>
    <w:nsid w:val="06E479BF"/>
    <w:multiLevelType w:val="hybridMultilevel"/>
    <w:tmpl w:val="EA3A38E2"/>
    <w:lvl w:ilvl="0" w:tplc="8D5A1E94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cs="David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BE0995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6E6235A"/>
    <w:multiLevelType w:val="hybridMultilevel"/>
    <w:tmpl w:val="41328008"/>
    <w:lvl w:ilvl="0" w:tplc="2AB0181C">
      <w:start w:val="1"/>
      <w:numFmt w:val="hebrew1"/>
      <w:lvlText w:val="%1."/>
      <w:lvlJc w:val="left"/>
      <w:pPr>
        <w:ind w:left="960" w:hanging="60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6345B61"/>
    <w:multiLevelType w:val="hybridMultilevel"/>
    <w:tmpl w:val="2AFA46CE"/>
    <w:lvl w:ilvl="0" w:tplc="3EDE14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E9006EC"/>
    <w:multiLevelType w:val="multilevel"/>
    <w:tmpl w:val="9A646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0DB6F77"/>
    <w:multiLevelType w:val="hybridMultilevel"/>
    <w:tmpl w:val="658C1D88"/>
    <w:lvl w:ilvl="0" w:tplc="EEFE1AB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color w:val="auto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3511A1"/>
    <w:multiLevelType w:val="hybridMultilevel"/>
    <w:tmpl w:val="DD8E26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8B83AE7"/>
    <w:multiLevelType w:val="multilevel"/>
    <w:tmpl w:val="DFAA376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hebrew1"/>
      <w:lvlText w:val="%1.    %2."/>
      <w:lvlJc w:val="left"/>
      <w:pPr>
        <w:tabs>
          <w:tab w:val="num" w:pos="720"/>
        </w:tabs>
        <w:ind w:left="465" w:hanging="465"/>
      </w:pPr>
      <w:rPr>
        <w:rFonts w:cs="Times New Roman" w:hint="default"/>
        <w:sz w:val="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10">
    <w:nsid w:val="42933164"/>
    <w:multiLevelType w:val="hybridMultilevel"/>
    <w:tmpl w:val="6750EBE8"/>
    <w:lvl w:ilvl="0" w:tplc="9A94CA10">
      <w:start w:val="1"/>
      <w:numFmt w:val="hebrew1"/>
      <w:lvlRestart w:val="0"/>
      <w:lvlText w:val="%1."/>
      <w:lvlJc w:val="left"/>
      <w:pPr>
        <w:tabs>
          <w:tab w:val="num" w:pos="960"/>
        </w:tabs>
        <w:ind w:left="960" w:hanging="60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70516C"/>
    <w:multiLevelType w:val="hybridMultilevel"/>
    <w:tmpl w:val="8DCA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2E6268"/>
    <w:multiLevelType w:val="multilevel"/>
    <w:tmpl w:val="8EE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884470D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9B979C9"/>
    <w:multiLevelType w:val="hybridMultilevel"/>
    <w:tmpl w:val="00228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772CC"/>
    <w:multiLevelType w:val="hybridMultilevel"/>
    <w:tmpl w:val="792AA820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E9A1CC8"/>
    <w:multiLevelType w:val="hybridMultilevel"/>
    <w:tmpl w:val="7CE6EFA6"/>
    <w:lvl w:ilvl="0" w:tplc="7C88D92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FAC4838"/>
    <w:multiLevelType w:val="hybridMultilevel"/>
    <w:tmpl w:val="CAB4082A"/>
    <w:lvl w:ilvl="0" w:tplc="3BC69B14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0E815A8"/>
    <w:multiLevelType w:val="multilevel"/>
    <w:tmpl w:val="15B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2C6384F"/>
    <w:multiLevelType w:val="singleLevel"/>
    <w:tmpl w:val="72164F2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4"/>
      </w:rPr>
    </w:lvl>
  </w:abstractNum>
  <w:abstractNum w:abstractNumId="21">
    <w:nsid w:val="5CB02590"/>
    <w:multiLevelType w:val="hybridMultilevel"/>
    <w:tmpl w:val="1FC2C706"/>
    <w:lvl w:ilvl="0" w:tplc="0130DAE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C602ED6">
      <w:start w:val="1"/>
      <w:numFmt w:val="hebrew1"/>
      <w:lvlRestart w:val="0"/>
      <w:lvlText w:val="%3."/>
      <w:lvlJc w:val="left"/>
      <w:pPr>
        <w:ind w:left="2160" w:hanging="180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37C49B4"/>
    <w:multiLevelType w:val="multilevel"/>
    <w:tmpl w:val="DD8E2644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3BA1226"/>
    <w:multiLevelType w:val="hybridMultilevel"/>
    <w:tmpl w:val="03C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65CB2"/>
    <w:multiLevelType w:val="hybridMultilevel"/>
    <w:tmpl w:val="0A66349A"/>
    <w:lvl w:ilvl="0" w:tplc="040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6F723957"/>
    <w:multiLevelType w:val="singleLevel"/>
    <w:tmpl w:val="30E2DBD8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 w:hint="default"/>
        <w:sz w:val="2"/>
        <w:szCs w:val="24"/>
      </w:rPr>
    </w:lvl>
  </w:abstractNum>
  <w:abstractNum w:abstractNumId="26">
    <w:nsid w:val="70BB154A"/>
    <w:multiLevelType w:val="hybridMultilevel"/>
    <w:tmpl w:val="B6A8D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1C55377"/>
    <w:multiLevelType w:val="hybridMultilevel"/>
    <w:tmpl w:val="D35ABB6A"/>
    <w:lvl w:ilvl="0" w:tplc="7020F106">
      <w:start w:val="1"/>
      <w:numFmt w:val="hebrew1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89B17AB"/>
    <w:multiLevelType w:val="hybridMultilevel"/>
    <w:tmpl w:val="C7C8BF70"/>
    <w:lvl w:ilvl="0" w:tplc="DE32B36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</w:num>
  <w:num w:numId="2">
    <w:abstractNumId w:val="1"/>
  </w:num>
  <w:num w:numId="3">
    <w:abstractNumId w:val="29"/>
  </w:num>
  <w:num w:numId="4">
    <w:abstractNumId w:val="11"/>
  </w:num>
  <w:num w:numId="5">
    <w:abstractNumId w:val="19"/>
  </w:num>
  <w:num w:numId="6">
    <w:abstractNumId w:val="26"/>
  </w:num>
  <w:num w:numId="7">
    <w:abstractNumId w:val="12"/>
  </w:num>
  <w:num w:numId="8">
    <w:abstractNumId w:val="7"/>
  </w:num>
  <w:num w:numId="9">
    <w:abstractNumId w:val="22"/>
  </w:num>
  <w:num w:numId="10">
    <w:abstractNumId w:val="15"/>
  </w:num>
  <w:num w:numId="11">
    <w:abstractNumId w:val="8"/>
  </w:num>
  <w:num w:numId="12">
    <w:abstractNumId w:val="20"/>
  </w:num>
  <w:num w:numId="13">
    <w:abstractNumId w:val="27"/>
  </w:num>
  <w:num w:numId="14">
    <w:abstractNumId w:val="13"/>
  </w:num>
  <w:num w:numId="15">
    <w:abstractNumId w:val="25"/>
  </w:num>
  <w:num w:numId="16">
    <w:abstractNumId w:val="0"/>
    <w:lvlOverride w:ilvl="0">
      <w:lvl w:ilvl="0">
        <w:start w:val="1"/>
        <w:numFmt w:val="decimalFullWidth2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17">
    <w:abstractNumId w:val="28"/>
  </w:num>
  <w:num w:numId="18">
    <w:abstractNumId w:val="6"/>
  </w:num>
  <w:num w:numId="19">
    <w:abstractNumId w:val="17"/>
  </w:num>
  <w:num w:numId="20">
    <w:abstractNumId w:val="3"/>
  </w:num>
  <w:num w:numId="21">
    <w:abstractNumId w:val="4"/>
  </w:num>
  <w:num w:numId="22">
    <w:abstractNumId w:val="24"/>
  </w:num>
  <w:num w:numId="23">
    <w:abstractNumId w:val="9"/>
  </w:num>
  <w:num w:numId="24">
    <w:abstractNumId w:val="23"/>
  </w:num>
  <w:num w:numId="25">
    <w:abstractNumId w:val="21"/>
  </w:num>
  <w:num w:numId="26">
    <w:abstractNumId w:val="18"/>
  </w:num>
  <w:num w:numId="27">
    <w:abstractNumId w:val="10"/>
  </w:num>
  <w:num w:numId="28">
    <w:abstractNumId w:val="2"/>
  </w:num>
  <w:num w:numId="29">
    <w:abstractNumId w:val="16"/>
  </w:num>
  <w:num w:numId="30">
    <w:abstractNumId w:val="5"/>
  </w:num>
  <w:num w:numId="3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hanging="360"/>
        </w:pPr>
        <w:rPr>
          <w:rFonts w:ascii="Symbol" w:hAnsi="Symbol" w:hint="default"/>
        </w:rPr>
      </w:lvl>
    </w:lvlOverride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144"/>
    <w:rsid w:val="00003AE5"/>
    <w:rsid w:val="00004F66"/>
    <w:rsid w:val="00016D1F"/>
    <w:rsid w:val="00016F4A"/>
    <w:rsid w:val="00030357"/>
    <w:rsid w:val="00031B23"/>
    <w:rsid w:val="00037DEF"/>
    <w:rsid w:val="00040453"/>
    <w:rsid w:val="00040A36"/>
    <w:rsid w:val="00064F40"/>
    <w:rsid w:val="0006598E"/>
    <w:rsid w:val="00065A8A"/>
    <w:rsid w:val="00072634"/>
    <w:rsid w:val="0007727E"/>
    <w:rsid w:val="00085810"/>
    <w:rsid w:val="000A1C0C"/>
    <w:rsid w:val="000A7136"/>
    <w:rsid w:val="000B7BEF"/>
    <w:rsid w:val="000C0D0F"/>
    <w:rsid w:val="000C2AE3"/>
    <w:rsid w:val="000D2337"/>
    <w:rsid w:val="000D3834"/>
    <w:rsid w:val="000E13DF"/>
    <w:rsid w:val="000E2BB7"/>
    <w:rsid w:val="000E6AC9"/>
    <w:rsid w:val="000F009F"/>
    <w:rsid w:val="000F0BE9"/>
    <w:rsid w:val="000F6483"/>
    <w:rsid w:val="001002CE"/>
    <w:rsid w:val="00101D0C"/>
    <w:rsid w:val="00113D1E"/>
    <w:rsid w:val="001246F2"/>
    <w:rsid w:val="001256BC"/>
    <w:rsid w:val="00125BF3"/>
    <w:rsid w:val="0013232C"/>
    <w:rsid w:val="00133967"/>
    <w:rsid w:val="00134DAF"/>
    <w:rsid w:val="0013507D"/>
    <w:rsid w:val="001417FA"/>
    <w:rsid w:val="001518DF"/>
    <w:rsid w:val="001631E3"/>
    <w:rsid w:val="00164967"/>
    <w:rsid w:val="00164BAA"/>
    <w:rsid w:val="00170BCA"/>
    <w:rsid w:val="00171302"/>
    <w:rsid w:val="001730FD"/>
    <w:rsid w:val="00176B6B"/>
    <w:rsid w:val="00194E37"/>
    <w:rsid w:val="00197E7D"/>
    <w:rsid w:val="001A2618"/>
    <w:rsid w:val="001A2C8C"/>
    <w:rsid w:val="001A6331"/>
    <w:rsid w:val="001B011C"/>
    <w:rsid w:val="001B55BE"/>
    <w:rsid w:val="001B5621"/>
    <w:rsid w:val="001C10A6"/>
    <w:rsid w:val="001C4B73"/>
    <w:rsid w:val="001D0289"/>
    <w:rsid w:val="001D4AA2"/>
    <w:rsid w:val="001D6AF6"/>
    <w:rsid w:val="001D72FF"/>
    <w:rsid w:val="001E0115"/>
    <w:rsid w:val="001E33F8"/>
    <w:rsid w:val="001E50CA"/>
    <w:rsid w:val="001E60F1"/>
    <w:rsid w:val="001F0379"/>
    <w:rsid w:val="00200BFB"/>
    <w:rsid w:val="002015B9"/>
    <w:rsid w:val="00203116"/>
    <w:rsid w:val="00204B30"/>
    <w:rsid w:val="00207755"/>
    <w:rsid w:val="00217CEE"/>
    <w:rsid w:val="00222229"/>
    <w:rsid w:val="00231F13"/>
    <w:rsid w:val="00233F88"/>
    <w:rsid w:val="00237D3E"/>
    <w:rsid w:val="002515EA"/>
    <w:rsid w:val="00252C31"/>
    <w:rsid w:val="0027145B"/>
    <w:rsid w:val="00277C98"/>
    <w:rsid w:val="00284F24"/>
    <w:rsid w:val="002909B2"/>
    <w:rsid w:val="00295466"/>
    <w:rsid w:val="002A7F36"/>
    <w:rsid w:val="002B0340"/>
    <w:rsid w:val="002B0755"/>
    <w:rsid w:val="002B17F7"/>
    <w:rsid w:val="002C1F3F"/>
    <w:rsid w:val="002C2765"/>
    <w:rsid w:val="002C47C2"/>
    <w:rsid w:val="002C76D7"/>
    <w:rsid w:val="002D7B8E"/>
    <w:rsid w:val="002E2993"/>
    <w:rsid w:val="002E5A84"/>
    <w:rsid w:val="002F253B"/>
    <w:rsid w:val="002F6259"/>
    <w:rsid w:val="002F6B36"/>
    <w:rsid w:val="003151D5"/>
    <w:rsid w:val="00325E38"/>
    <w:rsid w:val="00326467"/>
    <w:rsid w:val="0033045F"/>
    <w:rsid w:val="00335830"/>
    <w:rsid w:val="00336218"/>
    <w:rsid w:val="00342137"/>
    <w:rsid w:val="00344BE7"/>
    <w:rsid w:val="00344C9D"/>
    <w:rsid w:val="003707F6"/>
    <w:rsid w:val="00372128"/>
    <w:rsid w:val="00376D00"/>
    <w:rsid w:val="00380747"/>
    <w:rsid w:val="00383238"/>
    <w:rsid w:val="00384472"/>
    <w:rsid w:val="00386410"/>
    <w:rsid w:val="00395A3B"/>
    <w:rsid w:val="003B0C3E"/>
    <w:rsid w:val="003B69E8"/>
    <w:rsid w:val="003B7F33"/>
    <w:rsid w:val="003C29E3"/>
    <w:rsid w:val="003C43E5"/>
    <w:rsid w:val="003D089A"/>
    <w:rsid w:val="003D42E5"/>
    <w:rsid w:val="003D71C4"/>
    <w:rsid w:val="003D7EE2"/>
    <w:rsid w:val="003E61BB"/>
    <w:rsid w:val="003F1144"/>
    <w:rsid w:val="003F14B4"/>
    <w:rsid w:val="003F2E7B"/>
    <w:rsid w:val="003F5830"/>
    <w:rsid w:val="003F589A"/>
    <w:rsid w:val="00410936"/>
    <w:rsid w:val="00411559"/>
    <w:rsid w:val="00414902"/>
    <w:rsid w:val="00414B67"/>
    <w:rsid w:val="00414DD3"/>
    <w:rsid w:val="004163BA"/>
    <w:rsid w:val="00420575"/>
    <w:rsid w:val="00424076"/>
    <w:rsid w:val="00425C72"/>
    <w:rsid w:val="00436587"/>
    <w:rsid w:val="00446406"/>
    <w:rsid w:val="00447A6E"/>
    <w:rsid w:val="00451D9E"/>
    <w:rsid w:val="0046198B"/>
    <w:rsid w:val="00471C32"/>
    <w:rsid w:val="004726F2"/>
    <w:rsid w:val="00473E5A"/>
    <w:rsid w:val="00475F75"/>
    <w:rsid w:val="00480389"/>
    <w:rsid w:val="00482471"/>
    <w:rsid w:val="004868F8"/>
    <w:rsid w:val="004A281E"/>
    <w:rsid w:val="004A603B"/>
    <w:rsid w:val="004B27BD"/>
    <w:rsid w:val="004C3960"/>
    <w:rsid w:val="004C6A98"/>
    <w:rsid w:val="004D2EC9"/>
    <w:rsid w:val="004D6FB5"/>
    <w:rsid w:val="004E1DA0"/>
    <w:rsid w:val="004E76C5"/>
    <w:rsid w:val="0050005E"/>
    <w:rsid w:val="00500C67"/>
    <w:rsid w:val="005035CC"/>
    <w:rsid w:val="00510841"/>
    <w:rsid w:val="00537795"/>
    <w:rsid w:val="00540668"/>
    <w:rsid w:val="0055130B"/>
    <w:rsid w:val="00555416"/>
    <w:rsid w:val="00556725"/>
    <w:rsid w:val="0056287A"/>
    <w:rsid w:val="00564DFE"/>
    <w:rsid w:val="00565471"/>
    <w:rsid w:val="00587004"/>
    <w:rsid w:val="00590581"/>
    <w:rsid w:val="005A1E88"/>
    <w:rsid w:val="005A7CE9"/>
    <w:rsid w:val="005B2F67"/>
    <w:rsid w:val="005B640E"/>
    <w:rsid w:val="005D1ADA"/>
    <w:rsid w:val="005D1CFA"/>
    <w:rsid w:val="005D2A90"/>
    <w:rsid w:val="00604910"/>
    <w:rsid w:val="00612850"/>
    <w:rsid w:val="006130A0"/>
    <w:rsid w:val="00614605"/>
    <w:rsid w:val="00621F5F"/>
    <w:rsid w:val="00625CDC"/>
    <w:rsid w:val="006269F8"/>
    <w:rsid w:val="0063051B"/>
    <w:rsid w:val="00633F56"/>
    <w:rsid w:val="006412C1"/>
    <w:rsid w:val="00642903"/>
    <w:rsid w:val="00642D93"/>
    <w:rsid w:val="00646C60"/>
    <w:rsid w:val="00647883"/>
    <w:rsid w:val="0065255E"/>
    <w:rsid w:val="006718EE"/>
    <w:rsid w:val="006734F8"/>
    <w:rsid w:val="00673CB1"/>
    <w:rsid w:val="00677DAC"/>
    <w:rsid w:val="006800C0"/>
    <w:rsid w:val="00680E54"/>
    <w:rsid w:val="00683D1C"/>
    <w:rsid w:val="00684A7F"/>
    <w:rsid w:val="00690439"/>
    <w:rsid w:val="00695057"/>
    <w:rsid w:val="00696948"/>
    <w:rsid w:val="006978AB"/>
    <w:rsid w:val="006A2ED7"/>
    <w:rsid w:val="006C2697"/>
    <w:rsid w:val="006C5E51"/>
    <w:rsid w:val="006D15B7"/>
    <w:rsid w:val="006D1D42"/>
    <w:rsid w:val="006D4FF1"/>
    <w:rsid w:val="006E5792"/>
    <w:rsid w:val="00701F0B"/>
    <w:rsid w:val="0070380A"/>
    <w:rsid w:val="007063F9"/>
    <w:rsid w:val="0071013F"/>
    <w:rsid w:val="00714070"/>
    <w:rsid w:val="00717CF8"/>
    <w:rsid w:val="007229BF"/>
    <w:rsid w:val="00724130"/>
    <w:rsid w:val="00734DFB"/>
    <w:rsid w:val="00735F46"/>
    <w:rsid w:val="00741062"/>
    <w:rsid w:val="00742EF0"/>
    <w:rsid w:val="007603BC"/>
    <w:rsid w:val="00761218"/>
    <w:rsid w:val="007625B4"/>
    <w:rsid w:val="0077724E"/>
    <w:rsid w:val="0078280B"/>
    <w:rsid w:val="00782E86"/>
    <w:rsid w:val="00785294"/>
    <w:rsid w:val="00795A15"/>
    <w:rsid w:val="007A1854"/>
    <w:rsid w:val="007A3BA2"/>
    <w:rsid w:val="007A3D40"/>
    <w:rsid w:val="007A4E9B"/>
    <w:rsid w:val="007A65F7"/>
    <w:rsid w:val="007C2ED3"/>
    <w:rsid w:val="007C4839"/>
    <w:rsid w:val="007D19DD"/>
    <w:rsid w:val="007E21E5"/>
    <w:rsid w:val="007F113F"/>
    <w:rsid w:val="007F3822"/>
    <w:rsid w:val="007F7786"/>
    <w:rsid w:val="00821384"/>
    <w:rsid w:val="008215E1"/>
    <w:rsid w:val="008218FA"/>
    <w:rsid w:val="00825185"/>
    <w:rsid w:val="008265D2"/>
    <w:rsid w:val="00831553"/>
    <w:rsid w:val="00836ED2"/>
    <w:rsid w:val="00840320"/>
    <w:rsid w:val="00844044"/>
    <w:rsid w:val="00854093"/>
    <w:rsid w:val="008611FC"/>
    <w:rsid w:val="00865BA6"/>
    <w:rsid w:val="008722E4"/>
    <w:rsid w:val="00873D32"/>
    <w:rsid w:val="00880D48"/>
    <w:rsid w:val="008A77CF"/>
    <w:rsid w:val="008B1076"/>
    <w:rsid w:val="008B1CB0"/>
    <w:rsid w:val="008B33E4"/>
    <w:rsid w:val="008C02C8"/>
    <w:rsid w:val="008C26C6"/>
    <w:rsid w:val="008C631B"/>
    <w:rsid w:val="008C7ADC"/>
    <w:rsid w:val="008D4ED2"/>
    <w:rsid w:val="008E7A9B"/>
    <w:rsid w:val="008F2860"/>
    <w:rsid w:val="008F2BAF"/>
    <w:rsid w:val="008F41B7"/>
    <w:rsid w:val="00902B72"/>
    <w:rsid w:val="0091334D"/>
    <w:rsid w:val="00913851"/>
    <w:rsid w:val="009167C4"/>
    <w:rsid w:val="009226D1"/>
    <w:rsid w:val="009252C8"/>
    <w:rsid w:val="00931987"/>
    <w:rsid w:val="00934C94"/>
    <w:rsid w:val="0093621A"/>
    <w:rsid w:val="00937922"/>
    <w:rsid w:val="00954DAC"/>
    <w:rsid w:val="00957281"/>
    <w:rsid w:val="00960309"/>
    <w:rsid w:val="00961D2E"/>
    <w:rsid w:val="00962BD2"/>
    <w:rsid w:val="00980D21"/>
    <w:rsid w:val="009814D3"/>
    <w:rsid w:val="00982F65"/>
    <w:rsid w:val="00982FD3"/>
    <w:rsid w:val="00991437"/>
    <w:rsid w:val="0099511A"/>
    <w:rsid w:val="009958FF"/>
    <w:rsid w:val="0099790F"/>
    <w:rsid w:val="009B3AA4"/>
    <w:rsid w:val="009C2B20"/>
    <w:rsid w:val="009C42DB"/>
    <w:rsid w:val="009C54BB"/>
    <w:rsid w:val="009C7770"/>
    <w:rsid w:val="009D3197"/>
    <w:rsid w:val="009E05BD"/>
    <w:rsid w:val="009F3FAE"/>
    <w:rsid w:val="009F4385"/>
    <w:rsid w:val="009F701E"/>
    <w:rsid w:val="00A04B7A"/>
    <w:rsid w:val="00A16FD7"/>
    <w:rsid w:val="00A539B1"/>
    <w:rsid w:val="00A64715"/>
    <w:rsid w:val="00A65502"/>
    <w:rsid w:val="00A741FC"/>
    <w:rsid w:val="00A877B0"/>
    <w:rsid w:val="00A90576"/>
    <w:rsid w:val="00A93884"/>
    <w:rsid w:val="00A9453F"/>
    <w:rsid w:val="00AB7120"/>
    <w:rsid w:val="00AC3D39"/>
    <w:rsid w:val="00AC4A52"/>
    <w:rsid w:val="00AC796B"/>
    <w:rsid w:val="00AE1B81"/>
    <w:rsid w:val="00B0203A"/>
    <w:rsid w:val="00B02958"/>
    <w:rsid w:val="00B102B3"/>
    <w:rsid w:val="00B25028"/>
    <w:rsid w:val="00B266E8"/>
    <w:rsid w:val="00B3132A"/>
    <w:rsid w:val="00B32D2C"/>
    <w:rsid w:val="00B36673"/>
    <w:rsid w:val="00B3672E"/>
    <w:rsid w:val="00B45887"/>
    <w:rsid w:val="00B70912"/>
    <w:rsid w:val="00B73818"/>
    <w:rsid w:val="00B81C39"/>
    <w:rsid w:val="00B92B42"/>
    <w:rsid w:val="00B96D80"/>
    <w:rsid w:val="00BA1A88"/>
    <w:rsid w:val="00BA737C"/>
    <w:rsid w:val="00BB2EDF"/>
    <w:rsid w:val="00BB3B97"/>
    <w:rsid w:val="00BB4450"/>
    <w:rsid w:val="00BB4B13"/>
    <w:rsid w:val="00BC7A0A"/>
    <w:rsid w:val="00BD0FB6"/>
    <w:rsid w:val="00BD3A1C"/>
    <w:rsid w:val="00BE04C0"/>
    <w:rsid w:val="00BE07E4"/>
    <w:rsid w:val="00BE17D2"/>
    <w:rsid w:val="00BE261A"/>
    <w:rsid w:val="00BF67AE"/>
    <w:rsid w:val="00C063D4"/>
    <w:rsid w:val="00C07266"/>
    <w:rsid w:val="00C175F5"/>
    <w:rsid w:val="00C23462"/>
    <w:rsid w:val="00C2461C"/>
    <w:rsid w:val="00C30329"/>
    <w:rsid w:val="00C308BE"/>
    <w:rsid w:val="00C32C11"/>
    <w:rsid w:val="00C3374C"/>
    <w:rsid w:val="00C34DFF"/>
    <w:rsid w:val="00C3722C"/>
    <w:rsid w:val="00C41129"/>
    <w:rsid w:val="00C41942"/>
    <w:rsid w:val="00C45747"/>
    <w:rsid w:val="00C50E99"/>
    <w:rsid w:val="00C52605"/>
    <w:rsid w:val="00C545EC"/>
    <w:rsid w:val="00C56728"/>
    <w:rsid w:val="00C616F7"/>
    <w:rsid w:val="00C617AC"/>
    <w:rsid w:val="00C664CC"/>
    <w:rsid w:val="00C80BB4"/>
    <w:rsid w:val="00C830A9"/>
    <w:rsid w:val="00C84FE2"/>
    <w:rsid w:val="00C93A26"/>
    <w:rsid w:val="00C95015"/>
    <w:rsid w:val="00C957CD"/>
    <w:rsid w:val="00CA7324"/>
    <w:rsid w:val="00CA7F90"/>
    <w:rsid w:val="00CB26DF"/>
    <w:rsid w:val="00CB68B2"/>
    <w:rsid w:val="00CD541F"/>
    <w:rsid w:val="00CE4089"/>
    <w:rsid w:val="00CF60B5"/>
    <w:rsid w:val="00CF6667"/>
    <w:rsid w:val="00CF6742"/>
    <w:rsid w:val="00CF6850"/>
    <w:rsid w:val="00D0171A"/>
    <w:rsid w:val="00D05398"/>
    <w:rsid w:val="00D16928"/>
    <w:rsid w:val="00D30590"/>
    <w:rsid w:val="00D37008"/>
    <w:rsid w:val="00D46315"/>
    <w:rsid w:val="00D50A5D"/>
    <w:rsid w:val="00D53BB3"/>
    <w:rsid w:val="00D565B0"/>
    <w:rsid w:val="00D630AF"/>
    <w:rsid w:val="00D63D1F"/>
    <w:rsid w:val="00D666CC"/>
    <w:rsid w:val="00D74931"/>
    <w:rsid w:val="00D9292F"/>
    <w:rsid w:val="00D9470B"/>
    <w:rsid w:val="00D94FD9"/>
    <w:rsid w:val="00DA035E"/>
    <w:rsid w:val="00DA49D8"/>
    <w:rsid w:val="00DB499C"/>
    <w:rsid w:val="00DC0782"/>
    <w:rsid w:val="00DC6DA6"/>
    <w:rsid w:val="00DD1A4C"/>
    <w:rsid w:val="00DD3C3D"/>
    <w:rsid w:val="00DD6B31"/>
    <w:rsid w:val="00DE39A8"/>
    <w:rsid w:val="00DE4257"/>
    <w:rsid w:val="00DE7E77"/>
    <w:rsid w:val="00DF786F"/>
    <w:rsid w:val="00DF7EE4"/>
    <w:rsid w:val="00E11383"/>
    <w:rsid w:val="00E208D9"/>
    <w:rsid w:val="00E24CD6"/>
    <w:rsid w:val="00E350FA"/>
    <w:rsid w:val="00E43801"/>
    <w:rsid w:val="00E65083"/>
    <w:rsid w:val="00E65746"/>
    <w:rsid w:val="00E66600"/>
    <w:rsid w:val="00E71BF2"/>
    <w:rsid w:val="00E851EC"/>
    <w:rsid w:val="00E86B4B"/>
    <w:rsid w:val="00E922F8"/>
    <w:rsid w:val="00E944B8"/>
    <w:rsid w:val="00EA058D"/>
    <w:rsid w:val="00EB1034"/>
    <w:rsid w:val="00EC3ABD"/>
    <w:rsid w:val="00EC3CE2"/>
    <w:rsid w:val="00EC6144"/>
    <w:rsid w:val="00EC65D8"/>
    <w:rsid w:val="00EC6FF8"/>
    <w:rsid w:val="00EC72AC"/>
    <w:rsid w:val="00EC73C3"/>
    <w:rsid w:val="00ED0138"/>
    <w:rsid w:val="00ED0517"/>
    <w:rsid w:val="00ED06A2"/>
    <w:rsid w:val="00ED0D2D"/>
    <w:rsid w:val="00ED13B4"/>
    <w:rsid w:val="00ED40D1"/>
    <w:rsid w:val="00ED53A7"/>
    <w:rsid w:val="00EE5013"/>
    <w:rsid w:val="00EF5CF1"/>
    <w:rsid w:val="00EF6ABA"/>
    <w:rsid w:val="00EF6D95"/>
    <w:rsid w:val="00F14885"/>
    <w:rsid w:val="00F179A1"/>
    <w:rsid w:val="00F24CF8"/>
    <w:rsid w:val="00F30808"/>
    <w:rsid w:val="00F31CAC"/>
    <w:rsid w:val="00F35982"/>
    <w:rsid w:val="00F4193F"/>
    <w:rsid w:val="00F4337C"/>
    <w:rsid w:val="00F5489A"/>
    <w:rsid w:val="00F57343"/>
    <w:rsid w:val="00F578EA"/>
    <w:rsid w:val="00F6556F"/>
    <w:rsid w:val="00F655CE"/>
    <w:rsid w:val="00F73D6F"/>
    <w:rsid w:val="00F800C2"/>
    <w:rsid w:val="00F8149F"/>
    <w:rsid w:val="00F90A0D"/>
    <w:rsid w:val="00F96B06"/>
    <w:rsid w:val="00FA0D2F"/>
    <w:rsid w:val="00FA3DEE"/>
    <w:rsid w:val="00FB7949"/>
    <w:rsid w:val="00FD2276"/>
    <w:rsid w:val="00FD36C5"/>
    <w:rsid w:val="00FD6B07"/>
    <w:rsid w:val="00FD7377"/>
    <w:rsid w:val="00FE722B"/>
    <w:rsid w:val="00F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50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13F"/>
    <w:pPr>
      <w:keepNext/>
      <w:spacing w:before="480" w:after="60" w:line="360" w:lineRule="auto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113F"/>
    <w:pPr>
      <w:keepNext/>
      <w:spacing w:before="360" w:after="60"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F113F"/>
    <w:pPr>
      <w:keepNext/>
      <w:spacing w:before="240" w:after="60" w:line="360" w:lineRule="auto"/>
      <w:jc w:val="both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0D2F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0D2F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14605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14605"/>
    <w:rPr>
      <w:rFonts w:ascii="Courier New" w:hAnsi="Courier New"/>
      <w:lang w:val="en-US" w:eastAsia="en-US"/>
    </w:rPr>
  </w:style>
  <w:style w:type="paragraph" w:styleId="Header">
    <w:name w:val="header"/>
    <w:basedOn w:val="Normal"/>
    <w:link w:val="HeaderChar"/>
    <w:uiPriority w:val="99"/>
    <w:rsid w:val="00CF6850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6850"/>
    <w:rPr>
      <w:sz w:val="24"/>
    </w:rPr>
  </w:style>
  <w:style w:type="table" w:styleId="TableGrid">
    <w:name w:val="Table Grid"/>
    <w:basedOn w:val="TableNormal"/>
    <w:uiPriority w:val="99"/>
    <w:rsid w:val="00F578E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פיסקת רשימה1"/>
    <w:basedOn w:val="Normal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paragraph" w:styleId="Footer">
    <w:name w:val="footer"/>
    <w:basedOn w:val="Normal"/>
    <w:link w:val="FooterChar"/>
    <w:uiPriority w:val="99"/>
    <w:rsid w:val="00FA0D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0D2F"/>
    <w:rPr>
      <w:sz w:val="24"/>
    </w:rPr>
  </w:style>
  <w:style w:type="paragraph" w:styleId="ListParagraph">
    <w:name w:val="List Paragraph"/>
    <w:basedOn w:val="Normal"/>
    <w:qFormat/>
    <w:rsid w:val="00271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34DF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4DFF"/>
    <w:rPr>
      <w:rFonts w:ascii="Tahoma" w:hAnsi="Tahoma"/>
      <w:sz w:val="16"/>
    </w:rPr>
  </w:style>
  <w:style w:type="character" w:styleId="CommentReference">
    <w:name w:val="annotation reference"/>
    <w:basedOn w:val="DefaultParagraphFont"/>
    <w:uiPriority w:val="99"/>
    <w:semiHidden/>
    <w:rsid w:val="00C34DF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34D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34DF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34DFF"/>
    <w:rPr>
      <w:b/>
    </w:rPr>
  </w:style>
  <w:style w:type="character" w:styleId="HTMLTypewriter">
    <w:name w:val="HTML Typewriter"/>
    <w:basedOn w:val="DefaultParagraphFont"/>
    <w:uiPriority w:val="99"/>
    <w:semiHidden/>
    <w:unhideWhenUsed/>
    <w:rsid w:val="00FD7377"/>
    <w:rPr>
      <w:rFonts w:ascii="Courier New" w:eastAsia="Times New Roman" w:hAnsi="Courier New" w:cs="Courier New"/>
      <w:sz w:val="20"/>
      <w:szCs w:val="20"/>
    </w:rPr>
  </w:style>
  <w:style w:type="paragraph" w:customStyle="1" w:styleId="Heading21">
    <w:name w:val="Heading 21"/>
    <w:basedOn w:val="Normal"/>
    <w:next w:val="Normal"/>
    <w:rsid w:val="00BF67AE"/>
    <w:pPr>
      <w:keepNext/>
      <w:numPr>
        <w:ilvl w:val="1"/>
        <w:numId w:val="30"/>
      </w:numPr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customStyle="1" w:styleId="Heading31">
    <w:name w:val="Heading 31"/>
    <w:basedOn w:val="Normal"/>
    <w:next w:val="Normal"/>
    <w:rsid w:val="00BF67AE"/>
    <w:pPr>
      <w:keepNext/>
      <w:numPr>
        <w:ilvl w:val="2"/>
        <w:numId w:val="30"/>
      </w:numPr>
      <w:spacing w:before="240" w:after="60" w:line="360" w:lineRule="auto"/>
      <w:jc w:val="both"/>
      <w:outlineLvl w:val="2"/>
    </w:pPr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050FD-3453-49C2-8EDB-7537FF72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1399</Words>
  <Characters>6999</Characters>
  <Application>Microsoft Office Word</Application>
  <DocSecurity>0</DocSecurity>
  <Lines>58</Lines>
  <Paragraphs>16</Paragraphs>
  <ScaleCrop>false</ScaleCrop>
  <Company>op</Company>
  <LinksUpToDate>false</LinksUpToDate>
  <CharactersWithSpaces>8382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datos</cp:lastModifiedBy>
  <cp:revision>152</cp:revision>
  <cp:lastPrinted>2014-05-18T08:00:00Z</cp:lastPrinted>
  <dcterms:created xsi:type="dcterms:W3CDTF">2014-05-18T07:21:00Z</dcterms:created>
  <dcterms:modified xsi:type="dcterms:W3CDTF">2015-05-12T05:28:00Z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1051198584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PreviousAdHocReviewCycleID">
    <vt:i4>1900670369</vt:i4>
  </property>
  <property fmtid="{D5CDD505-2E9C-101B-9397-08002B2CF9AE}" pid="8" name="_ReviewingToolsShownOnce">
    <vt:lpwstr/>
  </property>
</Properties>
</file>