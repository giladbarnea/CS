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C1" w:rsidRPr="00F24CF8" w:rsidRDefault="006412C1" w:rsidP="007F113F">
      <w:pPr>
        <w:spacing w:line="360" w:lineRule="auto"/>
        <w:jc w:val="center"/>
        <w:rPr>
          <w:rFonts w:cs="David"/>
          <w:u w:val="single"/>
          <w:rtl/>
          <w:lang w:eastAsia="he-IL"/>
        </w:rPr>
      </w:pPr>
      <w:r w:rsidRPr="00F24CF8">
        <w:rPr>
          <w:rFonts w:cs="David"/>
          <w:u w:val="single"/>
          <w:rtl/>
          <w:lang w:eastAsia="he-IL"/>
        </w:rPr>
        <w:t>בחינה בעקרונות מערכות הפעלה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המבחן מורכב משלושה חלקים. 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 xml:space="preserve">בחלקים א' ו ב' מופיעות שאלות פתוחות. ענו </w:t>
      </w:r>
      <w:r w:rsidRPr="00F24CF8">
        <w:rPr>
          <w:rFonts w:cs="David"/>
          <w:b/>
          <w:bCs/>
          <w:rtl/>
          <w:lang w:eastAsia="he-IL"/>
        </w:rPr>
        <w:t>תשובות מלאות</w:t>
      </w:r>
      <w:r w:rsidRPr="00F24CF8">
        <w:rPr>
          <w:rFonts w:cs="David"/>
          <w:rtl/>
          <w:lang w:eastAsia="he-IL"/>
        </w:rPr>
        <w:t xml:space="preserve">, </w:t>
      </w:r>
      <w:r w:rsidRPr="00F24CF8">
        <w:rPr>
          <w:rFonts w:cs="David"/>
          <w:b/>
          <w:bCs/>
          <w:rtl/>
          <w:lang w:eastAsia="he-IL"/>
        </w:rPr>
        <w:t>בכתב קריא</w:t>
      </w:r>
      <w:r w:rsidRPr="00F24CF8">
        <w:rPr>
          <w:rFonts w:cs="David"/>
          <w:rtl/>
          <w:lang w:eastAsia="he-IL"/>
        </w:rPr>
        <w:t xml:space="preserve"> ו</w:t>
      </w:r>
      <w:r w:rsidRPr="00F24CF8">
        <w:rPr>
          <w:rFonts w:cs="David"/>
          <w:b/>
          <w:bCs/>
          <w:rtl/>
          <w:lang w:eastAsia="he-IL"/>
        </w:rPr>
        <w:t>בקיצור נמרץ</w:t>
      </w:r>
      <w:r w:rsidRPr="00F24CF8"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>בחלק ג' (שאלות אמריקאיות) עליכם לבחור בכל פעם בתשובה יחידה מבין התשובות המוצעות ולהקיף בעיגול את אות התשובה שבחרתם.</w:t>
      </w:r>
      <w:ins w:id="0" w:author="datos" w:date="2014-05-25T06:44:00Z">
        <w:r w:rsidRPr="00F24CF8">
          <w:rPr>
            <w:rFonts w:cs="David"/>
            <w:rtl/>
            <w:lang w:eastAsia="he-IL"/>
          </w:rPr>
          <w:t xml:space="preserve"> </w:t>
        </w:r>
      </w:ins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>משך הבחינה - שלוש שעות.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41062">
      <w:pPr>
        <w:spacing w:line="360" w:lineRule="auto"/>
        <w:jc w:val="center"/>
        <w:rPr>
          <w:rFonts w:cs="David"/>
          <w:b/>
          <w:bCs/>
          <w:color w:val="FF0000"/>
          <w:sz w:val="28"/>
          <w:szCs w:val="28"/>
          <w:u w:val="single"/>
          <w:lang w:eastAsia="he-IL"/>
        </w:rPr>
      </w:pPr>
      <w:r w:rsidRPr="00F24CF8"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  <w:t>בהצלחה!</w:t>
      </w:r>
    </w:p>
    <w:p w:rsidR="006412C1" w:rsidRPr="00F24CF8" w:rsidRDefault="006412C1" w:rsidP="007F113F">
      <w:pPr>
        <w:pStyle w:val="2"/>
        <w:rPr>
          <w:rFonts w:cs="David"/>
          <w:rtl/>
        </w:rPr>
      </w:pPr>
      <w:r w:rsidRPr="00F24CF8">
        <w:rPr>
          <w:rFonts w:cs="David"/>
          <w:b w:val="0"/>
          <w:bCs w:val="0"/>
          <w:sz w:val="24"/>
          <w:szCs w:val="24"/>
          <w:rtl/>
        </w:rPr>
        <w:br w:type="page"/>
      </w:r>
      <w:r w:rsidRPr="00F24CF8">
        <w:rPr>
          <w:rFonts w:cs="David"/>
          <w:rtl/>
        </w:rPr>
        <w:lastRenderedPageBreak/>
        <w:t>חלק א  (55 נקודות)</w:t>
      </w:r>
    </w:p>
    <w:p w:rsidR="006412C1" w:rsidRPr="00F24CF8" w:rsidRDefault="006412C1" w:rsidP="00510841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שלוש</w:t>
      </w:r>
      <w:r w:rsidRPr="00F24CF8">
        <w:rPr>
          <w:rFonts w:cs="David"/>
          <w:rtl/>
        </w:rPr>
        <w:t xml:space="preserve"> השאלות הבאות.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BF67AE" w:rsidRPr="00F24CF8" w:rsidRDefault="00BF67AE" w:rsidP="007B6DE7">
      <w:pPr>
        <w:pStyle w:val="Heading31"/>
        <w:rPr>
          <w:rFonts w:cs="David"/>
          <w:sz w:val="22"/>
        </w:rPr>
      </w:pPr>
      <w:r w:rsidRPr="00F24CF8">
        <w:rPr>
          <w:rFonts w:cs="David"/>
          <w:sz w:val="22"/>
          <w:rtl/>
        </w:rPr>
        <w:t>שאלה</w:t>
      </w:r>
      <w:r w:rsidRPr="00F24CF8">
        <w:rPr>
          <w:rFonts w:cs="David" w:hint="cs"/>
          <w:sz w:val="22"/>
          <w:rtl/>
        </w:rPr>
        <w:t xml:space="preserve"> 1</w:t>
      </w:r>
      <w:r w:rsidRPr="00F24CF8">
        <w:rPr>
          <w:rFonts w:cs="David"/>
          <w:sz w:val="22"/>
          <w:rtl/>
        </w:rPr>
        <w:t xml:space="preserve">  (</w:t>
      </w:r>
      <w:r w:rsidR="007B6DE7">
        <w:rPr>
          <w:rFonts w:cs="David" w:hint="cs"/>
          <w:sz w:val="22"/>
          <w:rtl/>
        </w:rPr>
        <w:t>15</w:t>
      </w:r>
      <w:r w:rsidRPr="00F24CF8">
        <w:rPr>
          <w:rFonts w:cs="David" w:hint="cs"/>
          <w:sz w:val="22"/>
          <w:rtl/>
        </w:rPr>
        <w:t xml:space="preserve"> </w:t>
      </w:r>
      <w:r w:rsidRPr="00F24CF8">
        <w:rPr>
          <w:rFonts w:cs="David"/>
          <w:sz w:val="22"/>
          <w:rtl/>
        </w:rPr>
        <w:t>נקודות)</w:t>
      </w:r>
    </w:p>
    <w:p w:rsidR="007B6DE7" w:rsidRPr="00185101" w:rsidRDefault="002F544A" w:rsidP="007B6DE7">
      <w:pPr>
        <w:numPr>
          <w:ilvl w:val="0"/>
          <w:numId w:val="30"/>
        </w:numPr>
        <w:autoSpaceDE w:val="0"/>
        <w:spacing w:line="360" w:lineRule="auto"/>
        <w:jc w:val="both"/>
        <w:rPr>
          <w:rFonts w:cs="David"/>
          <w:szCs w:val="28"/>
        </w:rPr>
      </w:pPr>
      <w:r>
        <w:rPr>
          <w:rFonts w:cs="David" w:hint="cs"/>
          <w:rtl/>
        </w:rPr>
        <w:t xml:space="preserve">        </w:t>
      </w:r>
      <w:r w:rsidR="007B6DE7" w:rsidRPr="00185101">
        <w:rPr>
          <w:rFonts w:cs="David"/>
          <w:rtl/>
        </w:rPr>
        <w:t>אלגוריתם</w:t>
      </w:r>
      <w:r w:rsidR="007B6DE7" w:rsidRPr="00185101">
        <w:rPr>
          <w:rFonts w:cs="David"/>
          <w:szCs w:val="23"/>
          <w:rtl/>
        </w:rPr>
        <w:t xml:space="preserve"> </w:t>
      </w:r>
      <w:r w:rsidR="007B6DE7" w:rsidRPr="00185101">
        <w:rPr>
          <w:rFonts w:cs="David"/>
          <w:szCs w:val="23"/>
        </w:rPr>
        <w:t>lottery scheduling</w:t>
      </w:r>
      <w:r w:rsidR="007B6DE7" w:rsidRPr="00185101">
        <w:rPr>
          <w:rFonts w:cs="David"/>
          <w:szCs w:val="23"/>
          <w:rtl/>
        </w:rPr>
        <w:t xml:space="preserve"> </w:t>
      </w:r>
      <w:r w:rsidR="007B6DE7" w:rsidRPr="00185101">
        <w:rPr>
          <w:rFonts w:cs="David"/>
          <w:rtl/>
        </w:rPr>
        <w:t>הינו אלגוריתם תזמון</w:t>
      </w:r>
      <w:r>
        <w:rPr>
          <w:rFonts w:cs="David"/>
          <w:rtl/>
        </w:rPr>
        <w:t xml:space="preserve"> הסתברותי. כל תהליך במערכת מקבל</w:t>
      </w:r>
      <w:r>
        <w:rPr>
          <w:rFonts w:cs="David" w:hint="cs"/>
          <w:rtl/>
        </w:rPr>
        <w:t xml:space="preserve"> </w:t>
      </w:r>
      <w:r w:rsidR="007B6DE7" w:rsidRPr="00185101">
        <w:rPr>
          <w:rFonts w:cs="David"/>
          <w:rtl/>
        </w:rPr>
        <w:t>מספר כלשהו של "כרטיסי הגרלה" (לכל כרטיס מספר ייחודי); בכל שלב, האלגוריתם מגריל מספר של אחד מכרטיסי ההגרלה שחולקו, והתהליך שמחזיק בכרטיס הגרלה זה מקבל את המעבד לפרק זמן קצוב</w:t>
      </w:r>
      <w:r w:rsidR="007B6DE7" w:rsidRPr="00185101">
        <w:rPr>
          <w:rFonts w:cs="David"/>
          <w:b/>
          <w:bCs/>
          <w:color w:val="3366FF"/>
          <w:rtl/>
        </w:rPr>
        <w:t>.</w:t>
      </w:r>
    </w:p>
    <w:p w:rsidR="007B6DE7" w:rsidRPr="00185101" w:rsidRDefault="007B6DE7" w:rsidP="007B6DE7">
      <w:pPr>
        <w:numPr>
          <w:ilvl w:val="0"/>
          <w:numId w:val="30"/>
        </w:numPr>
        <w:spacing w:line="360" w:lineRule="auto"/>
        <w:rPr>
          <w:rFonts w:cs="David"/>
          <w:rtl/>
        </w:rPr>
      </w:pPr>
    </w:p>
    <w:p w:rsidR="007B6DE7" w:rsidRPr="00185101" w:rsidRDefault="007B6DE7" w:rsidP="007B6DE7">
      <w:pPr>
        <w:numPr>
          <w:ilvl w:val="0"/>
          <w:numId w:val="30"/>
        </w:numPr>
        <w:spacing w:line="360" w:lineRule="auto"/>
        <w:rPr>
          <w:rFonts w:cs="David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7B6DE7" w:rsidRPr="00185101" w:rsidTr="00640255">
        <w:tc>
          <w:tcPr>
            <w:tcW w:w="901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7B6DE7" w:rsidRPr="00185101" w:rsidRDefault="00F46627" w:rsidP="00640255">
            <w:pPr>
              <w:autoSpaceDE w:val="0"/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Arial" w:hint="cs"/>
                <w:rtl/>
              </w:rPr>
              <w:t>נניח</w:t>
            </w:r>
            <w:r w:rsidR="007B6DE7" w:rsidRPr="00185101">
              <w:rPr>
                <w:rFonts w:ascii="David" w:hAnsi="David" w:cs="David"/>
                <w:rtl/>
              </w:rPr>
              <w:t xml:space="preserve"> כי לאלגוריתם יש </w:t>
            </w:r>
            <w:r w:rsidR="007B6DE7" w:rsidRPr="00185101">
              <w:rPr>
                <w:rFonts w:ascii="David" w:hAnsi="David" w:cs="David"/>
              </w:rPr>
              <w:t>20</w:t>
            </w:r>
            <w:r w:rsidR="007B6DE7" w:rsidRPr="00185101">
              <w:rPr>
                <w:rFonts w:ascii="David" w:hAnsi="David" w:cs="David"/>
                <w:rtl/>
              </w:rPr>
              <w:t xml:space="preserve"> כרטיסים. כיצד עליו לחלק אותם בין ארבעה תהליכים (</w:t>
            </w:r>
            <w:r w:rsidR="007B6DE7" w:rsidRPr="00185101">
              <w:rPr>
                <w:rFonts w:ascii="David" w:hAnsi="David" w:cs="David"/>
              </w:rPr>
              <w:t>A, B, C, D</w:t>
            </w:r>
            <w:r w:rsidR="007B6DE7" w:rsidRPr="00185101">
              <w:rPr>
                <w:rFonts w:ascii="David" w:hAnsi="David" w:cs="David"/>
                <w:rtl/>
              </w:rPr>
              <w:t>) כך שהתהלי</w:t>
            </w:r>
            <w:r w:rsidR="007B6DE7" w:rsidRPr="00185101">
              <w:rPr>
                <w:rFonts w:ascii="David" w:hAnsi="David" w:cs="David" w:hint="eastAsia"/>
                <w:rtl/>
              </w:rPr>
              <w:t>כים</w:t>
            </w:r>
            <w:r w:rsidR="007B6DE7" w:rsidRPr="00185101">
              <w:rPr>
                <w:rFonts w:ascii="David" w:hAnsi="David" w:cs="David"/>
                <w:rtl/>
              </w:rPr>
              <w:t xml:space="preserve"> יקבלו (</w:t>
            </w:r>
            <w:r w:rsidR="007B6DE7" w:rsidRPr="00185101">
              <w:rPr>
                <w:rFonts w:ascii="David" w:hAnsi="David" w:cs="David"/>
              </w:rPr>
              <w:t>A), 5%(B), 60%(C), 25%(D</w:t>
            </w:r>
            <w:r w:rsidR="007B6DE7" w:rsidRPr="00185101">
              <w:rPr>
                <w:rFonts w:ascii="David" w:hAnsi="David" w:cs="David"/>
                <w:rtl/>
              </w:rPr>
              <w:t>)</w:t>
            </w:r>
            <w:r w:rsidR="007B6DE7" w:rsidRPr="00185101">
              <w:rPr>
                <w:rFonts w:ascii="David" w:hAnsi="David" w:cs="David"/>
              </w:rPr>
              <w:t>10%</w:t>
            </w:r>
            <w:r w:rsidR="007B6DE7">
              <w:rPr>
                <w:rFonts w:ascii="David" w:hAnsi="David" w:cs="David"/>
                <w:rtl/>
              </w:rPr>
              <w:t xml:space="preserve"> </w:t>
            </w:r>
            <w:r w:rsidR="007B6DE7" w:rsidRPr="00185101">
              <w:rPr>
                <w:rFonts w:ascii="David" w:hAnsi="David" w:cs="David" w:hint="eastAsia"/>
                <w:rtl/>
              </w:rPr>
              <w:t>בהתאמה</w:t>
            </w:r>
            <w:r w:rsidR="007B6DE7" w:rsidRPr="00185101">
              <w:rPr>
                <w:rFonts w:ascii="David" w:hAnsi="David" w:cs="David"/>
                <w:rtl/>
              </w:rPr>
              <w:t>?</w:t>
            </w:r>
          </w:p>
          <w:p w:rsidR="007B6DE7" w:rsidRPr="00185101" w:rsidRDefault="007B6DE7" w:rsidP="00640255">
            <w:pPr>
              <w:autoSpaceDE w:val="0"/>
              <w:ind w:left="397"/>
              <w:rPr>
                <w:rFonts w:cs="David"/>
                <w:szCs w:val="26"/>
              </w:rPr>
            </w:pPr>
          </w:p>
          <w:p w:rsidR="007B6DE7" w:rsidRPr="00185101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  <w:p w:rsidR="007B6DE7" w:rsidRPr="00185101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B6DE7" w:rsidRPr="00185101" w:rsidTr="00640255">
        <w:tc>
          <w:tcPr>
            <w:tcW w:w="901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</w:rPr>
            </w:pPr>
            <w:r w:rsidRPr="00185101">
              <w:rPr>
                <w:rFonts w:cs="David"/>
                <w:rtl/>
              </w:rPr>
              <w:t xml:space="preserve">כיצד ניתן להגיע באמצעות אלגוריתם זה לביצועים הדומים לאלו המושגים על-ידי אלגוריתם </w:t>
            </w:r>
            <w:r w:rsidRPr="00185101">
              <w:rPr>
                <w:rFonts w:cs="David"/>
              </w:rPr>
              <w:t>round-robin</w:t>
            </w:r>
            <w:r w:rsidRPr="00185101">
              <w:rPr>
                <w:rFonts w:cs="David"/>
                <w:rtl/>
              </w:rPr>
              <w:t>?</w:t>
            </w:r>
          </w:p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  <w:szCs w:val="26"/>
                <w:rtl/>
              </w:rPr>
            </w:pPr>
          </w:p>
          <w:p w:rsidR="007B6DE7" w:rsidRPr="00185101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Pr="00185101" w:rsidRDefault="007B6DE7" w:rsidP="00640255">
            <w:pPr>
              <w:autoSpaceDE w:val="0"/>
              <w:spacing w:line="480" w:lineRule="auto"/>
              <w:jc w:val="both"/>
              <w:rPr>
                <w:rFonts w:cs="David"/>
                <w:szCs w:val="26"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  <w:p w:rsidR="007B6DE7" w:rsidRPr="00185101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B6DE7" w:rsidRPr="00185101" w:rsidTr="00640255">
        <w:tc>
          <w:tcPr>
            <w:tcW w:w="901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lastRenderedPageBreak/>
              <w:t>(5 נק')</w:t>
            </w:r>
          </w:p>
        </w:tc>
        <w:tc>
          <w:tcPr>
            <w:tcW w:w="425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ג.</w:t>
            </w:r>
          </w:p>
        </w:tc>
        <w:tc>
          <w:tcPr>
            <w:tcW w:w="7195" w:type="dxa"/>
          </w:tcPr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</w:rPr>
            </w:pPr>
            <w:r w:rsidRPr="00185101">
              <w:rPr>
                <w:rFonts w:cs="David"/>
                <w:rtl/>
              </w:rPr>
              <w:t xml:space="preserve">איך ניתן להגיע באמצעות אלגוריתם זה לביצועים הדומים לאלו המושגים על-ידי אלגוריתם </w:t>
            </w:r>
            <w:r w:rsidRPr="00185101">
              <w:rPr>
                <w:rFonts w:cs="David"/>
              </w:rPr>
              <w:t>shortest remaining time first</w:t>
            </w:r>
            <w:r w:rsidRPr="00185101">
              <w:rPr>
                <w:rFonts w:cs="David"/>
                <w:rtl/>
              </w:rPr>
              <w:t xml:space="preserve">? </w:t>
            </w:r>
          </w:p>
          <w:p w:rsidR="007B6DE7" w:rsidRPr="00BF29EB" w:rsidRDefault="007B6DE7" w:rsidP="00BF29EB">
            <w:pPr>
              <w:autoSpaceDE w:val="0"/>
              <w:spacing w:line="360" w:lineRule="auto"/>
              <w:ind w:left="397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 xml:space="preserve">(ניתן להניח כי יש </w:t>
            </w:r>
            <w:r w:rsidRPr="00185101">
              <w:rPr>
                <w:rFonts w:cs="David"/>
              </w:rPr>
              <w:t>preemption</w:t>
            </w:r>
            <w:r w:rsidRPr="00185101">
              <w:rPr>
                <w:rFonts w:cs="David"/>
                <w:rtl/>
              </w:rPr>
              <w:t>, התהליכים לא מגיעים יחד, אבל זמן הביצוע ידוע כאשר התהליך מגיע.)</w:t>
            </w:r>
          </w:p>
          <w:p w:rsidR="007B6DE7" w:rsidRPr="00185101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Pr="00185101" w:rsidRDefault="007B6DE7" w:rsidP="00BF29EB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</w:tc>
      </w:tr>
    </w:tbl>
    <w:p w:rsidR="006412C1" w:rsidRDefault="006412C1" w:rsidP="00337A24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2  (</w:t>
      </w:r>
      <w:r w:rsidR="00337A24">
        <w:rPr>
          <w:rFonts w:cs="David" w:hint="cs"/>
          <w:rtl/>
        </w:rPr>
        <w:t>20</w:t>
      </w:r>
      <w:r w:rsidRPr="00F24CF8">
        <w:rPr>
          <w:rFonts w:cs="David"/>
          <w:rtl/>
        </w:rPr>
        <w:t xml:space="preserve"> נקודות)</w:t>
      </w:r>
    </w:p>
    <w:p w:rsidR="006412C1" w:rsidRPr="00F24CF8" w:rsidRDefault="00337A24" w:rsidP="00BF29EB">
      <w:pPr>
        <w:spacing w:line="360" w:lineRule="auto"/>
        <w:jc w:val="both"/>
        <w:rPr>
          <w:rFonts w:cs="David"/>
        </w:rPr>
      </w:pPr>
      <w:r>
        <w:rPr>
          <w:rFonts w:ascii="Arial" w:hAnsi="Arial" w:cs="Arial" w:hint="cs"/>
          <w:rtl/>
        </w:rPr>
        <w:t>הוכיחו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כי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קיימת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שקילות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בין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העברת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הודעות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/>
        </w:rPr>
        <w:instrText>XE "</w:instrText>
      </w:r>
      <w:r w:rsidRPr="00683D1C">
        <w:rPr>
          <w:rFonts w:ascii="Arial" w:hAnsi="Arial" w:cs="Arial" w:hint="cs"/>
          <w:rtl/>
        </w:rPr>
        <w:instrText>העברת</w:instrText>
      </w:r>
      <w:r w:rsidRPr="00683D1C">
        <w:rPr>
          <w:rFonts w:cs="David" w:hint="cs"/>
          <w:rtl/>
        </w:rPr>
        <w:instrText xml:space="preserve"> </w:instrText>
      </w:r>
      <w:r w:rsidRPr="00683D1C">
        <w:rPr>
          <w:rFonts w:ascii="Arial" w:hAnsi="Arial" w:cs="Arial" w:hint="cs"/>
          <w:rtl/>
        </w:rPr>
        <w:instrText>הודעות</w:instrText>
      </w:r>
      <w:r>
        <w:rPr>
          <w:rFonts w:cs="David"/>
          <w:rtl/>
        </w:rPr>
        <w:instrText xml:space="preserve">" </w:instrText>
      </w:r>
      <w:r w:rsidR="00844FBA">
        <w:rPr>
          <w:rFonts w:cs="David"/>
          <w:rtl/>
        </w:rPr>
        <w:fldChar w:fldCharType="end"/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לבין</w:t>
      </w:r>
      <w:r>
        <w:rPr>
          <w:rFonts w:cs="David" w:hint="cs"/>
          <w:rtl/>
        </w:rPr>
        <w:t xml:space="preserve"> </w:t>
      </w:r>
      <w:r>
        <w:rPr>
          <w:rFonts w:ascii="Arial" w:hAnsi="Arial" w:cs="Arial" w:hint="cs"/>
          <w:rtl/>
        </w:rPr>
        <w:t>סמפורים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/>
        </w:rPr>
        <w:instrText>XE "</w:instrText>
      </w:r>
      <w:r w:rsidRPr="00683D1C">
        <w:rPr>
          <w:rFonts w:ascii="Arial" w:hAnsi="Arial" w:cs="Arial" w:hint="cs"/>
          <w:rtl/>
        </w:rPr>
        <w:instrText>סמפורים</w:instrText>
      </w:r>
      <w:r>
        <w:rPr>
          <w:rFonts w:cs="David"/>
          <w:rtl/>
        </w:rPr>
        <w:instrText xml:space="preserve">" </w:instrText>
      </w:r>
      <w:r w:rsidR="00844FBA">
        <w:rPr>
          <w:rFonts w:cs="David"/>
          <w:rtl/>
        </w:rPr>
        <w:fldChar w:fldCharType="end"/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David" w:hint="cs"/>
          <w:rtl/>
        </w:rPr>
        <w:t xml:space="preserve"> </w:t>
      </w:r>
      <w:r>
        <w:rPr>
          <w:rFonts w:ascii="Arial" w:hAnsi="Arial" w:cs="Arial" w:hint="cs"/>
          <w:rtl/>
        </w:rPr>
        <w:t>ידי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כך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שתראו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שניתן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לממש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העברת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ההודעות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באמצעות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סמפורים</w:t>
      </w:r>
      <w:r>
        <w:rPr>
          <w:rFonts w:cs="David"/>
          <w:rtl/>
        </w:rPr>
        <w:t xml:space="preserve"> </w:t>
      </w:r>
      <w:r>
        <w:rPr>
          <w:rFonts w:ascii="Arial" w:hAnsi="Arial" w:cs="Arial" w:hint="cs"/>
          <w:rtl/>
        </w:rPr>
        <w:t>ולהפך</w:t>
      </w:r>
      <w:r>
        <w:rPr>
          <w:rFonts w:cs="David"/>
          <w:rtl/>
        </w:rPr>
        <w:t xml:space="preserve">. 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06598E" w:rsidRPr="00F24CF8" w:rsidTr="00CE31B7">
        <w:tc>
          <w:tcPr>
            <w:tcW w:w="901" w:type="dxa"/>
          </w:tcPr>
          <w:p w:rsidR="0006598E" w:rsidRPr="00F24CF8" w:rsidRDefault="0006598E" w:rsidP="0006598E">
            <w:pPr>
              <w:spacing w:before="40"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(</w:t>
            </w:r>
            <w:r w:rsidR="00337A24">
              <w:rPr>
                <w:rFonts w:cs="David" w:hint="cs"/>
                <w:rtl/>
              </w:rPr>
              <w:t>10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06598E" w:rsidRPr="00F24CF8" w:rsidRDefault="0006598E" w:rsidP="00CE31B7">
            <w:pPr>
              <w:spacing w:before="40"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5909D1" w:rsidRPr="00BF29EB" w:rsidRDefault="005909D1" w:rsidP="00BF29EB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rtl/>
              </w:rPr>
              <w:t>כיוון ראשון: מימוש העברת הודעות באמצעות סמאפורים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337A24" w:rsidRDefault="00337A24" w:rsidP="00337A24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  <w:rtl/>
              </w:rPr>
              <w:t>רמז לכ</w:t>
            </w:r>
            <w:r>
              <w:rPr>
                <w:rFonts w:cs="David" w:hint="cs"/>
                <w:rtl/>
              </w:rPr>
              <w:t>י</w:t>
            </w:r>
            <w:r>
              <w:rPr>
                <w:rFonts w:cs="David"/>
                <w:rtl/>
              </w:rPr>
              <w:t>וון הראשון</w:t>
            </w:r>
            <w:r>
              <w:rPr>
                <w:rFonts w:cs="David" w:hint="cs"/>
                <w:rtl/>
              </w:rPr>
              <w:t xml:space="preserve"> של ההוכחה</w:t>
            </w:r>
            <w:r>
              <w:rPr>
                <w:rFonts w:cs="David"/>
                <w:rtl/>
              </w:rPr>
              <w:t>: השתמשו בחוצץ משותף המשמש להחזקת ה</w:t>
            </w: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  <w:rtl/>
              </w:rPr>
              <w:t xml:space="preserve"> </w:t>
            </w:r>
            <w:r>
              <w:rPr>
                <w:rFonts w:cs="David"/>
              </w:rPr>
              <w:t>mailboxes</w:t>
            </w:r>
            <w:r>
              <w:rPr>
                <w:rFonts w:cs="David"/>
                <w:rtl/>
              </w:rPr>
              <w:t xml:space="preserve"> כאשר כל </w:t>
            </w:r>
            <w:r>
              <w:rPr>
                <w:rFonts w:cs="David"/>
              </w:rPr>
              <w:t>mailbox</w:t>
            </w:r>
            <w:r w:rsidR="00844FBA">
              <w:rPr>
                <w:rFonts w:cs="David"/>
              </w:rPr>
              <w:fldChar w:fldCharType="begin"/>
            </w:r>
            <w:r>
              <w:rPr>
                <w:rFonts w:cs="David"/>
              </w:rPr>
              <w:instrText xml:space="preserve"> XE "</w:instrText>
            </w:r>
            <w:r w:rsidRPr="00683D1C">
              <w:rPr>
                <w:rFonts w:cs="David"/>
              </w:rPr>
              <w:instrText>mailbox</w:instrText>
            </w:r>
            <w:r>
              <w:rPr>
                <w:rFonts w:cs="David"/>
              </w:rPr>
              <w:instrText xml:space="preserve">" </w:instrText>
            </w:r>
            <w:r w:rsidR="00844FBA">
              <w:rPr>
                <w:rFonts w:cs="David"/>
              </w:rPr>
              <w:fldChar w:fldCharType="end"/>
            </w:r>
            <w:r>
              <w:rPr>
                <w:rFonts w:cs="David"/>
                <w:rtl/>
              </w:rPr>
              <w:t xml:space="preserve"> הוא מערך המורכב מהודעות. 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06598E" w:rsidRPr="00F24CF8" w:rsidRDefault="002F544A" w:rsidP="00BF29EB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  <w:tr w:rsidR="0006598E" w:rsidRPr="00F24CF8" w:rsidTr="00CE31B7">
        <w:tc>
          <w:tcPr>
            <w:tcW w:w="901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lastRenderedPageBreak/>
              <w:t>(10 נק')</w:t>
            </w:r>
          </w:p>
        </w:tc>
        <w:tc>
          <w:tcPr>
            <w:tcW w:w="425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824A94" w:rsidRDefault="00824A94" w:rsidP="00337A24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rtl/>
              </w:rPr>
              <w:t>כיוון שני: מימוש סמאפורים באמצעות העברת הודעות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824A94" w:rsidRPr="00824A94" w:rsidRDefault="00824A94" w:rsidP="00337A24">
            <w:pPr>
              <w:rPr>
                <w:rFonts w:cs="David"/>
                <w:lang w:val="ru-RU"/>
              </w:rPr>
            </w:pPr>
          </w:p>
          <w:p w:rsidR="00337A24" w:rsidRPr="00337A24" w:rsidRDefault="00337A24" w:rsidP="00337A24">
            <w:pPr>
              <w:rPr>
                <w:rtl/>
              </w:rPr>
            </w:pPr>
            <w:r>
              <w:rPr>
                <w:rFonts w:cs="David"/>
                <w:rtl/>
              </w:rPr>
              <w:t>רמז לכ</w:t>
            </w:r>
            <w:r>
              <w:rPr>
                <w:rFonts w:cs="David" w:hint="cs"/>
                <w:rtl/>
              </w:rPr>
              <w:t>י</w:t>
            </w:r>
            <w:r>
              <w:rPr>
                <w:rFonts w:cs="David"/>
                <w:rtl/>
              </w:rPr>
              <w:t>וון השני</w:t>
            </w:r>
            <w:r>
              <w:rPr>
                <w:rFonts w:cs="David" w:hint="cs"/>
                <w:rtl/>
              </w:rPr>
              <w:t xml:space="preserve"> של ההוכחה</w:t>
            </w:r>
            <w:r>
              <w:rPr>
                <w:rFonts w:cs="David"/>
                <w:rtl/>
              </w:rPr>
              <w:t>: הש</w:t>
            </w:r>
            <w:r>
              <w:rPr>
                <w:rFonts w:cs="David" w:hint="cs"/>
                <w:rtl/>
              </w:rPr>
              <w:t>ת</w:t>
            </w:r>
            <w:r>
              <w:rPr>
                <w:rFonts w:cs="David"/>
                <w:rtl/>
              </w:rPr>
              <w:t xml:space="preserve">משו בתהליך עזר </w:t>
            </w:r>
            <w:r>
              <w:rPr>
                <w:rFonts w:cs="David" w:hint="cs"/>
                <w:rtl/>
              </w:rPr>
              <w:t>לסנכרון</w:t>
            </w:r>
            <w:r>
              <w:rPr>
                <w:rFonts w:cs="David"/>
                <w:rtl/>
              </w:rPr>
              <w:t>.</w:t>
            </w:r>
          </w:p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</w:tbl>
    <w:p w:rsidR="00BF29EB" w:rsidRDefault="00BF29EB" w:rsidP="00695057">
      <w:pPr>
        <w:pStyle w:val="3"/>
        <w:rPr>
          <w:rFonts w:cs="David"/>
          <w:rtl/>
        </w:rPr>
      </w:pPr>
    </w:p>
    <w:p w:rsidR="00F24CF8" w:rsidRPr="00F24CF8" w:rsidRDefault="00F24CF8" w:rsidP="00695057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3  (</w:t>
      </w:r>
      <w:r w:rsidR="00695057">
        <w:rPr>
          <w:rFonts w:cs="David" w:hint="cs"/>
          <w:rtl/>
        </w:rPr>
        <w:t>20</w:t>
      </w:r>
      <w:r w:rsidRPr="00F24CF8">
        <w:rPr>
          <w:rFonts w:cs="David"/>
          <w:rtl/>
        </w:rPr>
        <w:t xml:space="preserve"> נקודות)</w:t>
      </w:r>
    </w:p>
    <w:tbl>
      <w:tblPr>
        <w:bidiVisual/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EF597C" w:rsidP="00EF597C">
            <w:pPr>
              <w:rPr>
                <w:rFonts w:cs="David"/>
              </w:rPr>
            </w:pPr>
            <w:r>
              <w:rPr>
                <w:rFonts w:cs="David"/>
                <w:rtl/>
              </w:rPr>
              <w:t xml:space="preserve"> </w:t>
            </w:r>
            <w:r w:rsidR="00F24CF8"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5</w:t>
            </w:r>
            <w:r w:rsidR="00F24CF8"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F24CF8" w:rsidRPr="00F24CF8" w:rsidRDefault="0053496D" w:rsidP="0053496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מנו שיקולים בעד החזקת דפים גדולים במערכת זיכרון וירטואלי</w:t>
            </w:r>
            <w:r w:rsidR="00844FBA">
              <w:rPr>
                <w:rFonts w:cs="David"/>
                <w:rtl/>
              </w:rPr>
              <w:fldChar w:fldCharType="begin"/>
            </w:r>
            <w:r>
              <w:rPr>
                <w:rFonts w:cs="David"/>
                <w:rtl/>
              </w:rPr>
              <w:instrText xml:space="preserve"> </w:instrText>
            </w:r>
            <w:r>
              <w:rPr>
                <w:rFonts w:cs="David" w:hint="cs"/>
              </w:rPr>
              <w:instrText>XE</w:instrText>
            </w:r>
            <w:r>
              <w:rPr>
                <w:rFonts w:cs="David"/>
              </w:rPr>
              <w:instrText xml:space="preserve"> "</w:instrText>
            </w:r>
            <w:r w:rsidRPr="00683D1C">
              <w:rPr>
                <w:rFonts w:cs="David" w:hint="cs"/>
                <w:rtl/>
              </w:rPr>
              <w:instrText>זיכרון וירטואלי</w:instrText>
            </w:r>
            <w:r>
              <w:rPr>
                <w:rFonts w:cs="David"/>
                <w:rtl/>
              </w:rPr>
              <w:instrText xml:space="preserve">" </w:instrText>
            </w:r>
            <w:r w:rsidR="00844FBA">
              <w:rPr>
                <w:rFonts w:cs="David"/>
                <w:rtl/>
              </w:rPr>
              <w:fldChar w:fldCharType="end"/>
            </w:r>
            <w:r>
              <w:rPr>
                <w:rFonts w:cs="David" w:hint="cs"/>
                <w:rtl/>
              </w:rPr>
              <w:t>.</w:t>
            </w: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3496D" w:rsidRPr="00F24CF8" w:rsidRDefault="0053496D" w:rsidP="0053496D">
      <w:pPr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3496D" w:rsidRPr="00F24CF8" w:rsidRDefault="0053496D" w:rsidP="0053496D">
      <w:pPr>
        <w:spacing w:line="480" w:lineRule="auto"/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3496D" w:rsidRPr="00F24CF8" w:rsidRDefault="0053496D" w:rsidP="0053496D">
      <w:pPr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spacing w:line="480" w:lineRule="auto"/>
        <w:rPr>
          <w:rFonts w:cs="David"/>
          <w:rtl/>
        </w:rPr>
      </w:pPr>
    </w:p>
    <w:tbl>
      <w:tblPr>
        <w:bidiVisual/>
        <w:tblW w:w="1571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  <w:gridCol w:w="7195"/>
      </w:tblGrid>
      <w:tr w:rsidR="0098256A" w:rsidRPr="00F24CF8" w:rsidTr="0098256A">
        <w:tc>
          <w:tcPr>
            <w:tcW w:w="901" w:type="dxa"/>
          </w:tcPr>
          <w:p w:rsidR="0098256A" w:rsidRPr="00F24CF8" w:rsidRDefault="0098256A" w:rsidP="00EF597C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5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8256A" w:rsidRPr="00F24CF8" w:rsidRDefault="0098256A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98256A" w:rsidRPr="00F24CF8" w:rsidRDefault="0098256A" w:rsidP="0098256A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מנו שיקולים בעד החזקת דפים קטנים במערכת זיכרון וירטואלי</w:t>
            </w:r>
            <w:r w:rsidR="00844FBA">
              <w:rPr>
                <w:rFonts w:cs="David"/>
                <w:rtl/>
              </w:rPr>
              <w:fldChar w:fldCharType="begin"/>
            </w:r>
            <w:r>
              <w:rPr>
                <w:rFonts w:cs="David"/>
                <w:rtl/>
              </w:rPr>
              <w:instrText xml:space="preserve"> </w:instrText>
            </w:r>
            <w:r>
              <w:rPr>
                <w:rFonts w:cs="David" w:hint="cs"/>
              </w:rPr>
              <w:instrText>XE</w:instrText>
            </w:r>
            <w:r>
              <w:rPr>
                <w:rFonts w:cs="David"/>
              </w:rPr>
              <w:instrText xml:space="preserve"> "</w:instrText>
            </w:r>
            <w:r w:rsidRPr="00683D1C">
              <w:rPr>
                <w:rFonts w:cs="David" w:hint="cs"/>
                <w:rtl/>
              </w:rPr>
              <w:instrText>זיכרון וירטואלי</w:instrText>
            </w:r>
            <w:r>
              <w:rPr>
                <w:rFonts w:cs="David"/>
                <w:rtl/>
              </w:rPr>
              <w:instrText xml:space="preserve">" </w:instrText>
            </w:r>
            <w:r w:rsidR="00844FBA">
              <w:rPr>
                <w:rFonts w:cs="David"/>
                <w:rtl/>
              </w:rPr>
              <w:fldChar w:fldCharType="end"/>
            </w:r>
            <w:r>
              <w:rPr>
                <w:rFonts w:cs="David" w:hint="cs"/>
                <w:rtl/>
              </w:rPr>
              <w:t>.</w:t>
            </w:r>
          </w:p>
        </w:tc>
        <w:tc>
          <w:tcPr>
            <w:tcW w:w="7195" w:type="dxa"/>
          </w:tcPr>
          <w:p w:rsidR="0098256A" w:rsidRPr="00F24CF8" w:rsidRDefault="0098256A" w:rsidP="00417736">
            <w:pPr>
              <w:rPr>
                <w:rFonts w:cs="David"/>
              </w:rPr>
            </w:pPr>
          </w:p>
        </w:tc>
      </w:tr>
    </w:tbl>
    <w:p w:rsidR="004D5F62" w:rsidRPr="00F24CF8" w:rsidRDefault="004D5F62" w:rsidP="004D5F62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4D5F62" w:rsidRPr="00F24CF8" w:rsidRDefault="004D5F62" w:rsidP="004D5F62">
      <w:pPr>
        <w:rPr>
          <w:rFonts w:cs="David"/>
          <w:rtl/>
        </w:rPr>
      </w:pPr>
    </w:p>
    <w:p w:rsidR="004D5F62" w:rsidRPr="00F24CF8" w:rsidRDefault="004D5F62" w:rsidP="004D5F62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Default="00F24CF8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Default="00BF29EB" w:rsidP="00F24CF8">
      <w:pPr>
        <w:rPr>
          <w:rFonts w:cs="David"/>
          <w:rtl/>
        </w:rPr>
      </w:pPr>
    </w:p>
    <w:p w:rsidR="00BF29EB" w:rsidRPr="00F24CF8" w:rsidRDefault="00BF29EB" w:rsidP="00F24CF8">
      <w:pPr>
        <w:rPr>
          <w:rFonts w:cs="David"/>
          <w:rtl/>
        </w:rPr>
      </w:pPr>
    </w:p>
    <w:tbl>
      <w:tblPr>
        <w:bidiVisual/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F24CF8" w:rsidP="00EF597C">
            <w:pPr>
              <w:spacing w:before="60"/>
              <w:rPr>
                <w:rFonts w:cs="David"/>
              </w:rPr>
            </w:pPr>
            <w:r w:rsidRPr="00F24CF8">
              <w:rPr>
                <w:rFonts w:cs="David"/>
                <w:rtl/>
              </w:rPr>
              <w:t>(</w:t>
            </w:r>
            <w:r w:rsidR="00EF597C">
              <w:rPr>
                <w:rFonts w:cs="David" w:hint="cs"/>
                <w:rtl/>
              </w:rPr>
              <w:t>10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spacing w:before="60"/>
              <w:rPr>
                <w:rFonts w:cs="David"/>
              </w:rPr>
            </w:pPr>
            <w:r w:rsidRPr="00F24CF8">
              <w:rPr>
                <w:rFonts w:cs="David"/>
                <w:rtl/>
              </w:rPr>
              <w:t xml:space="preserve">ג. </w:t>
            </w:r>
          </w:p>
        </w:tc>
        <w:tc>
          <w:tcPr>
            <w:tcW w:w="7195" w:type="dxa"/>
          </w:tcPr>
          <w:p w:rsidR="00583355" w:rsidRDefault="00583355" w:rsidP="00583355">
            <w:pPr>
              <w:tabs>
                <w:tab w:val="left" w:pos="720"/>
                <w:tab w:val="left" w:pos="2160"/>
                <w:tab w:val="left" w:pos="3600"/>
                <w:tab w:val="left" w:pos="5040"/>
                <w:tab w:val="left" w:pos="6480"/>
                <w:tab w:val="left" w:pos="7920"/>
                <w:tab w:val="left" w:pos="9360"/>
              </w:tabs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יהי</w:t>
            </w:r>
          </w:p>
          <w:p w:rsidR="00583355" w:rsidRDefault="00583355" w:rsidP="00583355">
            <w:pPr>
              <w:pStyle w:val="af0"/>
              <w:widowControl w:val="0"/>
              <w:numPr>
                <w:ilvl w:val="0"/>
                <w:numId w:val="33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</w:rPr>
              <w:t>s</w:t>
            </w:r>
            <w:r>
              <w:rPr>
                <w:rFonts w:cs="David" w:hint="cs"/>
                <w:szCs w:val="24"/>
                <w:rtl/>
              </w:rPr>
              <w:t xml:space="preserve"> –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cs"/>
                <w:szCs w:val="24"/>
                <w:rtl/>
              </w:rPr>
              <w:t>ה</w:t>
            </w:r>
            <w:r>
              <w:rPr>
                <w:rFonts w:cs="David"/>
                <w:szCs w:val="24"/>
                <w:rtl/>
              </w:rPr>
              <w:t xml:space="preserve">גודל </w:t>
            </w:r>
            <w:r>
              <w:rPr>
                <w:rFonts w:cs="David" w:hint="cs"/>
                <w:szCs w:val="24"/>
                <w:rtl/>
              </w:rPr>
              <w:t xml:space="preserve">של </w:t>
            </w:r>
            <w:r>
              <w:rPr>
                <w:rFonts w:cs="David"/>
                <w:szCs w:val="24"/>
                <w:rtl/>
              </w:rPr>
              <w:t>תהליך ממוצע</w:t>
            </w:r>
          </w:p>
          <w:p w:rsidR="00583355" w:rsidRDefault="00583355" w:rsidP="00583355">
            <w:pPr>
              <w:pStyle w:val="af0"/>
              <w:widowControl w:val="0"/>
              <w:numPr>
                <w:ilvl w:val="0"/>
                <w:numId w:val="33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</w:rPr>
              <w:t>p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cs"/>
                <w:szCs w:val="24"/>
                <w:rtl/>
              </w:rPr>
              <w:t>–</w:t>
            </w:r>
            <w:r>
              <w:rPr>
                <w:rFonts w:cs="David"/>
                <w:szCs w:val="24"/>
                <w:rtl/>
              </w:rPr>
              <w:t xml:space="preserve"> גודל הדף</w:t>
            </w:r>
          </w:p>
          <w:p w:rsidR="00583355" w:rsidRDefault="00583355" w:rsidP="00583355">
            <w:pPr>
              <w:pStyle w:val="af0"/>
              <w:widowControl w:val="0"/>
              <w:numPr>
                <w:ilvl w:val="0"/>
                <w:numId w:val="33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</w:rPr>
              <w:t>e</w:t>
            </w:r>
            <w:r>
              <w:rPr>
                <w:rFonts w:cs="David"/>
                <w:szCs w:val="24"/>
                <w:rtl/>
              </w:rPr>
              <w:t xml:space="preserve"> – </w:t>
            </w:r>
            <w:r>
              <w:rPr>
                <w:rFonts w:cs="David" w:hint="cs"/>
                <w:szCs w:val="24"/>
                <w:rtl/>
              </w:rPr>
              <w:t>גודל של שורה בטבלת הדפים של תהליך</w:t>
            </w:r>
          </w:p>
          <w:p w:rsidR="00583355" w:rsidRPr="00583355" w:rsidRDefault="00583355" w:rsidP="00583355">
            <w:pPr>
              <w:tabs>
                <w:tab w:val="left" w:pos="720"/>
                <w:tab w:val="left" w:pos="2160"/>
                <w:tab w:val="left" w:pos="3600"/>
                <w:tab w:val="left" w:pos="5040"/>
                <w:tab w:val="left" w:pos="6480"/>
                <w:tab w:val="left" w:pos="7920"/>
                <w:tab w:val="left" w:pos="9360"/>
              </w:tabs>
              <w:spacing w:line="360" w:lineRule="auto"/>
              <w:jc w:val="both"/>
              <w:rPr>
                <w:rFonts w:cs="David"/>
              </w:rPr>
            </w:pPr>
            <w:r w:rsidRPr="00583355">
              <w:rPr>
                <w:rFonts w:cs="David" w:hint="cs"/>
                <w:rtl/>
              </w:rPr>
              <w:t xml:space="preserve">ציינו מה יהיה </w:t>
            </w:r>
          </w:p>
          <w:p w:rsidR="00583355" w:rsidRPr="00583355" w:rsidRDefault="00583355" w:rsidP="00583355">
            <w:pPr>
              <w:pStyle w:val="af0"/>
              <w:widowControl w:val="0"/>
              <w:numPr>
                <w:ilvl w:val="0"/>
                <w:numId w:val="34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</w:rPr>
            </w:pPr>
            <w:r w:rsidRPr="00583355">
              <w:rPr>
                <w:rFonts w:cs="David"/>
                <w:szCs w:val="24"/>
                <w:rtl/>
              </w:rPr>
              <w:t>המספר המשוער של דפים שהתהליך זקוק להם</w:t>
            </w:r>
            <w:r>
              <w:rPr>
                <w:rFonts w:cs="David" w:hint="cs"/>
                <w:szCs w:val="24"/>
                <w:rtl/>
              </w:rPr>
              <w:t>.</w:t>
            </w:r>
          </w:p>
          <w:p w:rsidR="00583355" w:rsidRPr="00583355" w:rsidRDefault="00583355" w:rsidP="00583355">
            <w:pPr>
              <w:pStyle w:val="af0"/>
              <w:widowControl w:val="0"/>
              <w:numPr>
                <w:ilvl w:val="0"/>
                <w:numId w:val="34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</w:rPr>
            </w:pPr>
            <w:r w:rsidRPr="00583355">
              <w:rPr>
                <w:rFonts w:cs="David" w:hint="cs"/>
                <w:szCs w:val="24"/>
                <w:rtl/>
              </w:rPr>
              <w:t>הגודל של טבלת דפים</w:t>
            </w:r>
            <w:r w:rsidR="00844FBA" w:rsidRPr="00583355">
              <w:rPr>
                <w:rFonts w:cs="David"/>
                <w:szCs w:val="24"/>
                <w:rtl/>
              </w:rPr>
              <w:fldChar w:fldCharType="begin"/>
            </w:r>
            <w:r w:rsidRPr="00583355">
              <w:rPr>
                <w:rFonts w:cs="David"/>
                <w:szCs w:val="24"/>
                <w:rtl/>
              </w:rPr>
              <w:instrText xml:space="preserve"> </w:instrText>
            </w:r>
            <w:r w:rsidRPr="00583355">
              <w:rPr>
                <w:rFonts w:cs="David" w:hint="cs"/>
                <w:szCs w:val="24"/>
              </w:rPr>
              <w:instrText>XE</w:instrText>
            </w:r>
            <w:r w:rsidRPr="00583355">
              <w:rPr>
                <w:rFonts w:cs="David"/>
                <w:szCs w:val="24"/>
              </w:rPr>
              <w:instrText xml:space="preserve"> "</w:instrText>
            </w:r>
            <w:r w:rsidRPr="00583355">
              <w:rPr>
                <w:rFonts w:cs="David" w:hint="cs"/>
                <w:szCs w:val="24"/>
                <w:rtl/>
              </w:rPr>
              <w:instrText>טבלת דפים</w:instrText>
            </w:r>
            <w:r w:rsidRPr="00583355">
              <w:rPr>
                <w:rFonts w:cs="David"/>
                <w:szCs w:val="24"/>
                <w:rtl/>
              </w:rPr>
              <w:instrText xml:space="preserve">" </w:instrText>
            </w:r>
            <w:r w:rsidR="00844FBA" w:rsidRPr="00583355">
              <w:rPr>
                <w:rFonts w:cs="David"/>
                <w:szCs w:val="24"/>
                <w:rtl/>
              </w:rPr>
              <w:fldChar w:fldCharType="end"/>
            </w:r>
            <w:r w:rsidRPr="00583355">
              <w:rPr>
                <w:rFonts w:cs="David" w:hint="cs"/>
                <w:szCs w:val="24"/>
                <w:rtl/>
              </w:rPr>
              <w:t xml:space="preserve"> של תהליך</w:t>
            </w:r>
            <w:r>
              <w:rPr>
                <w:rFonts w:cs="David" w:hint="cs"/>
                <w:szCs w:val="24"/>
                <w:rtl/>
              </w:rPr>
              <w:t>.</w:t>
            </w:r>
          </w:p>
          <w:p w:rsidR="00583355" w:rsidRDefault="00583355" w:rsidP="00583355">
            <w:pPr>
              <w:pStyle w:val="af0"/>
              <w:widowControl w:val="0"/>
              <w:numPr>
                <w:ilvl w:val="0"/>
                <w:numId w:val="34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</w:rPr>
            </w:pPr>
            <w:r w:rsidRPr="00583355">
              <w:rPr>
                <w:rFonts w:cs="David" w:hint="cs"/>
                <w:szCs w:val="24"/>
                <w:rtl/>
              </w:rPr>
              <w:t>הבזבוז עקב הריסוק הפנימי בדף האחרון של התהליך</w:t>
            </w:r>
            <w:r>
              <w:rPr>
                <w:rFonts w:cs="David" w:hint="cs"/>
                <w:szCs w:val="24"/>
                <w:rtl/>
              </w:rPr>
              <w:t>.</w:t>
            </w:r>
          </w:p>
          <w:p w:rsidR="00583355" w:rsidRPr="00583355" w:rsidRDefault="00583355" w:rsidP="00583355">
            <w:pPr>
              <w:pStyle w:val="af0"/>
              <w:widowControl w:val="0"/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 xml:space="preserve">חשבו את התקורה </w:t>
            </w:r>
            <w:r>
              <w:rPr>
                <w:rFonts w:cs="David" w:hint="cs"/>
                <w:color w:val="000000"/>
                <w:szCs w:val="24"/>
                <w:rtl/>
              </w:rPr>
              <w:t xml:space="preserve">הכוללת של השימוש בזיכרון הווירטואלי והסיקו ממנה מהו הגודל האופטימאלי של הדף.  </w:t>
            </w:r>
          </w:p>
          <w:p w:rsidR="00F24CF8" w:rsidRPr="00583355" w:rsidRDefault="00F24CF8" w:rsidP="000E7E66">
            <w:pPr>
              <w:rPr>
                <w:rFonts w:cs="David"/>
              </w:rPr>
            </w:pP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Default="00F24CF8" w:rsidP="00F24CF8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Default="00583355" w:rsidP="00583355">
      <w:pPr>
        <w:rPr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Pr="00583355" w:rsidRDefault="00583355" w:rsidP="00583355">
      <w:pPr>
        <w:rPr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6412C1" w:rsidRPr="00F24CF8" w:rsidRDefault="00583355" w:rsidP="00583355">
      <w:pPr>
        <w:pStyle w:val="2"/>
        <w:rPr>
          <w:rFonts w:cs="David"/>
          <w:rtl/>
        </w:rPr>
      </w:pPr>
      <w:r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חלק ב  (25 נקודות)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חמש</w:t>
      </w:r>
      <w:r w:rsidRPr="00F24CF8">
        <w:rPr>
          <w:rFonts w:cs="David"/>
          <w:rtl/>
        </w:rPr>
        <w:t xml:space="preserve"> השאלות הבאות. משקל כל שאלה 5 נקודות.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4</w:t>
      </w:r>
    </w:p>
    <w:p w:rsidR="005D608A" w:rsidRDefault="005D608A" w:rsidP="005D608A">
      <w:pPr>
        <w:tabs>
          <w:tab w:val="left" w:pos="284"/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מהם השינויים שיש לבצע באלגוריתם </w:t>
      </w:r>
      <w:r>
        <w:rPr>
          <w:rFonts w:cs="David" w:hint="cs"/>
        </w:rPr>
        <w:t>LRU</w:t>
      </w:r>
      <w:r w:rsidR="00844FBA">
        <w:rPr>
          <w:rFonts w:cs="David"/>
        </w:rPr>
        <w:fldChar w:fldCharType="begin"/>
      </w:r>
      <w:r>
        <w:rPr>
          <w:rFonts w:cs="David"/>
        </w:rPr>
        <w:instrText xml:space="preserve"> </w:instrText>
      </w:r>
      <w:r>
        <w:rPr>
          <w:rFonts w:cs="David" w:hint="cs"/>
        </w:rPr>
        <w:instrText>XE</w:instrText>
      </w:r>
      <w:r>
        <w:rPr>
          <w:rFonts w:cs="David"/>
        </w:rPr>
        <w:instrText xml:space="preserve"> "</w:instrText>
      </w:r>
      <w:r>
        <w:instrText>LRU"</w:instrText>
      </w:r>
      <w:r>
        <w:rPr>
          <w:rFonts w:cs="David"/>
        </w:rPr>
        <w:instrText xml:space="preserve"> </w:instrText>
      </w:r>
      <w:r w:rsidR="00844FBA">
        <w:rPr>
          <w:rFonts w:cs="David"/>
        </w:rPr>
        <w:fldChar w:fldCharType="end"/>
      </w:r>
      <w:r>
        <w:rPr>
          <w:rFonts w:cs="David" w:hint="cs"/>
          <w:rtl/>
        </w:rPr>
        <w:t xml:space="preserve"> כדי שיהיה מותאם לניהול זיכרון מטמון של מערכת קבצים?</w:t>
      </w:r>
    </w:p>
    <w:p w:rsidR="00344F26" w:rsidRDefault="00344F26" w:rsidP="005D608A">
      <w:pPr>
        <w:tabs>
          <w:tab w:val="left" w:pos="284"/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</w:p>
    <w:p w:rsidR="005D608A" w:rsidRDefault="005D608A" w:rsidP="005D608A">
      <w:pPr>
        <w:tabs>
          <w:tab w:val="left" w:pos="284"/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רמז</w:t>
      </w:r>
      <w:r>
        <w:rPr>
          <w:rFonts w:cs="David" w:hint="eastAsia"/>
          <w:rtl/>
        </w:rPr>
        <w:t>–</w:t>
      </w:r>
      <w:r>
        <w:rPr>
          <w:rFonts w:cs="David" w:hint="cs"/>
          <w:rtl/>
        </w:rPr>
        <w:t xml:space="preserve"> קחו בחשבון את השיקולים הבאים:</w:t>
      </w:r>
    </w:p>
    <w:p w:rsidR="00344F26" w:rsidRDefault="005D608A" w:rsidP="00344F26">
      <w:pPr>
        <w:numPr>
          <w:ilvl w:val="0"/>
          <w:numId w:val="37"/>
        </w:num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>
        <w:rPr>
          <w:rFonts w:cs="David" w:hint="cs"/>
          <w:rtl/>
        </w:rPr>
        <w:t>מזעור של פניות הדיסק על ידי חיזוי של הבלוקים שיהיו בשימוש.</w:t>
      </w:r>
    </w:p>
    <w:p w:rsidR="00E006B8" w:rsidRDefault="005D608A" w:rsidP="00344F26">
      <w:pPr>
        <w:numPr>
          <w:ilvl w:val="0"/>
          <w:numId w:val="37"/>
        </w:num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 w:rsidRPr="00344F26">
        <w:rPr>
          <w:rFonts w:cs="David" w:hint="cs"/>
          <w:rtl/>
        </w:rPr>
        <w:t>ביצוע עדכונים בדיסק של הנתונים הדרושים</w:t>
      </w:r>
      <w:r w:rsidR="00E006B8">
        <w:rPr>
          <w:rFonts w:cs="David" w:hint="cs"/>
          <w:rtl/>
        </w:rPr>
        <w:t xml:space="preserve"> לקונסיסטנטיות של מערכת הקבצים</w:t>
      </w:r>
    </w:p>
    <w:p w:rsidR="00E006B8" w:rsidRDefault="00E006B8" w:rsidP="00E006B8">
      <w:p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left="360" w:right="720"/>
        <w:jc w:val="both"/>
        <w:rPr>
          <w:rFonts w:cs="David"/>
        </w:rPr>
      </w:pPr>
    </w:p>
    <w:p w:rsidR="006412C1" w:rsidRPr="00344F26" w:rsidRDefault="006412C1" w:rsidP="00E006B8">
      <w:p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 w:rsidRPr="00344F26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5B640E" w:rsidRPr="00F24CF8" w:rsidRDefault="005B640E" w:rsidP="005B640E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Default="006412C1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BF29EB" w:rsidRPr="00F24CF8" w:rsidRDefault="00BF29EB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lastRenderedPageBreak/>
        <w:t>שאלה 5</w:t>
      </w:r>
    </w:p>
    <w:p w:rsidR="008109F3" w:rsidRDefault="008109F3" w:rsidP="007F113F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>באיור הבא מוצג תיאור סכמתי של מבנה המעבד עם 2 רמות של זיכרון מטמון:</w:t>
      </w:r>
    </w:p>
    <w:p w:rsidR="008109F3" w:rsidRDefault="00F46627" w:rsidP="00F21D16">
      <w:pPr>
        <w:spacing w:line="480" w:lineRule="auto"/>
        <w:jc w:val="center"/>
        <w:rPr>
          <w:rFonts w:cs="David"/>
          <w:rtl/>
        </w:rPr>
      </w:pPr>
      <w:r>
        <w:rPr>
          <w:rFonts w:cs="Dav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5pt;height:239.05pt">
            <v:imagedata r:id="rId8" o:title="ch4-pic-16-cache organization"/>
          </v:shape>
        </w:pict>
      </w:r>
    </w:p>
    <w:p w:rsidR="00F21D16" w:rsidRPr="00F21D16" w:rsidRDefault="00F21D16" w:rsidP="00F21D16">
      <w:p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ציינו יתרונות בהשימוש ב- </w:t>
      </w:r>
      <w:r>
        <w:rPr>
          <w:rFonts w:cs="David"/>
        </w:rPr>
        <w:t>exclusive cache</w:t>
      </w:r>
      <w:r w:rsidR="00844FBA">
        <w:rPr>
          <w:rFonts w:cs="David"/>
        </w:rPr>
        <w:fldChar w:fldCharType="begin"/>
      </w:r>
      <w:r>
        <w:rPr>
          <w:rFonts w:cs="David"/>
        </w:rPr>
        <w:instrText xml:space="preserve"> XE "</w:instrText>
      </w:r>
      <w:r w:rsidRPr="00683D1C">
        <w:rPr>
          <w:rFonts w:cs="David"/>
        </w:rPr>
        <w:instrText>exclusive cache</w:instrText>
      </w:r>
      <w:r>
        <w:rPr>
          <w:rFonts w:cs="David"/>
        </w:rPr>
        <w:instrText xml:space="preserve">" </w:instrText>
      </w:r>
      <w:r w:rsidR="00844FBA">
        <w:rPr>
          <w:rFonts w:cs="David"/>
        </w:rPr>
        <w:fldChar w:fldCharType="end"/>
      </w:r>
      <w:r>
        <w:rPr>
          <w:rFonts w:cs="David" w:hint="cs"/>
          <w:rtl/>
        </w:rPr>
        <w:t xml:space="preserve"> (</w:t>
      </w:r>
      <w:r>
        <w:rPr>
          <w:rFonts w:cs="David"/>
        </w:rPr>
        <w:t xml:space="preserve">L1 </w:t>
      </w:r>
      <w:r>
        <w:rPr>
          <w:rFonts w:cs="David" w:hint="cs"/>
          <w:rtl/>
          <w:lang w:val="ru-RU"/>
        </w:rPr>
        <w:t xml:space="preserve"> ו </w:t>
      </w:r>
      <w:r>
        <w:rPr>
          <w:rFonts w:cs="David"/>
        </w:rPr>
        <w:t>L2</w:t>
      </w:r>
      <w:r>
        <w:rPr>
          <w:rFonts w:cs="David" w:hint="cs"/>
          <w:rtl/>
        </w:rPr>
        <w:t>)</w:t>
      </w:r>
    </w:p>
    <w:p w:rsidR="00F21D16" w:rsidRDefault="00F21D16" w:rsidP="00F21D16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 xml:space="preserve">ציינו יתרון אחד של השימוש ב- </w:t>
      </w:r>
      <w:r>
        <w:rPr>
          <w:rFonts w:cs="David"/>
        </w:rPr>
        <w:t>inclusive cache</w:t>
      </w:r>
      <w:r>
        <w:rPr>
          <w:rFonts w:cs="David" w:hint="cs"/>
          <w:rtl/>
        </w:rPr>
        <w:t>.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 w:hint="cs"/>
        </w:rPr>
        <w:instrText>XE</w:instrText>
      </w:r>
      <w:r>
        <w:rPr>
          <w:rFonts w:cs="David"/>
        </w:rPr>
        <w:instrText xml:space="preserve"> "</w:instrText>
      </w:r>
      <w:r w:rsidRPr="00683D1C">
        <w:rPr>
          <w:rFonts w:cs="David"/>
        </w:rPr>
        <w:instrText>inclusive cache</w:instrText>
      </w:r>
      <w:r>
        <w:rPr>
          <w:rFonts w:cs="David"/>
        </w:rPr>
        <w:instrText>"</w:instrText>
      </w:r>
      <w:r>
        <w:rPr>
          <w:rFonts w:cs="David"/>
          <w:rtl/>
        </w:rPr>
        <w:instrText xml:space="preserve"> </w:instrText>
      </w:r>
      <w:r w:rsidR="00844FBA">
        <w:rPr>
          <w:rFonts w:cs="David"/>
          <w:rtl/>
        </w:rPr>
        <w:fldChar w:fldCharType="end"/>
      </w:r>
    </w:p>
    <w:p w:rsidR="006412C1" w:rsidRPr="00F24CF8" w:rsidRDefault="006412C1" w:rsidP="007F113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7A1854" w:rsidRPr="00BF29EB" w:rsidRDefault="00E65746" w:rsidP="00BF29EB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ascii="Arial" w:hAnsi="Arial" w:cs="Arial" w:hint="cs"/>
          <w:rtl/>
        </w:rPr>
        <w:t>ש</w:t>
      </w:r>
      <w:r w:rsidRPr="00F24CF8">
        <w:rPr>
          <w:rFonts w:cs="David"/>
          <w:rtl/>
        </w:rPr>
        <w:t>אלה 6</w:t>
      </w:r>
    </w:p>
    <w:p w:rsidR="007A1854" w:rsidRPr="00F24CF8" w:rsidRDefault="007A1854" w:rsidP="007A1854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והסבירו </w:t>
      </w:r>
      <w:r w:rsidRPr="00F24CF8">
        <w:rPr>
          <w:rFonts w:cs="David" w:hint="cs"/>
          <w:rtl/>
        </w:rPr>
        <w:t>מהו</w:t>
      </w:r>
      <w:r w:rsidRPr="00F24CF8">
        <w:rPr>
          <w:rFonts w:cs="David"/>
          <w:rtl/>
        </w:rPr>
        <w:t xml:space="preserve"> עקרון הלוקליות בזמן ובמקום.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7A1854" w:rsidRPr="00F24CF8" w:rsidRDefault="007A1854" w:rsidP="007A1854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336218" w:rsidRPr="00BF29EB" w:rsidRDefault="007A1854" w:rsidP="00BF29EB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ascii="Arial" w:hAnsi="Arial" w:cs="Arial" w:hint="cs"/>
          <w:rtl/>
        </w:rPr>
        <w:lastRenderedPageBreak/>
        <w:t>ש</w:t>
      </w:r>
      <w:r w:rsidRPr="00F24CF8">
        <w:rPr>
          <w:rFonts w:cs="David"/>
          <w:rtl/>
        </w:rPr>
        <w:t>אלה 7</w:t>
      </w:r>
    </w:p>
    <w:p w:rsidR="00F6411E" w:rsidRDefault="00F6411E" w:rsidP="00F6411E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נתון כי: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>
        <w:rPr>
          <w:rFonts w:cs="David" w:hint="cs"/>
          <w:rtl/>
        </w:rPr>
        <w:t xml:space="preserve">כתובת וירטואלית הינה בעלת </w:t>
      </w:r>
      <w:r>
        <w:rPr>
          <w:rFonts w:cs="David"/>
        </w:rPr>
        <w:t xml:space="preserve"> 64 bits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היחידות בעלות מען הקטנות ביותר הן בגודל של  </w:t>
      </w:r>
      <w:r>
        <w:rPr>
          <w:rFonts w:cs="David"/>
        </w:rPr>
        <w:t>1 byte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>
        <w:rPr>
          <w:rFonts w:cs="David" w:hint="cs"/>
          <w:rtl/>
        </w:rPr>
        <w:t xml:space="preserve">גודל דף הינו </w:t>
      </w:r>
      <w:r>
        <w:rPr>
          <w:rFonts w:cs="David"/>
        </w:rPr>
        <w:t>8 kb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  <w:rtl/>
        </w:rPr>
      </w:pPr>
      <w:r>
        <w:rPr>
          <w:rFonts w:cs="David" w:hint="cs"/>
          <w:rtl/>
        </w:rPr>
        <w:t>גודל שורה של טבלת דפים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 w:hint="cs"/>
        </w:rPr>
        <w:instrText>XE</w:instrText>
      </w:r>
      <w:r>
        <w:rPr>
          <w:rFonts w:cs="David"/>
        </w:rPr>
        <w:instrText xml:space="preserve"> "</w:instrText>
      </w:r>
      <w:r w:rsidRPr="00683D1C">
        <w:rPr>
          <w:rFonts w:cs="David" w:hint="cs"/>
          <w:rtl/>
        </w:rPr>
        <w:instrText>טבלת דפים</w:instrText>
      </w:r>
      <w:r>
        <w:rPr>
          <w:rFonts w:cs="David"/>
          <w:rtl/>
        </w:rPr>
        <w:instrText xml:space="preserve">" </w:instrText>
      </w:r>
      <w:r w:rsidR="00844FBA">
        <w:rPr>
          <w:rFonts w:cs="David"/>
          <w:rtl/>
        </w:rPr>
        <w:fldChar w:fldCharType="end"/>
      </w:r>
      <w:r>
        <w:rPr>
          <w:rFonts w:cs="David" w:hint="cs"/>
          <w:rtl/>
        </w:rPr>
        <w:t xml:space="preserve"> הינו </w:t>
      </w:r>
      <w:r>
        <w:rPr>
          <w:rFonts w:cs="David"/>
        </w:rPr>
        <w:t>4 bytes</w:t>
      </w:r>
    </w:p>
    <w:p w:rsidR="006412C1" w:rsidRPr="00F24CF8" w:rsidRDefault="00F6411E" w:rsidP="00F6411E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 xml:space="preserve">מהו גודל טבלת הדפים? </w:t>
      </w:r>
      <w:r w:rsidR="006412C1"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0B7BEF" w:rsidRPr="00F24CF8" w:rsidRDefault="000B7BEF" w:rsidP="000B7BE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0B7BEF" w:rsidRPr="00F24CF8" w:rsidRDefault="000B7BEF" w:rsidP="007F113F">
      <w:pPr>
        <w:spacing w:line="480" w:lineRule="auto"/>
        <w:rPr>
          <w:rFonts w:cs="David"/>
          <w:sz w:val="26"/>
          <w:rtl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8</w:t>
      </w:r>
    </w:p>
    <w:p w:rsidR="00F4193F" w:rsidRPr="00324E59" w:rsidRDefault="00324E59" w:rsidP="008C26C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הסבירו מהו </w:t>
      </w:r>
      <w:r>
        <w:rPr>
          <w:rFonts w:cs="David" w:hint="cs"/>
        </w:rPr>
        <w:t>RAID</w:t>
      </w:r>
      <w:r>
        <w:rPr>
          <w:rFonts w:cs="David"/>
        </w:rPr>
        <w:t>5</w:t>
      </w:r>
      <w:r>
        <w:rPr>
          <w:rFonts w:cs="David"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 ומה ייתרונו על שיטת </w:t>
      </w:r>
      <w:r>
        <w:rPr>
          <w:rFonts w:cs="David"/>
        </w:rPr>
        <w:t>RAID4</w:t>
      </w:r>
      <w:r>
        <w:rPr>
          <w:rFonts w:cs="David" w:hint="cs"/>
          <w:rtl/>
        </w:rPr>
        <w:t>.</w:t>
      </w:r>
    </w:p>
    <w:p w:rsidR="00324E59" w:rsidRPr="00F24CF8" w:rsidRDefault="00324E59" w:rsidP="00324E59">
      <w:pPr>
        <w:spacing w:line="480" w:lineRule="auto"/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8C26C6" w:rsidRPr="00F24CF8" w:rsidRDefault="00324E59" w:rsidP="00324E59">
      <w:pPr>
        <w:pStyle w:val="2"/>
        <w:spacing w:before="0"/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</w:t>
      </w:r>
      <w:r>
        <w:rPr>
          <w:rFonts w:cs="David"/>
          <w:rtl/>
        </w:rPr>
        <w:t>____________</w:t>
      </w:r>
    </w:p>
    <w:p w:rsidR="008C26C6" w:rsidRPr="00F24CF8" w:rsidRDefault="008C26C6" w:rsidP="007F113F">
      <w:pPr>
        <w:pStyle w:val="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2"/>
        <w:spacing w:before="0"/>
        <w:rPr>
          <w:rFonts w:cs="David"/>
          <w:rtl/>
        </w:rPr>
      </w:pPr>
    </w:p>
    <w:p w:rsidR="00F4193F" w:rsidRPr="00F24CF8" w:rsidRDefault="00F4193F" w:rsidP="00F4193F">
      <w:pPr>
        <w:rPr>
          <w:rFonts w:cs="David"/>
          <w:rtl/>
        </w:rPr>
      </w:pPr>
    </w:p>
    <w:p w:rsidR="00F4193F" w:rsidRPr="00F24CF8" w:rsidRDefault="00F4193F" w:rsidP="00F4193F">
      <w:pPr>
        <w:rPr>
          <w:rFonts w:cs="David"/>
          <w:rtl/>
        </w:rPr>
      </w:pPr>
    </w:p>
    <w:p w:rsidR="006412C1" w:rsidRPr="00F24CF8" w:rsidRDefault="008F2860" w:rsidP="007F113F">
      <w:pPr>
        <w:pStyle w:val="2"/>
        <w:spacing w:before="0"/>
        <w:rPr>
          <w:rFonts w:cs="David"/>
          <w:rtl/>
        </w:rPr>
      </w:pPr>
      <w:r w:rsidRPr="00F24CF8"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חלק ג  (20 נקודות)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ארבע</w:t>
      </w:r>
      <w:r w:rsidRPr="00F24CF8">
        <w:rPr>
          <w:rFonts w:cs="David"/>
          <w:rtl/>
        </w:rPr>
        <w:t xml:space="preserve"> שאלות רב-ברירה (אמריקאיות). משקל כל שאלה 5 נקודות.</w:t>
      </w:r>
    </w:p>
    <w:p w:rsidR="006412C1" w:rsidRPr="00F24CF8" w:rsidRDefault="006412C1" w:rsidP="001417FA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/>
          <w:rtl/>
        </w:rPr>
        <w:t>בכל שאלה יש לבחור את התשובה הנכונה ולהקיף בעיגול את אות התשובה שבחרתם.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9</w:t>
      </w:r>
    </w:p>
    <w:p w:rsidR="00500C67" w:rsidRDefault="00500C67" w:rsidP="00500C67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>לגרף עם שלושת המצבים הבסיסיים של התהליך במערכת ההפעלה הוספנו עוד כמה מצבים:</w:t>
      </w:r>
    </w:p>
    <w:p w:rsidR="00500C67" w:rsidRDefault="00500C67" w:rsidP="00500C67">
      <w:pPr>
        <w:spacing w:line="360" w:lineRule="auto"/>
        <w:rPr>
          <w:rFonts w:cs="David"/>
          <w:rtl/>
        </w:rPr>
      </w:pPr>
    </w:p>
    <w:p w:rsidR="00500C67" w:rsidRDefault="00500C67" w:rsidP="00500C67">
      <w:pPr>
        <w:spacing w:line="360" w:lineRule="auto"/>
        <w:rPr>
          <w:rFonts w:cs="David"/>
          <w:noProof/>
          <w:sz w:val="20"/>
        </w:rPr>
      </w:pPr>
    </w:p>
    <w:p w:rsidR="00500C67" w:rsidRDefault="00F46627" w:rsidP="00500C67">
      <w:pPr>
        <w:framePr w:hSpace="180" w:wrap="notBeside" w:vAnchor="text" w:hAnchor="text" w:x="-1016" w:y="1"/>
        <w:bidi w:val="0"/>
        <w:rPr>
          <w:rFonts w:cs="David"/>
          <w:noProof/>
          <w:sz w:val="20"/>
        </w:rPr>
      </w:pPr>
      <w:r>
        <w:rPr>
          <w:rFonts w:cs="David"/>
          <w:noProof/>
          <w:sz w:val="20"/>
        </w:rPr>
        <w:pict>
          <v:shape id="_x0000_i1026" type="#_x0000_t75" style="width:415.85pt;height:218.9pt" fillcolor="window">
            <v:imagedata r:id="rId9" o:title=""/>
          </v:shape>
        </w:pict>
      </w:r>
    </w:p>
    <w:p w:rsidR="00500C67" w:rsidRDefault="00500C67" w:rsidP="00500C67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 xml:space="preserve">עדיפותו של תהליך </w:t>
      </w:r>
      <w:r>
        <w:rPr>
          <w:rFonts w:cs="David"/>
        </w:rPr>
        <w:t>P</w:t>
      </w:r>
      <w:r>
        <w:rPr>
          <w:rFonts w:cs="David"/>
          <w:rtl/>
        </w:rPr>
        <w:t xml:space="preserve"> שנמצא במצב   “</w:t>
      </w:r>
      <w:r>
        <w:rPr>
          <w:rFonts w:cs="David"/>
        </w:rPr>
        <w:t>Ready, swapped out</w:t>
      </w:r>
      <w:r>
        <w:rPr>
          <w:rFonts w:cs="David"/>
          <w:rtl/>
        </w:rPr>
        <w:t>" גבוהה מעדיפותם של כל אחד מהתהליכים שנמצאים במצב "</w:t>
      </w:r>
      <w:r>
        <w:rPr>
          <w:rFonts w:cs="David"/>
        </w:rPr>
        <w:t>Ready, swapped in</w:t>
      </w:r>
      <w:r>
        <w:rPr>
          <w:rFonts w:cs="David"/>
          <w:rtl/>
        </w:rPr>
        <w:t xml:space="preserve">". האם ייתכן מצב שמנגנון התזמון ישאיר את התהליך </w:t>
      </w:r>
      <w:r>
        <w:rPr>
          <w:rFonts w:cs="David"/>
        </w:rPr>
        <w:t>P</w:t>
      </w:r>
      <w:r>
        <w:rPr>
          <w:rFonts w:cs="David"/>
          <w:rtl/>
        </w:rPr>
        <w:t xml:space="preserve"> במצב “</w:t>
      </w:r>
      <w:r>
        <w:rPr>
          <w:rFonts w:cs="David"/>
        </w:rPr>
        <w:t>Ready, swapped out</w:t>
      </w:r>
      <w:r>
        <w:rPr>
          <w:rFonts w:cs="David"/>
          <w:rtl/>
        </w:rPr>
        <w:t xml:space="preserve">" וימשיך לתזמן תהליכים שנמצאים בזיכרון מבלי לבצע </w:t>
      </w:r>
      <w:r>
        <w:rPr>
          <w:rFonts w:cs="David"/>
        </w:rPr>
        <w:t>swap in</w:t>
      </w:r>
      <w:r>
        <w:rPr>
          <w:rFonts w:cs="David"/>
          <w:rtl/>
        </w:rPr>
        <w:t xml:space="preserve">  ל </w:t>
      </w:r>
      <w:r>
        <w:rPr>
          <w:rFonts w:cs="David"/>
        </w:rPr>
        <w:t>P</w:t>
      </w:r>
      <w:r>
        <w:rPr>
          <w:rFonts w:cs="David"/>
          <w:rtl/>
        </w:rPr>
        <w:t>?</w:t>
      </w:r>
    </w:p>
    <w:p w:rsidR="00500C67" w:rsidRDefault="00500C67" w:rsidP="00500C67">
      <w:pPr>
        <w:spacing w:line="360" w:lineRule="auto"/>
        <w:rPr>
          <w:rFonts w:cs="David"/>
          <w:rtl/>
        </w:rPr>
      </w:pPr>
    </w:p>
    <w:p w:rsidR="00500C67" w:rsidRPr="00500C67" w:rsidRDefault="00500C67" w:rsidP="00500C67">
      <w:pPr>
        <w:pStyle w:val="1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כן. המצב ייתכן, למשל משיקולי גודל התהליך </w:t>
      </w:r>
      <w:r w:rsidRPr="00500C67">
        <w:rPr>
          <w:rFonts w:ascii="David" w:hAnsi="David"/>
          <w:sz w:val="24"/>
          <w:lang w:eastAsia="he-IL"/>
        </w:rPr>
        <w:t>P</w:t>
      </w:r>
      <w:r w:rsidRPr="00500C67">
        <w:rPr>
          <w:rFonts w:ascii="David" w:hAnsi="David"/>
          <w:sz w:val="24"/>
          <w:rtl/>
          <w:lang w:eastAsia="he-IL"/>
        </w:rPr>
        <w:t xml:space="preserve"> אשר צריך להביאו לזיכרון.</w:t>
      </w:r>
    </w:p>
    <w:p w:rsidR="00500C67" w:rsidRPr="00500C67" w:rsidRDefault="00500C67" w:rsidP="00500C67">
      <w:pPr>
        <w:pStyle w:val="11"/>
        <w:numPr>
          <w:ilvl w:val="0"/>
          <w:numId w:val="26"/>
        </w:numPr>
        <w:rPr>
          <w:rFonts w:ascii="David" w:hAnsi="David"/>
          <w:sz w:val="24"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כן. המצב ייתכן כאשר </w:t>
      </w:r>
      <w:r w:rsidRPr="00500C67">
        <w:rPr>
          <w:rFonts w:ascii="David" w:hAnsi="David"/>
          <w:sz w:val="24"/>
          <w:lang w:eastAsia="he-IL"/>
        </w:rPr>
        <w:t>P</w:t>
      </w:r>
      <w:r w:rsidRPr="00500C67">
        <w:rPr>
          <w:rFonts w:ascii="David" w:hAnsi="David"/>
          <w:sz w:val="24"/>
          <w:rtl/>
          <w:lang w:eastAsia="he-IL"/>
        </w:rPr>
        <w:t xml:space="preserve"> שוהה זמן רב במצב "</w:t>
      </w:r>
      <w:r w:rsidRPr="00500C67">
        <w:rPr>
          <w:rFonts w:ascii="David" w:hAnsi="David"/>
          <w:sz w:val="24"/>
          <w:lang w:eastAsia="he-IL"/>
        </w:rPr>
        <w:t>Ready, swapped out</w:t>
      </w:r>
      <w:r w:rsidRPr="00500C67">
        <w:rPr>
          <w:rFonts w:ascii="David" w:hAnsi="David"/>
          <w:sz w:val="24"/>
          <w:rtl/>
          <w:lang w:eastAsia="he-IL"/>
        </w:rPr>
        <w:t>".</w:t>
      </w:r>
    </w:p>
    <w:p w:rsidR="00500C67" w:rsidRPr="00500C67" w:rsidRDefault="00500C67" w:rsidP="00500C67">
      <w:pPr>
        <w:pStyle w:val="11"/>
        <w:numPr>
          <w:ilvl w:val="0"/>
          <w:numId w:val="26"/>
        </w:numPr>
        <w:rPr>
          <w:rFonts w:ascii="David" w:hAnsi="David"/>
          <w:sz w:val="24"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>כן. המצב ייתכן כאשר יש חשיבות מכרעת לתזמון תהליכים עם עדיפות גבוהה על פני שיקולים אחרים.</w:t>
      </w:r>
    </w:p>
    <w:p w:rsidR="00500C67" w:rsidRPr="00500C67" w:rsidRDefault="00880205" w:rsidP="00500C67">
      <w:pPr>
        <w:pStyle w:val="1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880205">
        <w:rPr>
          <w:rFonts w:ascii="David" w:hAnsi="David" w:hint="cs"/>
          <w:sz w:val="24"/>
          <w:rtl/>
          <w:lang w:eastAsia="he-IL"/>
        </w:rPr>
        <w:t>לא. אין שום סיבה המצדיקה מעבר כזה.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10</w:t>
      </w: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נתונים שני תהליכים שרצים במקביל. להלן הפסאודו-קוד של להם: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5C7C54" w:rsidRPr="001D6AF6" w:rsidTr="0064025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Process 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Process 0</w:t>
            </w:r>
          </w:p>
        </w:tc>
      </w:tr>
      <w:tr w:rsidR="005C7C54" w:rsidRPr="001D6AF6" w:rsidTr="0064025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while (1){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&lt;N;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++)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down(Si);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/* Critical section */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&gt;0;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--)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up(Si);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}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while (1){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&lt;N;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++)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down(Si);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/* Critical section */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&gt;0;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--)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up(Si);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}</w:t>
            </w:r>
          </w:p>
        </w:tc>
      </w:tr>
    </w:tbl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 xml:space="preserve">כאשר </w:t>
      </w:r>
      <w:r w:rsidRPr="001D6AF6">
        <w:rPr>
          <w:rFonts w:cs="David"/>
          <w:lang w:eastAsia="he-IL"/>
        </w:rPr>
        <w:t>Si</w:t>
      </w:r>
      <w:r w:rsidRPr="001D6AF6">
        <w:rPr>
          <w:rFonts w:cs="David"/>
          <w:rtl/>
          <w:lang w:eastAsia="he-IL"/>
        </w:rPr>
        <w:t xml:space="preserve"> –ים הם </w:t>
      </w:r>
      <w:r w:rsidRPr="001D6AF6">
        <w:rPr>
          <w:rFonts w:cs="David"/>
          <w:lang w:eastAsia="he-IL"/>
        </w:rPr>
        <w:t>N</w:t>
      </w:r>
      <w:r w:rsidRPr="001D6AF6">
        <w:rPr>
          <w:rFonts w:cs="David"/>
          <w:rtl/>
          <w:lang w:eastAsia="he-IL"/>
        </w:rPr>
        <w:t xml:space="preserve"> סמפורים בינאריים שאותחלו ל 1. </w:t>
      </w:r>
      <w:r w:rsidRPr="001D6AF6">
        <w:rPr>
          <w:rFonts w:cs="David"/>
          <w:lang w:eastAsia="he-IL"/>
        </w:rPr>
        <w:t>N</w:t>
      </w:r>
      <w:r w:rsidRPr="001D6AF6">
        <w:rPr>
          <w:rFonts w:cs="David"/>
          <w:rtl/>
          <w:lang w:eastAsia="he-IL"/>
        </w:rPr>
        <w:t xml:space="preserve"> הוא מספר טבעי גדול מ 2. </w:t>
      </w: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בחר את הטענה הנכונה:</w:t>
      </w: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שני תהליכים יכולים לשהות בו זמנית בקטע קריטי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שני תהליכים עלולים להיכנס למצב קיפאון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 xml:space="preserve">הפרוטוקול מבטיח קדימות של </w:t>
      </w:r>
      <w:r w:rsidRPr="001D6AF6">
        <w:rPr>
          <w:rFonts w:cs="David"/>
          <w:lang w:eastAsia="he-IL"/>
        </w:rPr>
        <w:t>Process 0</w:t>
      </w:r>
      <w:r w:rsidRPr="001D6AF6">
        <w:rPr>
          <w:rFonts w:cs="David"/>
          <w:rtl/>
          <w:lang w:eastAsia="he-IL"/>
        </w:rPr>
        <w:t xml:space="preserve"> על פני התהליך המתחרה 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 xml:space="preserve">הפרוטוקול מבטיח קדימות של </w:t>
      </w:r>
      <w:r w:rsidRPr="001D6AF6">
        <w:rPr>
          <w:rFonts w:cs="David"/>
          <w:lang w:eastAsia="he-IL"/>
        </w:rPr>
        <w:t>Process 1</w:t>
      </w:r>
      <w:r w:rsidRPr="001D6AF6">
        <w:rPr>
          <w:rFonts w:cs="David"/>
          <w:rtl/>
          <w:lang w:eastAsia="he-IL"/>
        </w:rPr>
        <w:t xml:space="preserve"> על פני התהליך המתחרה</w:t>
      </w:r>
    </w:p>
    <w:p w:rsidR="005C7C54" w:rsidRPr="00BF29EB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BF29EB">
        <w:rPr>
          <w:rFonts w:cs="David"/>
          <w:rtl/>
          <w:lang w:eastAsia="he-IL"/>
        </w:rPr>
        <w:t>הפרוטוקול פו</w:t>
      </w:r>
      <w:r w:rsidRPr="00BF29EB">
        <w:rPr>
          <w:rFonts w:cs="David" w:hint="cs"/>
          <w:rtl/>
          <w:lang w:eastAsia="he-IL"/>
        </w:rPr>
        <w:t>ת</w:t>
      </w:r>
      <w:r w:rsidRPr="00BF29EB">
        <w:rPr>
          <w:rFonts w:cs="David"/>
          <w:rtl/>
          <w:lang w:eastAsia="he-IL"/>
        </w:rPr>
        <w:t>ר את בעיית הקטע הקריטי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11</w:t>
      </w:r>
    </w:p>
    <w:p w:rsidR="00DC6DA6" w:rsidRPr="00F24CF8" w:rsidRDefault="00DC6DA6" w:rsidP="00DC6DA6">
      <w:pPr>
        <w:spacing w:after="120"/>
        <w:rPr>
          <w:rFonts w:cs="David"/>
          <w:rtl/>
        </w:rPr>
      </w:pPr>
      <w:r w:rsidRPr="00F24CF8">
        <w:rPr>
          <w:rFonts w:cs="David"/>
          <w:rtl/>
        </w:rPr>
        <w:t>בחרו סיגנל (</w:t>
      </w:r>
      <w:r w:rsidRPr="00F24CF8">
        <w:rPr>
          <w:rFonts w:cs="David"/>
        </w:rPr>
        <w:t>signal</w:t>
      </w:r>
      <w:r w:rsidRPr="00F24CF8">
        <w:rPr>
          <w:rFonts w:cs="David"/>
          <w:rtl/>
        </w:rPr>
        <w:t xml:space="preserve">) אשר אי-אפשר להתעלם ממנו (באמצעות </w:t>
      </w:r>
      <w:r w:rsidRPr="00F24CF8">
        <w:rPr>
          <w:rFonts w:cs="David"/>
        </w:rPr>
        <w:t>SIG_IGN</w:t>
      </w:r>
      <w:r w:rsidRPr="00F24CF8">
        <w:rPr>
          <w:rFonts w:cs="David"/>
          <w:rtl/>
        </w:rPr>
        <w:t>):</w:t>
      </w:r>
    </w:p>
    <w:p w:rsidR="00DC6DA6" w:rsidRPr="00F24CF8" w:rsidRDefault="00DC6DA6" w:rsidP="00DC6DA6">
      <w:pPr>
        <w:pStyle w:val="a8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SIGINT</w:t>
      </w:r>
    </w:p>
    <w:p w:rsidR="00DC6DA6" w:rsidRPr="00F24CF8" w:rsidRDefault="00DC6DA6" w:rsidP="00DC6DA6">
      <w:pPr>
        <w:pStyle w:val="a8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SIGKILL</w:t>
      </w:r>
    </w:p>
    <w:p w:rsidR="00DC6DA6" w:rsidRPr="00F24CF8" w:rsidRDefault="00DC6DA6" w:rsidP="00DC6DA6">
      <w:pPr>
        <w:pStyle w:val="a8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SIGSEGV</w:t>
      </w:r>
    </w:p>
    <w:p w:rsidR="00DC6DA6" w:rsidRPr="00F24CF8" w:rsidRDefault="00DC6DA6" w:rsidP="00DC6DA6">
      <w:pPr>
        <w:pStyle w:val="a8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SIGALRM</w:t>
      </w:r>
    </w:p>
    <w:p w:rsidR="00424076" w:rsidRPr="00F24CF8" w:rsidRDefault="00424076" w:rsidP="00E208D9">
      <w:pPr>
        <w:pStyle w:val="3"/>
        <w:rPr>
          <w:rFonts w:cs="David"/>
          <w:rtl/>
        </w:rPr>
      </w:pPr>
    </w:p>
    <w:p w:rsidR="00424076" w:rsidRPr="00F24CF8" w:rsidRDefault="00424076" w:rsidP="00E208D9">
      <w:pPr>
        <w:pStyle w:val="3"/>
        <w:rPr>
          <w:rFonts w:cs="David"/>
          <w:rtl/>
        </w:rPr>
      </w:pPr>
    </w:p>
    <w:p w:rsidR="006412C1" w:rsidRPr="00F24CF8" w:rsidRDefault="006412C1" w:rsidP="00E208D9">
      <w:pPr>
        <w:pStyle w:val="3"/>
        <w:rPr>
          <w:rFonts w:cs="David"/>
          <w:rtl/>
        </w:rPr>
      </w:pPr>
      <w:r w:rsidRPr="00F24CF8">
        <w:rPr>
          <w:rFonts w:cs="David"/>
          <w:rtl/>
        </w:rPr>
        <w:t>שאלה 12</w:t>
      </w:r>
    </w:p>
    <w:p w:rsidR="006C2628" w:rsidRPr="001D6AF6" w:rsidRDefault="006C2628" w:rsidP="006C2628">
      <w:pPr>
        <w:spacing w:line="360" w:lineRule="auto"/>
        <w:rPr>
          <w:rFonts w:cs="David"/>
          <w:rtl/>
        </w:rPr>
      </w:pPr>
      <w:r w:rsidRPr="001D6AF6">
        <w:rPr>
          <w:rFonts w:cs="David"/>
          <w:rtl/>
        </w:rPr>
        <w:t>איזו מבין התופעות הבאות איננה קשורה בהכרח למקביליות בין תהליכים</w:t>
      </w:r>
      <w:r w:rsidRPr="001D6AF6">
        <w:rPr>
          <w:rFonts w:cs="David" w:hint="cs"/>
          <w:rtl/>
        </w:rPr>
        <w:t>/תהליכונים?</w:t>
      </w:r>
    </w:p>
    <w:p w:rsidR="006C2628" w:rsidRPr="001D6AF6" w:rsidRDefault="006C2628" w:rsidP="006C2628">
      <w:pPr>
        <w:spacing w:line="360" w:lineRule="auto"/>
        <w:rPr>
          <w:rFonts w:cs="David"/>
        </w:rPr>
      </w:pPr>
    </w:p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  <w:rtl/>
        </w:rPr>
      </w:pPr>
      <w:r w:rsidRPr="001D6AF6">
        <w:rPr>
          <w:rFonts w:cs="David" w:hint="cs"/>
          <w:rtl/>
        </w:rPr>
        <w:t>קיפאו</w:t>
      </w:r>
      <w:r w:rsidRPr="001D6AF6">
        <w:rPr>
          <w:rFonts w:cs="David" w:hint="eastAsia"/>
          <w:rtl/>
        </w:rPr>
        <w:t>ן</w:t>
      </w:r>
      <w:r w:rsidRPr="001D6AF6">
        <w:rPr>
          <w:rFonts w:cs="David" w:hint="cs"/>
          <w:rtl/>
        </w:rPr>
        <w:t xml:space="preserve"> (</w:t>
      </w:r>
      <w:r w:rsidRPr="001D6AF6">
        <w:rPr>
          <w:rFonts w:cs="David"/>
        </w:rPr>
        <w:t>deadlock</w:t>
      </w:r>
      <w:r w:rsidRPr="001D6AF6">
        <w:rPr>
          <w:rFonts w:cs="David" w:hint="cs"/>
          <w:rtl/>
        </w:rPr>
        <w:t>)</w:t>
      </w:r>
    </w:p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</w:rPr>
      </w:pPr>
      <w:r w:rsidRPr="001D6AF6">
        <w:rPr>
          <w:rFonts w:cs="David" w:hint="cs"/>
          <w:rtl/>
        </w:rPr>
        <w:t>בעיי</w:t>
      </w:r>
      <w:r w:rsidRPr="001D6AF6">
        <w:rPr>
          <w:rFonts w:cs="David" w:hint="eastAsia"/>
          <w:rtl/>
        </w:rPr>
        <w:t>ת</w:t>
      </w:r>
      <w:r w:rsidRPr="001D6AF6">
        <w:rPr>
          <w:rFonts w:cs="David"/>
          <w:rtl/>
        </w:rPr>
        <w:t xml:space="preserve"> הקטע הקריטי</w:t>
      </w:r>
    </w:p>
    <w:p w:rsidR="006C2628" w:rsidRPr="00BF29EB" w:rsidRDefault="006C2628" w:rsidP="006C2628">
      <w:pPr>
        <w:numPr>
          <w:ilvl w:val="0"/>
          <w:numId w:val="39"/>
        </w:numPr>
        <w:spacing w:line="360" w:lineRule="auto"/>
        <w:rPr>
          <w:rFonts w:cs="David"/>
        </w:rPr>
      </w:pPr>
      <w:bookmarkStart w:id="1" w:name="_GoBack"/>
      <w:r w:rsidRPr="00BF29EB">
        <w:rPr>
          <w:rFonts w:cs="David"/>
          <w:rtl/>
        </w:rPr>
        <w:t xml:space="preserve">סחרור </w:t>
      </w:r>
      <w:r w:rsidRPr="00BF29EB">
        <w:rPr>
          <w:rFonts w:cs="David" w:hint="cs"/>
          <w:rtl/>
        </w:rPr>
        <w:t>בזיכרו</w:t>
      </w:r>
      <w:r w:rsidRPr="00BF29EB">
        <w:rPr>
          <w:rFonts w:cs="David" w:hint="eastAsia"/>
          <w:rtl/>
        </w:rPr>
        <w:t>ן</w:t>
      </w:r>
      <w:r w:rsidRPr="00BF29EB">
        <w:rPr>
          <w:rFonts w:cs="David"/>
          <w:rtl/>
        </w:rPr>
        <w:t xml:space="preserve"> </w:t>
      </w:r>
      <w:r w:rsidRPr="00BF29EB">
        <w:rPr>
          <w:rFonts w:cs="David"/>
        </w:rPr>
        <w:t>(threshing)</w:t>
      </w:r>
    </w:p>
    <w:bookmarkEnd w:id="1"/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</w:rPr>
      </w:pPr>
      <w:r w:rsidRPr="001D6AF6">
        <w:rPr>
          <w:rFonts w:cs="David"/>
          <w:rtl/>
        </w:rPr>
        <w:t>אף תשובה קודמת איננה נכונה</w:t>
      </w:r>
    </w:p>
    <w:p w:rsidR="006412C1" w:rsidRPr="006C262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8B1CB0">
      <w:pPr>
        <w:jc w:val="center"/>
        <w:rPr>
          <w:rFonts w:cs="David"/>
          <w:b/>
          <w:bCs/>
          <w:spacing w:val="60"/>
          <w:sz w:val="26"/>
          <w:szCs w:val="28"/>
          <w:rtl/>
        </w:rPr>
      </w:pPr>
      <w:r w:rsidRPr="00F24CF8"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sectPr w:rsidR="006412C1" w:rsidRPr="00F24CF8" w:rsidSect="00F578EA">
      <w:footerReference w:type="default" r:id="rId1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9B2" w:rsidRDefault="00C849B2" w:rsidP="00FA0D2F">
      <w:r>
        <w:separator/>
      </w:r>
    </w:p>
  </w:endnote>
  <w:endnote w:type="continuationSeparator" w:id="0">
    <w:p w:rsidR="00C849B2" w:rsidRDefault="00C849B2" w:rsidP="00FA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05F" w:rsidRDefault="00844FBA" w:rsidP="00B8605F">
    <w:pPr>
      <w:pStyle w:val="a6"/>
      <w:ind w:firstLine="720"/>
      <w:jc w:val="right"/>
      <w:rPr>
        <w:rFonts w:cs="David"/>
      </w:rPr>
    </w:pPr>
    <w:r w:rsidRPr="007F113F">
      <w:rPr>
        <w:rFonts w:cs="David"/>
      </w:rPr>
      <w:fldChar w:fldCharType="begin"/>
    </w:r>
    <w:r w:rsidR="006412C1" w:rsidRPr="007F113F">
      <w:rPr>
        <w:rFonts w:cs="David"/>
      </w:rPr>
      <w:instrText xml:space="preserve"> PAGE   \* MERGEFORMAT </w:instrText>
    </w:r>
    <w:r w:rsidRPr="007F113F">
      <w:rPr>
        <w:rFonts w:cs="David"/>
      </w:rPr>
      <w:fldChar w:fldCharType="separate"/>
    </w:r>
    <w:r w:rsidR="00BF29EB" w:rsidRPr="00BF29EB">
      <w:rPr>
        <w:rFonts w:cs="David"/>
        <w:noProof/>
        <w:rtl/>
        <w:lang w:val="he-IL"/>
      </w:rPr>
      <w:t>11</w:t>
    </w:r>
    <w:r w:rsidRPr="007F113F">
      <w:rPr>
        <w:rFonts w:cs="David"/>
      </w:rPr>
      <w:fldChar w:fldCharType="end"/>
    </w:r>
    <w:r w:rsidR="006412C1" w:rsidRPr="007F113F">
      <w:rPr>
        <w:rFonts w:cs="David"/>
        <w:rtl/>
      </w:rPr>
      <w:tab/>
    </w:r>
    <w:r w:rsidR="00B8605F">
      <w:rPr>
        <w:rFonts w:cs="David" w:hint="cs"/>
        <w:szCs w:val="22"/>
        <w:rtl/>
      </w:rPr>
      <w:t>ב201</w:t>
    </w:r>
    <w:r w:rsidR="00B8605F">
      <w:rPr>
        <w:rFonts w:cs="David" w:hint="cs"/>
        <w:szCs w:val="22"/>
        <w:rtl/>
        <w:lang w:val="ru-RU"/>
      </w:rPr>
      <w:t>6</w:t>
    </w:r>
    <w:r w:rsidR="00B8605F">
      <w:rPr>
        <w:rFonts w:cs="David" w:hint="cs"/>
        <w:szCs w:val="22"/>
        <w:rtl/>
      </w:rPr>
      <w:t xml:space="preserve">– </w:t>
    </w:r>
    <w:r w:rsidR="00B8605F">
      <w:rPr>
        <w:rFonts w:cs="David"/>
        <w:szCs w:val="22"/>
      </w:rPr>
      <w:t>XY</w:t>
    </w:r>
    <w:r w:rsidR="00B8605F">
      <w:rPr>
        <w:rFonts w:cs="David" w:hint="cs"/>
        <w:szCs w:val="22"/>
        <w:rtl/>
      </w:rPr>
      <w:t xml:space="preserve"> / 20594</w:t>
    </w:r>
  </w:p>
  <w:p w:rsidR="006412C1" w:rsidRPr="007F113F" w:rsidRDefault="006412C1" w:rsidP="00B8605F">
    <w:pPr>
      <w:pStyle w:val="a6"/>
      <w:ind w:firstLine="720"/>
      <w:jc w:val="right"/>
      <w:rPr>
        <w:rFonts w:cs="Dav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9B2" w:rsidRDefault="00C849B2" w:rsidP="00FA0D2F">
      <w:r>
        <w:separator/>
      </w:r>
    </w:p>
  </w:footnote>
  <w:footnote w:type="continuationSeparator" w:id="0">
    <w:p w:rsidR="00C849B2" w:rsidRDefault="00C849B2" w:rsidP="00FA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6E479BF"/>
    <w:multiLevelType w:val="hybridMultilevel"/>
    <w:tmpl w:val="EA3A38E2"/>
    <w:lvl w:ilvl="0" w:tplc="8D5A1E94">
      <w:start w:val="1"/>
      <w:numFmt w:val="hebrew1"/>
      <w:lvlRestart w:val="0"/>
      <w:lvlText w:val="%1."/>
      <w:lvlJc w:val="left"/>
      <w:pPr>
        <w:tabs>
          <w:tab w:val="num" w:pos="840"/>
        </w:tabs>
        <w:ind w:left="840" w:hanging="480"/>
      </w:pPr>
      <w:rPr>
        <w:rFonts w:cs="David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CC4D4C"/>
    <w:multiLevelType w:val="hybridMultilevel"/>
    <w:tmpl w:val="4A203FE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0CBE0995"/>
    <w:multiLevelType w:val="hybridMultilevel"/>
    <w:tmpl w:val="906C1254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6E6235A"/>
    <w:multiLevelType w:val="hybridMultilevel"/>
    <w:tmpl w:val="41328008"/>
    <w:lvl w:ilvl="0" w:tplc="2AB0181C">
      <w:start w:val="1"/>
      <w:numFmt w:val="hebrew1"/>
      <w:lvlText w:val="%1."/>
      <w:lvlJc w:val="left"/>
      <w:pPr>
        <w:ind w:left="960" w:hanging="60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F65FED"/>
    <w:multiLevelType w:val="hybridMultilevel"/>
    <w:tmpl w:val="A5A2B566"/>
    <w:lvl w:ilvl="0" w:tplc="F1EA5B16">
      <w:start w:val="1"/>
      <w:numFmt w:val="hebrew1"/>
      <w:lvlText w:val="%1."/>
      <w:lvlJc w:val="left"/>
      <w:pPr>
        <w:ind w:left="360" w:hanging="360"/>
      </w:pPr>
      <w:rPr>
        <w:rFonts w:ascii="Times New Roman" w:hAnsi="Times New Roman" w:cs="David" w:hint="cs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345B61"/>
    <w:multiLevelType w:val="hybridMultilevel"/>
    <w:tmpl w:val="2AFA46CE"/>
    <w:lvl w:ilvl="0" w:tplc="3EDE146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9006EC"/>
    <w:multiLevelType w:val="multilevel"/>
    <w:tmpl w:val="9A646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F2727A8"/>
    <w:multiLevelType w:val="hybridMultilevel"/>
    <w:tmpl w:val="3E56FE0A"/>
    <w:lvl w:ilvl="0" w:tplc="F7401B2C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B6F77"/>
    <w:multiLevelType w:val="hybridMultilevel"/>
    <w:tmpl w:val="658C1D88"/>
    <w:lvl w:ilvl="0" w:tplc="EEFE1AB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color w:val="auto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83511A1"/>
    <w:multiLevelType w:val="hybridMultilevel"/>
    <w:tmpl w:val="DD8E26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8B83AE7"/>
    <w:multiLevelType w:val="multilevel"/>
    <w:tmpl w:val="DFAA376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1"/>
      <w:numFmt w:val="hebrew1"/>
      <w:lvlText w:val="%1.    %2."/>
      <w:lvlJc w:val="left"/>
      <w:pPr>
        <w:tabs>
          <w:tab w:val="num" w:pos="720"/>
        </w:tabs>
        <w:ind w:left="465" w:hanging="465"/>
      </w:pPr>
      <w:rPr>
        <w:rFonts w:cs="Times New Roman" w:hint="default"/>
        <w:sz w:val="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2" w15:restartNumberingAfterBreak="0">
    <w:nsid w:val="3C024DB6"/>
    <w:multiLevelType w:val="singleLevel"/>
    <w:tmpl w:val="F7401B2C"/>
    <w:lvl w:ilvl="0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</w:abstractNum>
  <w:abstractNum w:abstractNumId="13" w15:restartNumberingAfterBreak="0">
    <w:nsid w:val="42783960"/>
    <w:multiLevelType w:val="hybridMultilevel"/>
    <w:tmpl w:val="A6C8F58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42933164"/>
    <w:multiLevelType w:val="hybridMultilevel"/>
    <w:tmpl w:val="6750EBE8"/>
    <w:lvl w:ilvl="0" w:tplc="9A94CA10">
      <w:start w:val="1"/>
      <w:numFmt w:val="hebrew1"/>
      <w:lvlRestart w:val="0"/>
      <w:lvlText w:val="%1."/>
      <w:lvlJc w:val="left"/>
      <w:pPr>
        <w:tabs>
          <w:tab w:val="num" w:pos="960"/>
        </w:tabs>
        <w:ind w:left="960" w:hanging="600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3C1086E"/>
    <w:multiLevelType w:val="hybridMultilevel"/>
    <w:tmpl w:val="CE004E82"/>
    <w:lvl w:ilvl="0" w:tplc="7032CE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470516C"/>
    <w:multiLevelType w:val="hybridMultilevel"/>
    <w:tmpl w:val="8DCA091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2E6268"/>
    <w:multiLevelType w:val="multilevel"/>
    <w:tmpl w:val="8EE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884470D"/>
    <w:multiLevelType w:val="hybridMultilevel"/>
    <w:tmpl w:val="906C1254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9B979C9"/>
    <w:multiLevelType w:val="hybridMultilevel"/>
    <w:tmpl w:val="00228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B6772CC"/>
    <w:multiLevelType w:val="hybridMultilevel"/>
    <w:tmpl w:val="792AA820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4E9A1CC8"/>
    <w:multiLevelType w:val="hybridMultilevel"/>
    <w:tmpl w:val="7CE6EFA6"/>
    <w:lvl w:ilvl="0" w:tplc="7C88D92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FAC4838"/>
    <w:multiLevelType w:val="hybridMultilevel"/>
    <w:tmpl w:val="CAB4082A"/>
    <w:lvl w:ilvl="0" w:tplc="3BC69B14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0E815A8"/>
    <w:multiLevelType w:val="multilevel"/>
    <w:tmpl w:val="15B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2C6384F"/>
    <w:multiLevelType w:val="singleLevel"/>
    <w:tmpl w:val="72164F2C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4"/>
      </w:rPr>
    </w:lvl>
  </w:abstractNum>
  <w:abstractNum w:abstractNumId="25" w15:restartNumberingAfterBreak="0">
    <w:nsid w:val="57E2527A"/>
    <w:multiLevelType w:val="hybridMultilevel"/>
    <w:tmpl w:val="BC127E4C"/>
    <w:lvl w:ilvl="0" w:tplc="D9EE242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02590"/>
    <w:multiLevelType w:val="hybridMultilevel"/>
    <w:tmpl w:val="1FC2C706"/>
    <w:lvl w:ilvl="0" w:tplc="0130DAE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C602ED6">
      <w:start w:val="1"/>
      <w:numFmt w:val="hebrew1"/>
      <w:lvlRestart w:val="0"/>
      <w:lvlText w:val="%3."/>
      <w:lvlJc w:val="left"/>
      <w:pPr>
        <w:ind w:left="2160" w:hanging="180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0A72339"/>
    <w:multiLevelType w:val="hybridMultilevel"/>
    <w:tmpl w:val="160C170E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8" w15:restartNumberingAfterBreak="0">
    <w:nsid w:val="637C49B4"/>
    <w:multiLevelType w:val="multilevel"/>
    <w:tmpl w:val="DD8E2644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3BA1226"/>
    <w:multiLevelType w:val="hybridMultilevel"/>
    <w:tmpl w:val="03C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65CB2"/>
    <w:multiLevelType w:val="hybridMultilevel"/>
    <w:tmpl w:val="0A66349A"/>
    <w:lvl w:ilvl="0" w:tplc="040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6F723957"/>
    <w:multiLevelType w:val="singleLevel"/>
    <w:tmpl w:val="30E2DBD8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 w:hint="default"/>
        <w:sz w:val="2"/>
        <w:szCs w:val="24"/>
      </w:rPr>
    </w:lvl>
  </w:abstractNum>
  <w:abstractNum w:abstractNumId="32" w15:restartNumberingAfterBreak="0">
    <w:nsid w:val="70BB154A"/>
    <w:multiLevelType w:val="hybridMultilevel"/>
    <w:tmpl w:val="B6A8D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1372813"/>
    <w:multiLevelType w:val="hybridMultilevel"/>
    <w:tmpl w:val="1DA494C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4" w15:restartNumberingAfterBreak="0">
    <w:nsid w:val="71C55377"/>
    <w:multiLevelType w:val="hybridMultilevel"/>
    <w:tmpl w:val="D35ABB6A"/>
    <w:lvl w:ilvl="0" w:tplc="7020F106">
      <w:start w:val="1"/>
      <w:numFmt w:val="hebrew1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57B33F0"/>
    <w:multiLevelType w:val="hybridMultilevel"/>
    <w:tmpl w:val="6BDA053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6" w15:restartNumberingAfterBreak="0">
    <w:nsid w:val="789B17AB"/>
    <w:multiLevelType w:val="hybridMultilevel"/>
    <w:tmpl w:val="C7C8BF70"/>
    <w:lvl w:ilvl="0" w:tplc="DE32B36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C907A95"/>
    <w:multiLevelType w:val="hybridMultilevel"/>
    <w:tmpl w:val="C6706BA8"/>
    <w:lvl w:ilvl="0" w:tplc="43D8212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0F0731E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</w:num>
  <w:num w:numId="2">
    <w:abstractNumId w:val="1"/>
  </w:num>
  <w:num w:numId="3">
    <w:abstractNumId w:val="37"/>
  </w:num>
  <w:num w:numId="4">
    <w:abstractNumId w:val="15"/>
  </w:num>
  <w:num w:numId="5">
    <w:abstractNumId w:val="23"/>
  </w:num>
  <w:num w:numId="6">
    <w:abstractNumId w:val="32"/>
  </w:num>
  <w:num w:numId="7">
    <w:abstractNumId w:val="16"/>
  </w:num>
  <w:num w:numId="8">
    <w:abstractNumId w:val="10"/>
  </w:num>
  <w:num w:numId="9">
    <w:abstractNumId w:val="28"/>
  </w:num>
  <w:num w:numId="10">
    <w:abstractNumId w:val="19"/>
  </w:num>
  <w:num w:numId="11">
    <w:abstractNumId w:val="11"/>
  </w:num>
  <w:num w:numId="12">
    <w:abstractNumId w:val="24"/>
  </w:num>
  <w:num w:numId="13">
    <w:abstractNumId w:val="34"/>
  </w:num>
  <w:num w:numId="14">
    <w:abstractNumId w:val="17"/>
  </w:num>
  <w:num w:numId="15">
    <w:abstractNumId w:val="31"/>
  </w:num>
  <w:num w:numId="16">
    <w:abstractNumId w:val="0"/>
    <w:lvlOverride w:ilvl="0">
      <w:lvl w:ilvl="0">
        <w:start w:val="1"/>
        <w:numFmt w:val="decimalFullWidth2"/>
        <w:lvlText w:val=""/>
        <w:legacy w:legacy="1" w:legacySpace="0" w:legacyIndent="360"/>
        <w:lvlJc w:val="center"/>
        <w:pPr>
          <w:ind w:hanging="360"/>
        </w:pPr>
        <w:rPr>
          <w:rFonts w:ascii="Symbol" w:hAnsi="Symbol" w:cs="David" w:hint="cs"/>
        </w:rPr>
      </w:lvl>
    </w:lvlOverride>
  </w:num>
  <w:num w:numId="17">
    <w:abstractNumId w:val="36"/>
  </w:num>
  <w:num w:numId="18">
    <w:abstractNumId w:val="9"/>
  </w:num>
  <w:num w:numId="19">
    <w:abstractNumId w:val="21"/>
  </w:num>
  <w:num w:numId="20">
    <w:abstractNumId w:val="4"/>
  </w:num>
  <w:num w:numId="21">
    <w:abstractNumId w:val="6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22"/>
  </w:num>
  <w:num w:numId="27">
    <w:abstractNumId w:val="14"/>
  </w:num>
  <w:num w:numId="28">
    <w:abstractNumId w:val="3"/>
  </w:num>
  <w:num w:numId="29">
    <w:abstractNumId w:val="20"/>
  </w:num>
  <w:num w:numId="30">
    <w:abstractNumId w:val="7"/>
  </w:num>
  <w:num w:numId="3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hanging="360"/>
        </w:pPr>
        <w:rPr>
          <w:rFonts w:ascii="Symbol" w:hAnsi="Symbol" w:hint="default"/>
        </w:rPr>
      </w:lvl>
    </w:lvlOverride>
  </w:num>
  <w:num w:numId="32">
    <w:abstractNumId w:val="18"/>
  </w:num>
  <w:num w:numId="33">
    <w:abstractNumId w:val="33"/>
  </w:num>
  <w:num w:numId="34">
    <w:abstractNumId w:val="13"/>
  </w:num>
  <w:num w:numId="35">
    <w:abstractNumId w:val="27"/>
  </w:num>
  <w:num w:numId="36">
    <w:abstractNumId w:val="2"/>
  </w:num>
  <w:num w:numId="37">
    <w:abstractNumId w:val="35"/>
  </w:num>
  <w:num w:numId="38">
    <w:abstractNumId w:val="8"/>
  </w:num>
  <w:num w:numId="39">
    <w:abstractNumId w:val="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144"/>
    <w:rsid w:val="00003AE5"/>
    <w:rsid w:val="00004F66"/>
    <w:rsid w:val="00016D1F"/>
    <w:rsid w:val="00016F4A"/>
    <w:rsid w:val="00030357"/>
    <w:rsid w:val="00031B23"/>
    <w:rsid w:val="00037DEF"/>
    <w:rsid w:val="00040453"/>
    <w:rsid w:val="00040A36"/>
    <w:rsid w:val="00064F40"/>
    <w:rsid w:val="0006598E"/>
    <w:rsid w:val="00065A8A"/>
    <w:rsid w:val="00072634"/>
    <w:rsid w:val="0007727E"/>
    <w:rsid w:val="00085810"/>
    <w:rsid w:val="000A1C0C"/>
    <w:rsid w:val="000A7136"/>
    <w:rsid w:val="000B7BEF"/>
    <w:rsid w:val="000C0D0F"/>
    <w:rsid w:val="000C2AE3"/>
    <w:rsid w:val="000D2337"/>
    <w:rsid w:val="000D3834"/>
    <w:rsid w:val="000E13DF"/>
    <w:rsid w:val="000E2BB7"/>
    <w:rsid w:val="000E6AC9"/>
    <w:rsid w:val="000F009F"/>
    <w:rsid w:val="000F0BE9"/>
    <w:rsid w:val="000F6483"/>
    <w:rsid w:val="001002CE"/>
    <w:rsid w:val="00101D0C"/>
    <w:rsid w:val="00113D1E"/>
    <w:rsid w:val="001246F2"/>
    <w:rsid w:val="001256BC"/>
    <w:rsid w:val="00125BF3"/>
    <w:rsid w:val="0013232C"/>
    <w:rsid w:val="00133967"/>
    <w:rsid w:val="00134DAF"/>
    <w:rsid w:val="0013507D"/>
    <w:rsid w:val="001417FA"/>
    <w:rsid w:val="001518DF"/>
    <w:rsid w:val="001631E3"/>
    <w:rsid w:val="00164967"/>
    <w:rsid w:val="00164BAA"/>
    <w:rsid w:val="00170BCA"/>
    <w:rsid w:val="00171302"/>
    <w:rsid w:val="001730FD"/>
    <w:rsid w:val="00176B6B"/>
    <w:rsid w:val="00194E37"/>
    <w:rsid w:val="00197E7D"/>
    <w:rsid w:val="001A2618"/>
    <w:rsid w:val="001A2C8C"/>
    <w:rsid w:val="001A6331"/>
    <w:rsid w:val="001B011C"/>
    <w:rsid w:val="001B55BE"/>
    <w:rsid w:val="001B5621"/>
    <w:rsid w:val="001C10A6"/>
    <w:rsid w:val="001C4B73"/>
    <w:rsid w:val="001D0289"/>
    <w:rsid w:val="001D4AA2"/>
    <w:rsid w:val="001D6AF6"/>
    <w:rsid w:val="001D72FF"/>
    <w:rsid w:val="001E0115"/>
    <w:rsid w:val="001E33F8"/>
    <w:rsid w:val="001E50CA"/>
    <w:rsid w:val="001E60F1"/>
    <w:rsid w:val="001F0379"/>
    <w:rsid w:val="00200BFB"/>
    <w:rsid w:val="002015B9"/>
    <w:rsid w:val="00203116"/>
    <w:rsid w:val="00204B30"/>
    <w:rsid w:val="00207755"/>
    <w:rsid w:val="00217CEE"/>
    <w:rsid w:val="00222229"/>
    <w:rsid w:val="00231F13"/>
    <w:rsid w:val="00233F88"/>
    <w:rsid w:val="00237D3E"/>
    <w:rsid w:val="002515EA"/>
    <w:rsid w:val="00252C31"/>
    <w:rsid w:val="0027145B"/>
    <w:rsid w:val="00277C98"/>
    <w:rsid w:val="00284F24"/>
    <w:rsid w:val="002909B2"/>
    <w:rsid w:val="00295466"/>
    <w:rsid w:val="002A7F36"/>
    <w:rsid w:val="002B0340"/>
    <w:rsid w:val="002B0755"/>
    <w:rsid w:val="002B17F7"/>
    <w:rsid w:val="002C1F3F"/>
    <w:rsid w:val="002C2765"/>
    <w:rsid w:val="002C47C2"/>
    <w:rsid w:val="002C76D7"/>
    <w:rsid w:val="002D7B8E"/>
    <w:rsid w:val="002E2993"/>
    <w:rsid w:val="002E5A84"/>
    <w:rsid w:val="002F253B"/>
    <w:rsid w:val="002F544A"/>
    <w:rsid w:val="002F6259"/>
    <w:rsid w:val="002F6B36"/>
    <w:rsid w:val="003151D5"/>
    <w:rsid w:val="00324E59"/>
    <w:rsid w:val="00325E38"/>
    <w:rsid w:val="00326467"/>
    <w:rsid w:val="0033045F"/>
    <w:rsid w:val="00335830"/>
    <w:rsid w:val="00336218"/>
    <w:rsid w:val="00337A24"/>
    <w:rsid w:val="00342137"/>
    <w:rsid w:val="00344BE7"/>
    <w:rsid w:val="00344C9D"/>
    <w:rsid w:val="00344F26"/>
    <w:rsid w:val="003707F6"/>
    <w:rsid w:val="00372128"/>
    <w:rsid w:val="00376D00"/>
    <w:rsid w:val="00380747"/>
    <w:rsid w:val="00383238"/>
    <w:rsid w:val="00384472"/>
    <w:rsid w:val="00386410"/>
    <w:rsid w:val="00395A3B"/>
    <w:rsid w:val="003B0C3E"/>
    <w:rsid w:val="003B69E8"/>
    <w:rsid w:val="003B7F33"/>
    <w:rsid w:val="003C29E3"/>
    <w:rsid w:val="003C43E5"/>
    <w:rsid w:val="003D089A"/>
    <w:rsid w:val="003D42E5"/>
    <w:rsid w:val="003D71C4"/>
    <w:rsid w:val="003D7EE2"/>
    <w:rsid w:val="003E61BB"/>
    <w:rsid w:val="003F1144"/>
    <w:rsid w:val="003F14B4"/>
    <w:rsid w:val="003F2E7B"/>
    <w:rsid w:val="003F5830"/>
    <w:rsid w:val="003F589A"/>
    <w:rsid w:val="00410936"/>
    <w:rsid w:val="00411559"/>
    <w:rsid w:val="00414902"/>
    <w:rsid w:val="00414B67"/>
    <w:rsid w:val="00414DD3"/>
    <w:rsid w:val="004163BA"/>
    <w:rsid w:val="00417736"/>
    <w:rsid w:val="00420575"/>
    <w:rsid w:val="00424076"/>
    <w:rsid w:val="00425C72"/>
    <w:rsid w:val="00436587"/>
    <w:rsid w:val="00446406"/>
    <w:rsid w:val="00447A6E"/>
    <w:rsid w:val="00451D9E"/>
    <w:rsid w:val="0046198B"/>
    <w:rsid w:val="00471C32"/>
    <w:rsid w:val="004726F2"/>
    <w:rsid w:val="00473E5A"/>
    <w:rsid w:val="00475F75"/>
    <w:rsid w:val="00480389"/>
    <w:rsid w:val="00482471"/>
    <w:rsid w:val="0048357D"/>
    <w:rsid w:val="004868F8"/>
    <w:rsid w:val="004A281E"/>
    <w:rsid w:val="004A3C12"/>
    <w:rsid w:val="004A603B"/>
    <w:rsid w:val="004B27BD"/>
    <w:rsid w:val="004C3960"/>
    <w:rsid w:val="004C6A98"/>
    <w:rsid w:val="004D2EC9"/>
    <w:rsid w:val="004D5F62"/>
    <w:rsid w:val="004D6FB5"/>
    <w:rsid w:val="004E1DA0"/>
    <w:rsid w:val="004E76C5"/>
    <w:rsid w:val="0050005E"/>
    <w:rsid w:val="00500C67"/>
    <w:rsid w:val="005035CC"/>
    <w:rsid w:val="00510841"/>
    <w:rsid w:val="0053496D"/>
    <w:rsid w:val="00537795"/>
    <w:rsid w:val="00540668"/>
    <w:rsid w:val="0055130B"/>
    <w:rsid w:val="00555416"/>
    <w:rsid w:val="00556725"/>
    <w:rsid w:val="0056287A"/>
    <w:rsid w:val="00564DFE"/>
    <w:rsid w:val="00565471"/>
    <w:rsid w:val="00583355"/>
    <w:rsid w:val="00587004"/>
    <w:rsid w:val="00590581"/>
    <w:rsid w:val="005909D1"/>
    <w:rsid w:val="005A1E88"/>
    <w:rsid w:val="005A7CE9"/>
    <w:rsid w:val="005B2F67"/>
    <w:rsid w:val="005B640E"/>
    <w:rsid w:val="005C7C54"/>
    <w:rsid w:val="005D1ADA"/>
    <w:rsid w:val="005D1CFA"/>
    <w:rsid w:val="005D2A90"/>
    <w:rsid w:val="005D608A"/>
    <w:rsid w:val="00604910"/>
    <w:rsid w:val="00612850"/>
    <w:rsid w:val="006130A0"/>
    <w:rsid w:val="00614605"/>
    <w:rsid w:val="00621F5F"/>
    <w:rsid w:val="00625CDC"/>
    <w:rsid w:val="006269F8"/>
    <w:rsid w:val="0063051B"/>
    <w:rsid w:val="00633F56"/>
    <w:rsid w:val="006412C1"/>
    <w:rsid w:val="00642903"/>
    <w:rsid w:val="00642D93"/>
    <w:rsid w:val="00646C60"/>
    <w:rsid w:val="00647883"/>
    <w:rsid w:val="0065255E"/>
    <w:rsid w:val="006718EE"/>
    <w:rsid w:val="006734F8"/>
    <w:rsid w:val="00673CB1"/>
    <w:rsid w:val="00677DAC"/>
    <w:rsid w:val="006800C0"/>
    <w:rsid w:val="00680E54"/>
    <w:rsid w:val="00683D1C"/>
    <w:rsid w:val="00684A7F"/>
    <w:rsid w:val="00690439"/>
    <w:rsid w:val="00695057"/>
    <w:rsid w:val="00696948"/>
    <w:rsid w:val="006978AB"/>
    <w:rsid w:val="006A2ED7"/>
    <w:rsid w:val="006C2628"/>
    <w:rsid w:val="006C2697"/>
    <w:rsid w:val="006C5E51"/>
    <w:rsid w:val="006D025F"/>
    <w:rsid w:val="006D15B7"/>
    <w:rsid w:val="006D1D42"/>
    <w:rsid w:val="006D4FF1"/>
    <w:rsid w:val="006E5792"/>
    <w:rsid w:val="00701F0B"/>
    <w:rsid w:val="0070380A"/>
    <w:rsid w:val="007063F9"/>
    <w:rsid w:val="0071013F"/>
    <w:rsid w:val="00710419"/>
    <w:rsid w:val="00714070"/>
    <w:rsid w:val="00717CF8"/>
    <w:rsid w:val="007229BF"/>
    <w:rsid w:val="00724130"/>
    <w:rsid w:val="00734DFB"/>
    <w:rsid w:val="00735F46"/>
    <w:rsid w:val="00741062"/>
    <w:rsid w:val="00742EF0"/>
    <w:rsid w:val="007603BC"/>
    <w:rsid w:val="00761218"/>
    <w:rsid w:val="007625B4"/>
    <w:rsid w:val="0077724E"/>
    <w:rsid w:val="0078280B"/>
    <w:rsid w:val="00782E86"/>
    <w:rsid w:val="00785294"/>
    <w:rsid w:val="00795A15"/>
    <w:rsid w:val="0079777C"/>
    <w:rsid w:val="007A1854"/>
    <w:rsid w:val="007A3BA2"/>
    <w:rsid w:val="007A3D40"/>
    <w:rsid w:val="007A4E9B"/>
    <w:rsid w:val="007A65F7"/>
    <w:rsid w:val="007B6DE7"/>
    <w:rsid w:val="007C2ED3"/>
    <w:rsid w:val="007C4839"/>
    <w:rsid w:val="007D19DD"/>
    <w:rsid w:val="007E21E5"/>
    <w:rsid w:val="007F113F"/>
    <w:rsid w:val="007F3822"/>
    <w:rsid w:val="007F7786"/>
    <w:rsid w:val="008109F3"/>
    <w:rsid w:val="00821384"/>
    <w:rsid w:val="008215E1"/>
    <w:rsid w:val="008218FA"/>
    <w:rsid w:val="00824A94"/>
    <w:rsid w:val="00825185"/>
    <w:rsid w:val="008265D2"/>
    <w:rsid w:val="00831553"/>
    <w:rsid w:val="00836ED2"/>
    <w:rsid w:val="00840320"/>
    <w:rsid w:val="00844044"/>
    <w:rsid w:val="00844FBA"/>
    <w:rsid w:val="00854093"/>
    <w:rsid w:val="008611FC"/>
    <w:rsid w:val="00865BA6"/>
    <w:rsid w:val="008722E4"/>
    <w:rsid w:val="00873D32"/>
    <w:rsid w:val="00880205"/>
    <w:rsid w:val="00880D48"/>
    <w:rsid w:val="008A77CF"/>
    <w:rsid w:val="008B1076"/>
    <w:rsid w:val="008B1CB0"/>
    <w:rsid w:val="008B33E4"/>
    <w:rsid w:val="008C02C8"/>
    <w:rsid w:val="008C26C6"/>
    <w:rsid w:val="008C631B"/>
    <w:rsid w:val="008C7ADC"/>
    <w:rsid w:val="008D4ED2"/>
    <w:rsid w:val="008E7A9B"/>
    <w:rsid w:val="008F2860"/>
    <w:rsid w:val="008F2BAF"/>
    <w:rsid w:val="008F41B7"/>
    <w:rsid w:val="00902B72"/>
    <w:rsid w:val="0091334D"/>
    <w:rsid w:val="00913851"/>
    <w:rsid w:val="009167C4"/>
    <w:rsid w:val="009226D1"/>
    <w:rsid w:val="009252C8"/>
    <w:rsid w:val="00931987"/>
    <w:rsid w:val="00934C94"/>
    <w:rsid w:val="0093621A"/>
    <w:rsid w:val="00937922"/>
    <w:rsid w:val="00954DAC"/>
    <w:rsid w:val="00957281"/>
    <w:rsid w:val="00960309"/>
    <w:rsid w:val="00961D2E"/>
    <w:rsid w:val="00962BD2"/>
    <w:rsid w:val="00980D21"/>
    <w:rsid w:val="009814D3"/>
    <w:rsid w:val="0098256A"/>
    <w:rsid w:val="00982F65"/>
    <w:rsid w:val="00982FD3"/>
    <w:rsid w:val="009842E5"/>
    <w:rsid w:val="00991437"/>
    <w:rsid w:val="0099511A"/>
    <w:rsid w:val="009958FF"/>
    <w:rsid w:val="0099790F"/>
    <w:rsid w:val="009B3AA4"/>
    <w:rsid w:val="009C2B20"/>
    <w:rsid w:val="009C42DB"/>
    <w:rsid w:val="009C54BB"/>
    <w:rsid w:val="009C7770"/>
    <w:rsid w:val="009D3197"/>
    <w:rsid w:val="009E05BD"/>
    <w:rsid w:val="009F3FAE"/>
    <w:rsid w:val="009F4385"/>
    <w:rsid w:val="009F701E"/>
    <w:rsid w:val="00A04B7A"/>
    <w:rsid w:val="00A16FD7"/>
    <w:rsid w:val="00A539B1"/>
    <w:rsid w:val="00A64715"/>
    <w:rsid w:val="00A65502"/>
    <w:rsid w:val="00A741FC"/>
    <w:rsid w:val="00A877B0"/>
    <w:rsid w:val="00A90576"/>
    <w:rsid w:val="00A93884"/>
    <w:rsid w:val="00A9453F"/>
    <w:rsid w:val="00AB7120"/>
    <w:rsid w:val="00AC3D39"/>
    <w:rsid w:val="00AC4A52"/>
    <w:rsid w:val="00AC796B"/>
    <w:rsid w:val="00AE1B81"/>
    <w:rsid w:val="00B0203A"/>
    <w:rsid w:val="00B02958"/>
    <w:rsid w:val="00B102B3"/>
    <w:rsid w:val="00B25028"/>
    <w:rsid w:val="00B266E8"/>
    <w:rsid w:val="00B3132A"/>
    <w:rsid w:val="00B32D2C"/>
    <w:rsid w:val="00B36673"/>
    <w:rsid w:val="00B3672E"/>
    <w:rsid w:val="00B45887"/>
    <w:rsid w:val="00B70912"/>
    <w:rsid w:val="00B73818"/>
    <w:rsid w:val="00B81C39"/>
    <w:rsid w:val="00B8605F"/>
    <w:rsid w:val="00B92B42"/>
    <w:rsid w:val="00B96D80"/>
    <w:rsid w:val="00BA1A88"/>
    <w:rsid w:val="00BA737C"/>
    <w:rsid w:val="00BB2EDF"/>
    <w:rsid w:val="00BB3B97"/>
    <w:rsid w:val="00BB4450"/>
    <w:rsid w:val="00BB4B13"/>
    <w:rsid w:val="00BC7A0A"/>
    <w:rsid w:val="00BD0FB6"/>
    <w:rsid w:val="00BD3A1C"/>
    <w:rsid w:val="00BE04C0"/>
    <w:rsid w:val="00BE07E4"/>
    <w:rsid w:val="00BE17D2"/>
    <w:rsid w:val="00BE261A"/>
    <w:rsid w:val="00BF29EB"/>
    <w:rsid w:val="00BF67AE"/>
    <w:rsid w:val="00C063D4"/>
    <w:rsid w:val="00C07266"/>
    <w:rsid w:val="00C175F5"/>
    <w:rsid w:val="00C23462"/>
    <w:rsid w:val="00C2461C"/>
    <w:rsid w:val="00C30329"/>
    <w:rsid w:val="00C308BE"/>
    <w:rsid w:val="00C32C11"/>
    <w:rsid w:val="00C3374C"/>
    <w:rsid w:val="00C34DFF"/>
    <w:rsid w:val="00C3722C"/>
    <w:rsid w:val="00C41129"/>
    <w:rsid w:val="00C41942"/>
    <w:rsid w:val="00C45747"/>
    <w:rsid w:val="00C50E99"/>
    <w:rsid w:val="00C52605"/>
    <w:rsid w:val="00C545EC"/>
    <w:rsid w:val="00C56728"/>
    <w:rsid w:val="00C616F7"/>
    <w:rsid w:val="00C617AC"/>
    <w:rsid w:val="00C664CC"/>
    <w:rsid w:val="00C80BB4"/>
    <w:rsid w:val="00C830A9"/>
    <w:rsid w:val="00C849B2"/>
    <w:rsid w:val="00C84FE2"/>
    <w:rsid w:val="00C93A26"/>
    <w:rsid w:val="00C95015"/>
    <w:rsid w:val="00C957CD"/>
    <w:rsid w:val="00CA1724"/>
    <w:rsid w:val="00CA7324"/>
    <w:rsid w:val="00CA7F90"/>
    <w:rsid w:val="00CB26DF"/>
    <w:rsid w:val="00CB68B2"/>
    <w:rsid w:val="00CD541F"/>
    <w:rsid w:val="00CE4089"/>
    <w:rsid w:val="00CF60B5"/>
    <w:rsid w:val="00CF6667"/>
    <w:rsid w:val="00CF6742"/>
    <w:rsid w:val="00CF6850"/>
    <w:rsid w:val="00D0171A"/>
    <w:rsid w:val="00D05398"/>
    <w:rsid w:val="00D16928"/>
    <w:rsid w:val="00D30590"/>
    <w:rsid w:val="00D32226"/>
    <w:rsid w:val="00D37008"/>
    <w:rsid w:val="00D46315"/>
    <w:rsid w:val="00D50A5D"/>
    <w:rsid w:val="00D53BB3"/>
    <w:rsid w:val="00D565B0"/>
    <w:rsid w:val="00D630AF"/>
    <w:rsid w:val="00D63D1F"/>
    <w:rsid w:val="00D666CC"/>
    <w:rsid w:val="00D74931"/>
    <w:rsid w:val="00D9292F"/>
    <w:rsid w:val="00D9470B"/>
    <w:rsid w:val="00D94FD9"/>
    <w:rsid w:val="00DA035E"/>
    <w:rsid w:val="00DA49D8"/>
    <w:rsid w:val="00DB499C"/>
    <w:rsid w:val="00DC0782"/>
    <w:rsid w:val="00DC6DA6"/>
    <w:rsid w:val="00DD1A4C"/>
    <w:rsid w:val="00DD3C3D"/>
    <w:rsid w:val="00DD6B31"/>
    <w:rsid w:val="00DE39A8"/>
    <w:rsid w:val="00DE4257"/>
    <w:rsid w:val="00DE7E77"/>
    <w:rsid w:val="00DF786F"/>
    <w:rsid w:val="00DF7EE4"/>
    <w:rsid w:val="00E006B8"/>
    <w:rsid w:val="00E11383"/>
    <w:rsid w:val="00E208D9"/>
    <w:rsid w:val="00E24CD6"/>
    <w:rsid w:val="00E350FA"/>
    <w:rsid w:val="00E43801"/>
    <w:rsid w:val="00E65083"/>
    <w:rsid w:val="00E65746"/>
    <w:rsid w:val="00E66600"/>
    <w:rsid w:val="00E71BF2"/>
    <w:rsid w:val="00E851EC"/>
    <w:rsid w:val="00E86B4B"/>
    <w:rsid w:val="00E922F8"/>
    <w:rsid w:val="00E944B8"/>
    <w:rsid w:val="00EA058D"/>
    <w:rsid w:val="00EB1034"/>
    <w:rsid w:val="00EC3ABD"/>
    <w:rsid w:val="00EC3CE2"/>
    <w:rsid w:val="00EC6144"/>
    <w:rsid w:val="00EC65D8"/>
    <w:rsid w:val="00EC6FF8"/>
    <w:rsid w:val="00EC72AC"/>
    <w:rsid w:val="00EC73C3"/>
    <w:rsid w:val="00ED0138"/>
    <w:rsid w:val="00ED0517"/>
    <w:rsid w:val="00ED06A2"/>
    <w:rsid w:val="00ED0D2D"/>
    <w:rsid w:val="00ED13B4"/>
    <w:rsid w:val="00ED40D1"/>
    <w:rsid w:val="00ED53A7"/>
    <w:rsid w:val="00ED5CE7"/>
    <w:rsid w:val="00EE5013"/>
    <w:rsid w:val="00EF597C"/>
    <w:rsid w:val="00EF5CF1"/>
    <w:rsid w:val="00EF6ABA"/>
    <w:rsid w:val="00EF6D95"/>
    <w:rsid w:val="00F14885"/>
    <w:rsid w:val="00F179A1"/>
    <w:rsid w:val="00F21D16"/>
    <w:rsid w:val="00F24CF8"/>
    <w:rsid w:val="00F30808"/>
    <w:rsid w:val="00F31CAC"/>
    <w:rsid w:val="00F35982"/>
    <w:rsid w:val="00F37823"/>
    <w:rsid w:val="00F4193F"/>
    <w:rsid w:val="00F4337C"/>
    <w:rsid w:val="00F46627"/>
    <w:rsid w:val="00F5489A"/>
    <w:rsid w:val="00F57343"/>
    <w:rsid w:val="00F578EA"/>
    <w:rsid w:val="00F6411E"/>
    <w:rsid w:val="00F6556F"/>
    <w:rsid w:val="00F655CE"/>
    <w:rsid w:val="00F73D6F"/>
    <w:rsid w:val="00F800C2"/>
    <w:rsid w:val="00F8149F"/>
    <w:rsid w:val="00F90A0D"/>
    <w:rsid w:val="00F96B06"/>
    <w:rsid w:val="00FA0D2F"/>
    <w:rsid w:val="00FA3DEE"/>
    <w:rsid w:val="00FB7949"/>
    <w:rsid w:val="00FD2276"/>
    <w:rsid w:val="00FD36C5"/>
    <w:rsid w:val="00FD6B07"/>
    <w:rsid w:val="00FD7377"/>
    <w:rsid w:val="00FE722B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2C1E639-7105-4F17-B979-FBA19419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850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F113F"/>
    <w:pPr>
      <w:keepNext/>
      <w:spacing w:before="480" w:after="60" w:line="360" w:lineRule="auto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F113F"/>
    <w:pPr>
      <w:keepNext/>
      <w:spacing w:before="360" w:after="60" w:line="36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F113F"/>
    <w:pPr>
      <w:keepNext/>
      <w:spacing w:before="240" w:after="60" w:line="360" w:lineRule="auto"/>
      <w:jc w:val="both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9"/>
    <w:locked/>
    <w:rsid w:val="00FA0D2F"/>
    <w:rPr>
      <w:b/>
      <w:sz w:val="32"/>
    </w:rPr>
  </w:style>
  <w:style w:type="character" w:customStyle="1" w:styleId="20">
    <w:name w:val="כותרת 2 תו"/>
    <w:link w:val="2"/>
    <w:uiPriority w:val="99"/>
    <w:locked/>
    <w:rsid w:val="00FA0D2F"/>
    <w:rPr>
      <w:b/>
      <w:sz w:val="28"/>
    </w:rPr>
  </w:style>
  <w:style w:type="character" w:customStyle="1" w:styleId="30">
    <w:name w:val="כותרת 3 תו"/>
    <w:link w:val="3"/>
    <w:uiPriority w:val="99"/>
    <w:locked/>
    <w:rsid w:val="00614605"/>
    <w:rPr>
      <w:sz w:val="24"/>
    </w:rPr>
  </w:style>
  <w:style w:type="paragraph" w:styleId="HTML">
    <w:name w:val="HTML Preformatted"/>
    <w:basedOn w:val="a"/>
    <w:link w:val="HTML0"/>
    <w:uiPriority w:val="99"/>
    <w:semiHidden/>
    <w:rsid w:val="006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both"/>
    </w:pPr>
    <w:rPr>
      <w:rFonts w:ascii="Courier New" w:hAnsi="Courier New"/>
      <w:sz w:val="20"/>
      <w:szCs w:val="20"/>
    </w:rPr>
  </w:style>
  <w:style w:type="character" w:customStyle="1" w:styleId="HTML0">
    <w:name w:val="HTML מעוצב מראש תו"/>
    <w:link w:val="HTML"/>
    <w:uiPriority w:val="99"/>
    <w:semiHidden/>
    <w:locked/>
    <w:rsid w:val="00614605"/>
    <w:rPr>
      <w:rFonts w:ascii="Courier New" w:hAnsi="Courier New"/>
      <w:lang w:val="en-US" w:eastAsia="en-US"/>
    </w:rPr>
  </w:style>
  <w:style w:type="paragraph" w:styleId="a3">
    <w:name w:val="header"/>
    <w:basedOn w:val="a"/>
    <w:link w:val="a4"/>
    <w:uiPriority w:val="99"/>
    <w:rsid w:val="00CF6850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4">
    <w:name w:val="כותרת עליונה תו"/>
    <w:link w:val="a3"/>
    <w:uiPriority w:val="99"/>
    <w:semiHidden/>
    <w:locked/>
    <w:rsid w:val="00CF6850"/>
    <w:rPr>
      <w:sz w:val="24"/>
    </w:rPr>
  </w:style>
  <w:style w:type="table" w:styleId="a5">
    <w:name w:val="Table Grid"/>
    <w:basedOn w:val="a1"/>
    <w:uiPriority w:val="99"/>
    <w:rsid w:val="00F578E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פיסקת רשימה1"/>
    <w:basedOn w:val="a"/>
    <w:rsid w:val="00EF5CF1"/>
    <w:pPr>
      <w:autoSpaceDE w:val="0"/>
      <w:autoSpaceDN w:val="0"/>
      <w:spacing w:line="360" w:lineRule="auto"/>
      <w:ind w:left="720"/>
      <w:jc w:val="both"/>
    </w:pPr>
    <w:rPr>
      <w:rFonts w:cs="David"/>
      <w:sz w:val="22"/>
    </w:rPr>
  </w:style>
  <w:style w:type="paragraph" w:styleId="a6">
    <w:name w:val="footer"/>
    <w:basedOn w:val="a"/>
    <w:link w:val="a7"/>
    <w:uiPriority w:val="99"/>
    <w:rsid w:val="00FA0D2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locked/>
    <w:rsid w:val="00FA0D2F"/>
    <w:rPr>
      <w:sz w:val="24"/>
    </w:rPr>
  </w:style>
  <w:style w:type="paragraph" w:styleId="a8">
    <w:name w:val="List Paragraph"/>
    <w:basedOn w:val="a"/>
    <w:qFormat/>
    <w:rsid w:val="0027145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rsid w:val="00C34DFF"/>
    <w:rPr>
      <w:rFonts w:ascii="Tahoma" w:hAnsi="Tahoma"/>
      <w:sz w:val="16"/>
      <w:szCs w:val="16"/>
    </w:rPr>
  </w:style>
  <w:style w:type="character" w:customStyle="1" w:styleId="aa">
    <w:name w:val="טקסט בלונים תו"/>
    <w:link w:val="a9"/>
    <w:uiPriority w:val="99"/>
    <w:semiHidden/>
    <w:locked/>
    <w:rsid w:val="00C34DFF"/>
    <w:rPr>
      <w:rFonts w:ascii="Tahoma" w:hAnsi="Tahoma"/>
      <w:sz w:val="16"/>
    </w:rPr>
  </w:style>
  <w:style w:type="character" w:styleId="ab">
    <w:name w:val="annotation reference"/>
    <w:uiPriority w:val="99"/>
    <w:semiHidden/>
    <w:rsid w:val="00C34DFF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C34DFF"/>
    <w:rPr>
      <w:sz w:val="20"/>
      <w:szCs w:val="20"/>
    </w:rPr>
  </w:style>
  <w:style w:type="character" w:customStyle="1" w:styleId="ad">
    <w:name w:val="טקסט הערה תו"/>
    <w:link w:val="ac"/>
    <w:uiPriority w:val="99"/>
    <w:semiHidden/>
    <w:locked/>
    <w:rsid w:val="00C34DFF"/>
    <w:rPr>
      <w:sz w:val="20"/>
    </w:rPr>
  </w:style>
  <w:style w:type="paragraph" w:styleId="ae">
    <w:name w:val="annotation subject"/>
    <w:basedOn w:val="ac"/>
    <w:next w:val="ac"/>
    <w:link w:val="af"/>
    <w:uiPriority w:val="99"/>
    <w:semiHidden/>
    <w:rsid w:val="00C34DFF"/>
    <w:rPr>
      <w:b/>
      <w:bCs/>
    </w:rPr>
  </w:style>
  <w:style w:type="character" w:customStyle="1" w:styleId="af">
    <w:name w:val="נושא הערה תו"/>
    <w:link w:val="ae"/>
    <w:uiPriority w:val="99"/>
    <w:semiHidden/>
    <w:locked/>
    <w:rsid w:val="00C34DFF"/>
    <w:rPr>
      <w:b/>
      <w:sz w:val="20"/>
    </w:rPr>
  </w:style>
  <w:style w:type="character" w:styleId="HTML1">
    <w:name w:val="HTML Typewriter"/>
    <w:uiPriority w:val="99"/>
    <w:semiHidden/>
    <w:unhideWhenUsed/>
    <w:rsid w:val="00FD7377"/>
    <w:rPr>
      <w:rFonts w:ascii="Courier New" w:eastAsia="Times New Roman" w:hAnsi="Courier New" w:cs="Courier New"/>
      <w:sz w:val="20"/>
      <w:szCs w:val="20"/>
    </w:rPr>
  </w:style>
  <w:style w:type="paragraph" w:customStyle="1" w:styleId="Heading21">
    <w:name w:val="Heading 21"/>
    <w:basedOn w:val="a"/>
    <w:next w:val="a"/>
    <w:rsid w:val="00BF67AE"/>
    <w:pPr>
      <w:keepNext/>
      <w:numPr>
        <w:ilvl w:val="1"/>
        <w:numId w:val="30"/>
      </w:numPr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customStyle="1" w:styleId="Heading31">
    <w:name w:val="Heading 31"/>
    <w:basedOn w:val="a"/>
    <w:next w:val="a"/>
    <w:rsid w:val="00BF67AE"/>
    <w:pPr>
      <w:keepNext/>
      <w:numPr>
        <w:ilvl w:val="2"/>
        <w:numId w:val="30"/>
      </w:numPr>
      <w:spacing w:before="240" w:after="60" w:line="360" w:lineRule="auto"/>
      <w:jc w:val="both"/>
      <w:outlineLvl w:val="2"/>
    </w:pPr>
    <w:rPr>
      <w:bCs/>
    </w:rPr>
  </w:style>
  <w:style w:type="paragraph" w:styleId="af0">
    <w:name w:val="Body Text"/>
    <w:basedOn w:val="a"/>
    <w:link w:val="af1"/>
    <w:semiHidden/>
    <w:rsid w:val="00583355"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line="360" w:lineRule="atLeast"/>
      <w:jc w:val="both"/>
    </w:pPr>
    <w:rPr>
      <w:szCs w:val="20"/>
    </w:rPr>
  </w:style>
  <w:style w:type="character" w:customStyle="1" w:styleId="af1">
    <w:name w:val="גוף טקסט תו"/>
    <w:link w:val="af0"/>
    <w:semiHidden/>
    <w:rsid w:val="0058335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F67F9-F694-4ABB-9A2F-37FEA747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1442</Words>
  <Characters>8224</Characters>
  <Application>Microsoft Office Word</Application>
  <DocSecurity>0</DocSecurity>
  <Lines>68</Lines>
  <Paragraphs>19</Paragraphs>
  <ScaleCrop>false</ScaleCrop>
  <Company>op</Company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subject/>
  <dc:creator>davidsa</dc:creator>
  <cp:keywords/>
  <dc:description/>
  <cp:lastModifiedBy>Amit Sides</cp:lastModifiedBy>
  <cp:revision>181</cp:revision>
  <cp:lastPrinted>2014-05-18T08:00:00Z</cp:lastPrinted>
  <dcterms:created xsi:type="dcterms:W3CDTF">2014-05-18T07:21:00Z</dcterms:created>
  <dcterms:modified xsi:type="dcterms:W3CDTF">2018-06-16T17:27:00Z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1051198584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PreviousAdHocReviewCycleID">
    <vt:i4>1900670369</vt:i4>
  </property>
  <property fmtid="{D5CDD505-2E9C-101B-9397-08002B2CF9AE}" pid="8" name="_ReviewingToolsShownOnce">
    <vt:lpwstr/>
  </property>
</Properties>
</file>