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8123CB" w14:textId="77777777" w:rsidR="007E33CD" w:rsidRPr="00FE1B0D" w:rsidRDefault="007E33CD" w:rsidP="00A67B7D">
      <w:pPr>
        <w:rPr>
          <w:rFonts w:asciiTheme="minorBidi" w:hAnsiTheme="minorBidi" w:cstheme="minorBidi"/>
          <w:rtl/>
        </w:rPr>
      </w:pPr>
      <w:bookmarkStart w:id="0" w:name="_GoBack"/>
      <w:bookmarkEnd w:id="0"/>
    </w:p>
    <w:p w14:paraId="2946FB77" w14:textId="77777777" w:rsidR="007E33CD" w:rsidRDefault="007E33CD" w:rsidP="00FE1B0D">
      <w:pPr>
        <w:pStyle w:val="ListParagraph"/>
        <w:numPr>
          <w:ilvl w:val="0"/>
          <w:numId w:val="17"/>
        </w:numPr>
        <w:rPr>
          <w:rFonts w:asciiTheme="minorBidi" w:eastAsiaTheme="majorEastAsia" w:hAnsiTheme="minorBidi" w:cstheme="minorBidi"/>
          <w:color w:val="365F91" w:themeColor="accent1" w:themeShade="BF"/>
          <w:sz w:val="22"/>
          <w:szCs w:val="22"/>
        </w:rPr>
      </w:pPr>
      <w:r w:rsidRPr="00FE1B0D">
        <w:rPr>
          <w:rFonts w:asciiTheme="minorBidi" w:eastAsiaTheme="majorEastAsia" w:hAnsiTheme="minorBidi" w:cstheme="minorBidi"/>
          <w:color w:val="365F91" w:themeColor="accent1" w:themeShade="BF"/>
          <w:sz w:val="22"/>
          <w:szCs w:val="22"/>
          <w:rtl/>
        </w:rPr>
        <w:t>הגדרת הבעיה והכנת הנתונים</w:t>
      </w:r>
    </w:p>
    <w:p w14:paraId="2329BA1B" w14:textId="77777777" w:rsidR="00FE1B0D" w:rsidRPr="00FE1B0D" w:rsidRDefault="00FE1B0D" w:rsidP="00FE1B0D">
      <w:pPr>
        <w:pStyle w:val="ListParagraph"/>
        <w:numPr>
          <w:ilvl w:val="0"/>
          <w:numId w:val="18"/>
        </w:numPr>
        <w:rPr>
          <w:rFonts w:asciiTheme="minorBidi" w:eastAsiaTheme="majorEastAsia" w:hAnsiTheme="minorBidi" w:cstheme="minorBidi"/>
          <w:color w:val="365F91" w:themeColor="accent1" w:themeShade="BF"/>
          <w:sz w:val="22"/>
          <w:szCs w:val="22"/>
          <w:rtl/>
        </w:rPr>
      </w:pPr>
    </w:p>
    <w:p w14:paraId="12D5684A" w14:textId="77777777" w:rsidR="007E33CD" w:rsidRPr="00FE1B0D" w:rsidRDefault="007E33CD" w:rsidP="00047D8C">
      <w:pPr>
        <w:rPr>
          <w:rFonts w:asciiTheme="minorBidi" w:hAnsiTheme="minorBidi" w:cstheme="minorBidi"/>
          <w:b/>
          <w:bCs/>
          <w:rtl/>
        </w:rPr>
      </w:pPr>
    </w:p>
    <w:tbl>
      <w:tblPr>
        <w:tblW w:w="16260" w:type="dxa"/>
        <w:tblInd w:w="-550" w:type="dxa"/>
        <w:tblLook w:val="04A0" w:firstRow="1" w:lastRow="0" w:firstColumn="1" w:lastColumn="0" w:noHBand="0" w:noVBand="1"/>
      </w:tblPr>
      <w:tblGrid>
        <w:gridCol w:w="1562"/>
        <w:gridCol w:w="3478"/>
        <w:gridCol w:w="1530"/>
        <w:gridCol w:w="900"/>
        <w:gridCol w:w="4489"/>
        <w:gridCol w:w="1012"/>
        <w:gridCol w:w="889"/>
        <w:gridCol w:w="1340"/>
        <w:gridCol w:w="1060"/>
      </w:tblGrid>
      <w:tr w:rsidR="00FE1B0D" w:rsidRPr="00FE1B0D" w14:paraId="0F8C188F" w14:textId="77777777" w:rsidTr="00FE1B0D">
        <w:trPr>
          <w:trHeight w:val="458"/>
        </w:trPr>
        <w:tc>
          <w:tcPr>
            <w:tcW w:w="1562" w:type="dxa"/>
            <w:tcBorders>
              <w:top w:val="single" w:sz="8" w:space="0" w:color="auto"/>
              <w:left w:val="single" w:sz="8" w:space="0" w:color="auto"/>
              <w:bottom w:val="single" w:sz="4" w:space="0" w:color="auto"/>
              <w:right w:val="single" w:sz="8" w:space="0" w:color="auto"/>
            </w:tcBorders>
            <w:shd w:val="clear" w:color="000000" w:fill="000000"/>
            <w:vAlign w:val="center"/>
            <w:hideMark/>
          </w:tcPr>
          <w:p w14:paraId="200EA77E" w14:textId="77777777" w:rsidR="00E267B3" w:rsidRPr="00E267B3" w:rsidRDefault="00E267B3" w:rsidP="00E267B3">
            <w:pPr>
              <w:jc w:val="center"/>
              <w:rPr>
                <w:rFonts w:asciiTheme="minorBidi" w:hAnsiTheme="minorBidi" w:cstheme="minorBidi"/>
                <w:b/>
                <w:bCs/>
                <w:color w:val="FFFFFF"/>
                <w:sz w:val="20"/>
                <w:szCs w:val="20"/>
              </w:rPr>
            </w:pPr>
            <w:r w:rsidRPr="00E267B3">
              <w:rPr>
                <w:rFonts w:asciiTheme="minorBidi" w:hAnsiTheme="minorBidi" w:cstheme="minorBidi"/>
                <w:b/>
                <w:bCs/>
                <w:color w:val="FFFFFF"/>
                <w:sz w:val="20"/>
                <w:szCs w:val="20"/>
                <w:rtl/>
              </w:rPr>
              <w:t>שם תכונה</w:t>
            </w:r>
          </w:p>
        </w:tc>
        <w:tc>
          <w:tcPr>
            <w:tcW w:w="3478" w:type="dxa"/>
            <w:tcBorders>
              <w:top w:val="single" w:sz="8" w:space="0" w:color="auto"/>
              <w:left w:val="single" w:sz="8" w:space="0" w:color="auto"/>
              <w:bottom w:val="single" w:sz="4" w:space="0" w:color="auto"/>
              <w:right w:val="single" w:sz="8" w:space="0" w:color="auto"/>
            </w:tcBorders>
            <w:shd w:val="clear" w:color="000000" w:fill="000000"/>
            <w:vAlign w:val="center"/>
            <w:hideMark/>
          </w:tcPr>
          <w:p w14:paraId="6D3C409F" w14:textId="77777777" w:rsidR="00E267B3" w:rsidRPr="00E267B3" w:rsidRDefault="005F7334" w:rsidP="00E267B3">
            <w:pPr>
              <w:jc w:val="center"/>
              <w:rPr>
                <w:rFonts w:asciiTheme="minorBidi" w:hAnsiTheme="minorBidi" w:cstheme="minorBidi"/>
                <w:b/>
                <w:bCs/>
                <w:color w:val="FFFFFF"/>
                <w:sz w:val="20"/>
                <w:szCs w:val="20"/>
                <w:rtl/>
              </w:rPr>
            </w:pPr>
            <w:r w:rsidRPr="00FE1B0D">
              <w:rPr>
                <w:rFonts w:asciiTheme="minorBidi" w:hAnsiTheme="minorBidi" w:cstheme="minorBidi"/>
                <w:b/>
                <w:bCs/>
                <w:color w:val="FFFFFF"/>
                <w:sz w:val="20"/>
                <w:szCs w:val="20"/>
                <w:rtl/>
              </w:rPr>
              <w:t>תיאור</w:t>
            </w:r>
            <w:r w:rsidR="00E267B3" w:rsidRPr="00E267B3">
              <w:rPr>
                <w:rFonts w:asciiTheme="minorBidi" w:hAnsiTheme="minorBidi" w:cstheme="minorBidi"/>
                <w:b/>
                <w:bCs/>
                <w:color w:val="FFFFFF"/>
                <w:sz w:val="20"/>
                <w:szCs w:val="20"/>
                <w:rtl/>
              </w:rPr>
              <w:t xml:space="preserve"> התכונה</w:t>
            </w:r>
          </w:p>
        </w:tc>
        <w:tc>
          <w:tcPr>
            <w:tcW w:w="1530" w:type="dxa"/>
            <w:tcBorders>
              <w:top w:val="single" w:sz="8" w:space="0" w:color="auto"/>
              <w:left w:val="single" w:sz="8" w:space="0" w:color="auto"/>
              <w:bottom w:val="single" w:sz="4" w:space="0" w:color="auto"/>
              <w:right w:val="single" w:sz="8" w:space="0" w:color="auto"/>
            </w:tcBorders>
            <w:shd w:val="clear" w:color="000000" w:fill="000000"/>
            <w:vAlign w:val="center"/>
            <w:hideMark/>
          </w:tcPr>
          <w:p w14:paraId="3B880847" w14:textId="77777777" w:rsidR="00E267B3" w:rsidRPr="00E267B3" w:rsidRDefault="00E267B3" w:rsidP="00E267B3">
            <w:pPr>
              <w:jc w:val="center"/>
              <w:rPr>
                <w:rFonts w:asciiTheme="minorBidi" w:hAnsiTheme="minorBidi" w:cstheme="minorBidi"/>
                <w:b/>
                <w:bCs/>
                <w:color w:val="FFFFFF"/>
                <w:sz w:val="20"/>
                <w:szCs w:val="20"/>
                <w:rtl/>
              </w:rPr>
            </w:pPr>
            <w:r w:rsidRPr="00E267B3">
              <w:rPr>
                <w:rFonts w:asciiTheme="minorBidi" w:hAnsiTheme="minorBidi" w:cstheme="minorBidi"/>
                <w:b/>
                <w:bCs/>
                <w:color w:val="FFFFFF"/>
                <w:sz w:val="20"/>
                <w:szCs w:val="20"/>
                <w:rtl/>
              </w:rPr>
              <w:t>סוג</w:t>
            </w:r>
          </w:p>
        </w:tc>
        <w:tc>
          <w:tcPr>
            <w:tcW w:w="900" w:type="dxa"/>
            <w:tcBorders>
              <w:top w:val="single" w:sz="8" w:space="0" w:color="auto"/>
              <w:left w:val="single" w:sz="8" w:space="0" w:color="auto"/>
              <w:bottom w:val="single" w:sz="4" w:space="0" w:color="auto"/>
              <w:right w:val="nil"/>
            </w:tcBorders>
            <w:shd w:val="clear" w:color="000000" w:fill="000000"/>
            <w:vAlign w:val="center"/>
            <w:hideMark/>
          </w:tcPr>
          <w:p w14:paraId="6CB250A6" w14:textId="77777777" w:rsidR="00E267B3" w:rsidRPr="00E267B3" w:rsidRDefault="00E267B3" w:rsidP="00E267B3">
            <w:pPr>
              <w:jc w:val="center"/>
              <w:rPr>
                <w:rFonts w:asciiTheme="minorBidi" w:hAnsiTheme="minorBidi" w:cstheme="minorBidi"/>
                <w:b/>
                <w:bCs/>
                <w:color w:val="FFFFFF"/>
                <w:sz w:val="20"/>
                <w:szCs w:val="20"/>
                <w:rtl/>
              </w:rPr>
            </w:pPr>
            <w:r w:rsidRPr="00E267B3">
              <w:rPr>
                <w:rFonts w:asciiTheme="minorBidi" w:hAnsiTheme="minorBidi" w:cstheme="minorBidi"/>
                <w:b/>
                <w:bCs/>
                <w:color w:val="FFFFFF"/>
                <w:sz w:val="20"/>
                <w:szCs w:val="20"/>
                <w:rtl/>
              </w:rPr>
              <w:t>יחידות מדידה</w:t>
            </w:r>
          </w:p>
        </w:tc>
        <w:tc>
          <w:tcPr>
            <w:tcW w:w="4489" w:type="dxa"/>
            <w:tcBorders>
              <w:top w:val="single" w:sz="8" w:space="0" w:color="auto"/>
              <w:left w:val="single" w:sz="8" w:space="0" w:color="auto"/>
              <w:bottom w:val="single" w:sz="4" w:space="0" w:color="auto"/>
              <w:right w:val="single" w:sz="8" w:space="0" w:color="auto"/>
            </w:tcBorders>
            <w:shd w:val="clear" w:color="000000" w:fill="000000"/>
            <w:vAlign w:val="center"/>
            <w:hideMark/>
          </w:tcPr>
          <w:p w14:paraId="0FCCEDBD" w14:textId="77777777" w:rsidR="00E267B3" w:rsidRPr="00E267B3" w:rsidRDefault="00E267B3" w:rsidP="00E267B3">
            <w:pPr>
              <w:jc w:val="center"/>
              <w:rPr>
                <w:rFonts w:asciiTheme="minorBidi" w:hAnsiTheme="minorBidi" w:cstheme="minorBidi"/>
                <w:b/>
                <w:bCs/>
                <w:color w:val="FFFFFF"/>
                <w:sz w:val="20"/>
                <w:szCs w:val="20"/>
                <w:rtl/>
              </w:rPr>
            </w:pPr>
            <w:r w:rsidRPr="00E267B3">
              <w:rPr>
                <w:rFonts w:asciiTheme="minorBidi" w:hAnsiTheme="minorBidi" w:cstheme="minorBidi"/>
                <w:b/>
                <w:bCs/>
                <w:color w:val="FFFFFF"/>
                <w:sz w:val="20"/>
                <w:szCs w:val="20"/>
                <w:rtl/>
              </w:rPr>
              <w:t>תחום ערכים</w:t>
            </w:r>
          </w:p>
        </w:tc>
        <w:tc>
          <w:tcPr>
            <w:tcW w:w="1012" w:type="dxa"/>
            <w:tcBorders>
              <w:top w:val="single" w:sz="8" w:space="0" w:color="auto"/>
              <w:left w:val="single" w:sz="8" w:space="0" w:color="auto"/>
              <w:bottom w:val="single" w:sz="4" w:space="0" w:color="auto"/>
              <w:right w:val="single" w:sz="8" w:space="0" w:color="auto"/>
            </w:tcBorders>
            <w:shd w:val="clear" w:color="000000" w:fill="000000"/>
            <w:vAlign w:val="center"/>
            <w:hideMark/>
          </w:tcPr>
          <w:p w14:paraId="43C921D5" w14:textId="77777777" w:rsidR="00E267B3" w:rsidRPr="00E267B3" w:rsidRDefault="00E267B3" w:rsidP="00E267B3">
            <w:pPr>
              <w:jc w:val="center"/>
              <w:rPr>
                <w:rFonts w:asciiTheme="minorBidi" w:hAnsiTheme="minorBidi" w:cstheme="minorBidi"/>
                <w:b/>
                <w:bCs/>
                <w:color w:val="FFFFFF"/>
                <w:sz w:val="20"/>
                <w:szCs w:val="20"/>
                <w:rtl/>
              </w:rPr>
            </w:pPr>
            <w:r w:rsidRPr="00E267B3">
              <w:rPr>
                <w:rFonts w:asciiTheme="minorBidi" w:hAnsiTheme="minorBidi" w:cstheme="minorBidi"/>
                <w:b/>
                <w:bCs/>
                <w:color w:val="FFFFFF"/>
                <w:sz w:val="20"/>
                <w:szCs w:val="20"/>
                <w:rtl/>
              </w:rPr>
              <w:t>ממוצע</w:t>
            </w:r>
          </w:p>
        </w:tc>
        <w:tc>
          <w:tcPr>
            <w:tcW w:w="889" w:type="dxa"/>
            <w:tcBorders>
              <w:top w:val="single" w:sz="8" w:space="0" w:color="auto"/>
              <w:left w:val="single" w:sz="8" w:space="0" w:color="auto"/>
              <w:bottom w:val="single" w:sz="4" w:space="0" w:color="auto"/>
              <w:right w:val="nil"/>
            </w:tcBorders>
            <w:shd w:val="clear" w:color="000000" w:fill="000000"/>
            <w:vAlign w:val="center"/>
            <w:hideMark/>
          </w:tcPr>
          <w:p w14:paraId="1623CEBC" w14:textId="77777777" w:rsidR="00E267B3" w:rsidRPr="00E267B3" w:rsidRDefault="00E267B3" w:rsidP="00E267B3">
            <w:pPr>
              <w:ind w:left="13"/>
              <w:jc w:val="center"/>
              <w:rPr>
                <w:rFonts w:asciiTheme="minorBidi" w:hAnsiTheme="minorBidi" w:cstheme="minorBidi"/>
                <w:b/>
                <w:bCs/>
                <w:color w:val="FFFFFF"/>
                <w:sz w:val="20"/>
                <w:szCs w:val="20"/>
                <w:rtl/>
              </w:rPr>
            </w:pPr>
            <w:r w:rsidRPr="00E267B3">
              <w:rPr>
                <w:rFonts w:asciiTheme="minorBidi" w:hAnsiTheme="minorBidi" w:cstheme="minorBidi"/>
                <w:b/>
                <w:bCs/>
                <w:color w:val="FFFFFF"/>
                <w:sz w:val="20"/>
                <w:szCs w:val="20"/>
                <w:rtl/>
              </w:rPr>
              <w:t>סטיית תקן</w:t>
            </w:r>
          </w:p>
        </w:tc>
        <w:tc>
          <w:tcPr>
            <w:tcW w:w="1340" w:type="dxa"/>
            <w:tcBorders>
              <w:top w:val="single" w:sz="8" w:space="0" w:color="auto"/>
              <w:left w:val="single" w:sz="8" w:space="0" w:color="auto"/>
              <w:bottom w:val="single" w:sz="4" w:space="0" w:color="auto"/>
              <w:right w:val="nil"/>
            </w:tcBorders>
            <w:shd w:val="clear" w:color="000000" w:fill="000000"/>
            <w:vAlign w:val="center"/>
            <w:hideMark/>
          </w:tcPr>
          <w:p w14:paraId="76BEBA6A" w14:textId="77777777" w:rsidR="00E267B3" w:rsidRPr="00E267B3" w:rsidRDefault="00E267B3" w:rsidP="00E267B3">
            <w:pPr>
              <w:jc w:val="center"/>
              <w:rPr>
                <w:rFonts w:asciiTheme="minorBidi" w:hAnsiTheme="minorBidi" w:cstheme="minorBidi"/>
                <w:b/>
                <w:bCs/>
                <w:color w:val="FFFFFF"/>
                <w:sz w:val="20"/>
                <w:szCs w:val="20"/>
                <w:rtl/>
              </w:rPr>
            </w:pPr>
            <w:r w:rsidRPr="00E267B3">
              <w:rPr>
                <w:rFonts w:asciiTheme="minorBidi" w:hAnsiTheme="minorBidi" w:cstheme="minorBidi"/>
                <w:b/>
                <w:bCs/>
                <w:color w:val="FFFFFF"/>
                <w:sz w:val="20"/>
                <w:szCs w:val="20"/>
                <w:rtl/>
              </w:rPr>
              <w:t>ערכים חסרים</w:t>
            </w:r>
          </w:p>
        </w:tc>
        <w:tc>
          <w:tcPr>
            <w:tcW w:w="1060" w:type="dxa"/>
            <w:tcBorders>
              <w:top w:val="single" w:sz="8" w:space="0" w:color="auto"/>
              <w:left w:val="single" w:sz="8" w:space="0" w:color="auto"/>
              <w:bottom w:val="single" w:sz="4" w:space="0" w:color="auto"/>
              <w:right w:val="single" w:sz="4" w:space="0" w:color="000000"/>
            </w:tcBorders>
            <w:shd w:val="clear" w:color="000000" w:fill="000000"/>
            <w:vAlign w:val="center"/>
            <w:hideMark/>
          </w:tcPr>
          <w:p w14:paraId="0E027696" w14:textId="77777777" w:rsidR="00E267B3" w:rsidRPr="00E267B3" w:rsidRDefault="00E267B3" w:rsidP="00E267B3">
            <w:pPr>
              <w:jc w:val="center"/>
              <w:rPr>
                <w:rFonts w:asciiTheme="minorBidi" w:hAnsiTheme="minorBidi" w:cstheme="minorBidi"/>
                <w:b/>
                <w:bCs/>
                <w:color w:val="FFFFFF"/>
                <w:sz w:val="20"/>
                <w:szCs w:val="20"/>
                <w:rtl/>
              </w:rPr>
            </w:pPr>
            <w:r w:rsidRPr="00E267B3">
              <w:rPr>
                <w:rFonts w:asciiTheme="minorBidi" w:hAnsiTheme="minorBidi" w:cstheme="minorBidi"/>
                <w:b/>
                <w:bCs/>
                <w:color w:val="FFFFFF"/>
                <w:sz w:val="20"/>
                <w:szCs w:val="20"/>
                <w:rtl/>
              </w:rPr>
              <w:t>ערכים לא חוקיים</w:t>
            </w:r>
          </w:p>
        </w:tc>
      </w:tr>
      <w:tr w:rsidR="00FE1B0D" w:rsidRPr="00FE1B0D" w14:paraId="49630496" w14:textId="77777777" w:rsidTr="00FE1B0D">
        <w:trPr>
          <w:trHeight w:val="213"/>
        </w:trPr>
        <w:tc>
          <w:tcPr>
            <w:tcW w:w="15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96E50B" w14:textId="77777777" w:rsidR="00E267B3" w:rsidRPr="00E267B3" w:rsidRDefault="00E267B3" w:rsidP="00E267B3">
            <w:pPr>
              <w:bidi w:val="0"/>
              <w:rPr>
                <w:rFonts w:asciiTheme="minorBidi" w:hAnsiTheme="minorBidi" w:cstheme="minorBidi"/>
                <w:color w:val="000000"/>
                <w:sz w:val="20"/>
                <w:szCs w:val="20"/>
                <w:rtl/>
              </w:rPr>
            </w:pPr>
            <w:r w:rsidRPr="00E267B3">
              <w:rPr>
                <w:rFonts w:asciiTheme="minorBidi" w:hAnsiTheme="minorBidi" w:cstheme="minorBidi"/>
                <w:color w:val="000000"/>
                <w:sz w:val="20"/>
                <w:szCs w:val="20"/>
              </w:rPr>
              <w:t>age</w:t>
            </w:r>
          </w:p>
        </w:tc>
        <w:tc>
          <w:tcPr>
            <w:tcW w:w="347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DD883A" w14:textId="77777777" w:rsidR="00E267B3" w:rsidRPr="00E267B3" w:rsidRDefault="00E267B3" w:rsidP="00E267B3">
            <w:pPr>
              <w:rPr>
                <w:rFonts w:asciiTheme="minorBidi" w:hAnsiTheme="minorBidi" w:cstheme="minorBidi"/>
                <w:color w:val="000000"/>
                <w:sz w:val="20"/>
                <w:szCs w:val="20"/>
              </w:rPr>
            </w:pPr>
            <w:r w:rsidRPr="00E267B3">
              <w:rPr>
                <w:rFonts w:asciiTheme="minorBidi" w:hAnsiTheme="minorBidi" w:cstheme="minorBidi"/>
                <w:color w:val="000000"/>
                <w:sz w:val="20"/>
                <w:szCs w:val="20"/>
                <w:rtl/>
              </w:rPr>
              <w:t>גיל</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BFD982" w14:textId="77777777" w:rsidR="00E267B3" w:rsidRPr="00E267B3" w:rsidRDefault="00E267B3" w:rsidP="00E267B3">
            <w:pPr>
              <w:rPr>
                <w:rFonts w:asciiTheme="minorBidi" w:hAnsiTheme="minorBidi" w:cstheme="minorBidi"/>
                <w:color w:val="000000"/>
                <w:sz w:val="20"/>
                <w:szCs w:val="20"/>
                <w:rtl/>
              </w:rPr>
            </w:pPr>
            <w:r w:rsidRPr="00E267B3">
              <w:rPr>
                <w:rFonts w:asciiTheme="minorBidi" w:hAnsiTheme="minorBidi" w:cstheme="minorBidi"/>
                <w:color w:val="000000"/>
                <w:sz w:val="20"/>
                <w:szCs w:val="20"/>
                <w:rtl/>
              </w:rPr>
              <w:t>נומרי - שלם</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083229" w14:textId="77777777" w:rsidR="00E267B3" w:rsidRPr="00E267B3" w:rsidRDefault="00E267B3" w:rsidP="00E267B3">
            <w:pPr>
              <w:rPr>
                <w:rFonts w:asciiTheme="minorBidi" w:hAnsiTheme="minorBidi" w:cstheme="minorBidi"/>
                <w:color w:val="000000"/>
                <w:sz w:val="20"/>
                <w:szCs w:val="20"/>
                <w:rtl/>
              </w:rPr>
            </w:pPr>
            <w:r w:rsidRPr="00E267B3">
              <w:rPr>
                <w:rFonts w:asciiTheme="minorBidi" w:hAnsiTheme="minorBidi" w:cstheme="minorBidi"/>
                <w:color w:val="000000"/>
                <w:sz w:val="20"/>
                <w:szCs w:val="20"/>
                <w:rtl/>
              </w:rPr>
              <w:t>שנים</w:t>
            </w:r>
          </w:p>
        </w:tc>
        <w:tc>
          <w:tcPr>
            <w:tcW w:w="44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7911E2" w14:textId="77777777" w:rsidR="00E267B3" w:rsidRPr="00E267B3" w:rsidRDefault="00E267B3" w:rsidP="00E267B3">
            <w:pPr>
              <w:bidi w:val="0"/>
              <w:rPr>
                <w:rFonts w:asciiTheme="minorBidi" w:hAnsiTheme="minorBidi" w:cstheme="minorBidi"/>
                <w:color w:val="000000"/>
                <w:sz w:val="20"/>
                <w:szCs w:val="20"/>
                <w:rtl/>
              </w:rPr>
            </w:pPr>
            <w:r w:rsidRPr="00E267B3">
              <w:rPr>
                <w:rFonts w:asciiTheme="minorBidi" w:hAnsiTheme="minorBidi" w:cstheme="minorBidi"/>
                <w:color w:val="000000"/>
                <w:sz w:val="20"/>
                <w:szCs w:val="20"/>
              </w:rPr>
              <w:t>(17)-(98)</w:t>
            </w:r>
          </w:p>
        </w:tc>
        <w:tc>
          <w:tcPr>
            <w:tcW w:w="10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AFCD6A" w14:textId="77777777" w:rsidR="00E267B3" w:rsidRPr="00E267B3" w:rsidRDefault="00E267B3" w:rsidP="00E267B3">
            <w:pPr>
              <w:bidi w:val="0"/>
              <w:jc w:val="right"/>
              <w:rPr>
                <w:rFonts w:asciiTheme="minorBidi" w:hAnsiTheme="minorBidi" w:cstheme="minorBidi"/>
                <w:color w:val="000000"/>
                <w:sz w:val="20"/>
                <w:szCs w:val="20"/>
              </w:rPr>
            </w:pPr>
            <w:r w:rsidRPr="00E267B3">
              <w:rPr>
                <w:rFonts w:asciiTheme="minorBidi" w:hAnsiTheme="minorBidi" w:cstheme="minorBidi"/>
                <w:color w:val="000000"/>
                <w:sz w:val="20"/>
                <w:szCs w:val="20"/>
              </w:rPr>
              <w:t>40.02</w:t>
            </w:r>
          </w:p>
        </w:tc>
        <w:tc>
          <w:tcPr>
            <w:tcW w:w="8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682BD5" w14:textId="77777777" w:rsidR="00E267B3" w:rsidRPr="00E267B3" w:rsidRDefault="00E267B3" w:rsidP="00E267B3">
            <w:pPr>
              <w:bidi w:val="0"/>
              <w:jc w:val="right"/>
              <w:rPr>
                <w:rFonts w:asciiTheme="minorBidi" w:hAnsiTheme="minorBidi" w:cstheme="minorBidi"/>
                <w:color w:val="000000"/>
                <w:sz w:val="20"/>
                <w:szCs w:val="20"/>
              </w:rPr>
            </w:pPr>
            <w:r w:rsidRPr="00E267B3">
              <w:rPr>
                <w:rFonts w:asciiTheme="minorBidi" w:hAnsiTheme="minorBidi" w:cstheme="minorBidi"/>
                <w:color w:val="000000"/>
                <w:sz w:val="20"/>
                <w:szCs w:val="20"/>
              </w:rPr>
              <w:t>10.42</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66596F" w14:textId="77777777" w:rsidR="00E267B3" w:rsidRPr="00E267B3" w:rsidRDefault="00E267B3" w:rsidP="00E267B3">
            <w:pPr>
              <w:rPr>
                <w:rFonts w:asciiTheme="minorBidi" w:hAnsiTheme="minorBidi" w:cstheme="minorBidi"/>
                <w:color w:val="000000"/>
                <w:sz w:val="20"/>
                <w:szCs w:val="20"/>
              </w:rPr>
            </w:pPr>
            <w:r w:rsidRPr="00E267B3">
              <w:rPr>
                <w:rFonts w:asciiTheme="minorBidi" w:hAnsiTheme="minorBidi" w:cstheme="minorBidi"/>
                <w:color w:val="000000"/>
                <w:sz w:val="20"/>
                <w:szCs w:val="20"/>
                <w:rtl/>
              </w:rPr>
              <w:t>אין</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819CA4" w14:textId="77777777" w:rsidR="00E267B3" w:rsidRPr="00E267B3" w:rsidRDefault="00E267B3" w:rsidP="00E267B3">
            <w:pPr>
              <w:rPr>
                <w:rFonts w:asciiTheme="minorBidi" w:hAnsiTheme="minorBidi" w:cstheme="minorBidi"/>
                <w:color w:val="000000"/>
                <w:sz w:val="20"/>
                <w:szCs w:val="20"/>
                <w:rtl/>
              </w:rPr>
            </w:pPr>
            <w:r w:rsidRPr="00E267B3">
              <w:rPr>
                <w:rFonts w:asciiTheme="minorBidi" w:hAnsiTheme="minorBidi" w:cstheme="minorBidi"/>
                <w:color w:val="000000"/>
                <w:sz w:val="20"/>
                <w:szCs w:val="20"/>
                <w:rtl/>
              </w:rPr>
              <w:t>אין</w:t>
            </w:r>
          </w:p>
        </w:tc>
      </w:tr>
      <w:tr w:rsidR="00FE1B0D" w:rsidRPr="00FE1B0D" w14:paraId="50530E18" w14:textId="77777777" w:rsidTr="00FE1B0D">
        <w:trPr>
          <w:trHeight w:val="728"/>
        </w:trPr>
        <w:tc>
          <w:tcPr>
            <w:tcW w:w="15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B3D37E" w14:textId="77777777" w:rsidR="00E267B3" w:rsidRPr="00E267B3" w:rsidRDefault="00E267B3" w:rsidP="00E267B3">
            <w:pPr>
              <w:bidi w:val="0"/>
              <w:rPr>
                <w:rFonts w:asciiTheme="minorBidi" w:hAnsiTheme="minorBidi" w:cstheme="minorBidi"/>
                <w:color w:val="000000"/>
                <w:sz w:val="20"/>
                <w:szCs w:val="20"/>
                <w:rtl/>
              </w:rPr>
            </w:pPr>
            <w:r w:rsidRPr="00E267B3">
              <w:rPr>
                <w:rFonts w:asciiTheme="minorBidi" w:hAnsiTheme="minorBidi" w:cstheme="minorBidi"/>
                <w:color w:val="000000"/>
                <w:sz w:val="20"/>
                <w:szCs w:val="20"/>
              </w:rPr>
              <w:t>job</w:t>
            </w:r>
          </w:p>
        </w:tc>
        <w:tc>
          <w:tcPr>
            <w:tcW w:w="347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C58347" w14:textId="77777777" w:rsidR="00E267B3" w:rsidRPr="00E267B3" w:rsidRDefault="00E267B3" w:rsidP="00E267B3">
            <w:pPr>
              <w:rPr>
                <w:rFonts w:asciiTheme="minorBidi" w:hAnsiTheme="minorBidi" w:cstheme="minorBidi"/>
                <w:color w:val="000000"/>
                <w:sz w:val="20"/>
                <w:szCs w:val="20"/>
              </w:rPr>
            </w:pPr>
            <w:r w:rsidRPr="00E267B3">
              <w:rPr>
                <w:rFonts w:asciiTheme="minorBidi" w:hAnsiTheme="minorBidi" w:cstheme="minorBidi"/>
                <w:color w:val="000000"/>
                <w:sz w:val="20"/>
                <w:szCs w:val="20"/>
                <w:rtl/>
              </w:rPr>
              <w:t>סוג המשרה</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4A3A66" w14:textId="77777777" w:rsidR="00E267B3" w:rsidRPr="00E267B3" w:rsidRDefault="00E267B3" w:rsidP="00E267B3">
            <w:pPr>
              <w:rPr>
                <w:rFonts w:asciiTheme="minorBidi" w:hAnsiTheme="minorBidi" w:cstheme="minorBidi"/>
                <w:color w:val="000000"/>
                <w:sz w:val="20"/>
                <w:szCs w:val="20"/>
                <w:rtl/>
              </w:rPr>
            </w:pPr>
            <w:r w:rsidRPr="00E267B3">
              <w:rPr>
                <w:rFonts w:asciiTheme="minorBidi" w:hAnsiTheme="minorBidi" w:cstheme="minorBidi"/>
                <w:color w:val="000000"/>
                <w:sz w:val="20"/>
                <w:szCs w:val="20"/>
                <w:rtl/>
              </w:rPr>
              <w:t>קטגורי</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AF1B6C" w14:textId="77777777" w:rsidR="00E267B3" w:rsidRPr="00E267B3" w:rsidRDefault="00E267B3" w:rsidP="00E267B3">
            <w:pPr>
              <w:rPr>
                <w:rFonts w:asciiTheme="minorBidi" w:hAnsiTheme="minorBidi" w:cstheme="minorBidi"/>
                <w:color w:val="000000"/>
                <w:sz w:val="20"/>
                <w:szCs w:val="20"/>
                <w:rtl/>
              </w:rPr>
            </w:pPr>
          </w:p>
        </w:tc>
        <w:tc>
          <w:tcPr>
            <w:tcW w:w="44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BBB2D5" w14:textId="77777777" w:rsidR="00E267B3" w:rsidRPr="00E267B3" w:rsidRDefault="00E267B3" w:rsidP="00E267B3">
            <w:pPr>
              <w:bidi w:val="0"/>
              <w:rPr>
                <w:rFonts w:asciiTheme="minorBidi" w:hAnsiTheme="minorBidi" w:cstheme="minorBidi"/>
                <w:color w:val="000000"/>
                <w:sz w:val="20"/>
                <w:szCs w:val="20"/>
              </w:rPr>
            </w:pPr>
            <w:r w:rsidRPr="00E267B3">
              <w:rPr>
                <w:rFonts w:asciiTheme="minorBidi" w:hAnsiTheme="minorBidi" w:cstheme="minorBidi"/>
                <w:color w:val="000000"/>
                <w:sz w:val="20"/>
                <w:szCs w:val="20"/>
              </w:rPr>
              <w:t>'admin.', 'blue-collar', 'entrepreneur', 'housemaid', 'management',</w:t>
            </w:r>
            <w:r w:rsidRPr="00E267B3">
              <w:rPr>
                <w:rFonts w:asciiTheme="minorBidi" w:hAnsiTheme="minorBidi" w:cstheme="minorBidi"/>
                <w:color w:val="000000"/>
                <w:sz w:val="20"/>
                <w:szCs w:val="20"/>
              </w:rPr>
              <w:br/>
              <w:t>'retired', 'self-employed', 'services', student', 'technician', 'unemployed', 'unknown'</w:t>
            </w:r>
          </w:p>
        </w:tc>
        <w:tc>
          <w:tcPr>
            <w:tcW w:w="10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C882DA" w14:textId="77777777" w:rsidR="00E267B3" w:rsidRPr="00E267B3" w:rsidRDefault="00E267B3" w:rsidP="00E267B3">
            <w:pPr>
              <w:bidi w:val="0"/>
              <w:rPr>
                <w:rFonts w:asciiTheme="minorBidi" w:hAnsiTheme="minorBidi" w:cstheme="minorBidi"/>
                <w:color w:val="000000"/>
                <w:sz w:val="20"/>
                <w:szCs w:val="20"/>
              </w:rPr>
            </w:pPr>
          </w:p>
        </w:tc>
        <w:tc>
          <w:tcPr>
            <w:tcW w:w="8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50A722" w14:textId="77777777" w:rsidR="00E267B3" w:rsidRPr="00E267B3" w:rsidRDefault="00E267B3" w:rsidP="00E267B3">
            <w:pPr>
              <w:bidi w:val="0"/>
              <w:rPr>
                <w:rFonts w:asciiTheme="minorBidi" w:hAnsiTheme="minorBidi" w:cstheme="minorBidi"/>
                <w:sz w:val="20"/>
                <w:szCs w:val="20"/>
              </w:rPr>
            </w:pP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8289732" w14:textId="77777777" w:rsidR="00E267B3" w:rsidRPr="00E267B3" w:rsidRDefault="00E267B3" w:rsidP="00E267B3">
            <w:pPr>
              <w:rPr>
                <w:rFonts w:asciiTheme="minorBidi" w:hAnsiTheme="minorBidi" w:cstheme="minorBidi"/>
                <w:color w:val="000000"/>
                <w:sz w:val="20"/>
                <w:szCs w:val="20"/>
              </w:rPr>
            </w:pPr>
            <w:r w:rsidRPr="00E267B3">
              <w:rPr>
                <w:rFonts w:asciiTheme="minorBidi" w:hAnsiTheme="minorBidi" w:cstheme="minorBidi"/>
                <w:color w:val="000000"/>
                <w:sz w:val="20"/>
                <w:szCs w:val="20"/>
                <w:rtl/>
              </w:rPr>
              <w:t>מסומנים ב</w:t>
            </w:r>
            <w:r w:rsidRPr="00E267B3">
              <w:rPr>
                <w:rFonts w:asciiTheme="minorBidi" w:hAnsiTheme="minorBidi" w:cstheme="minorBidi"/>
                <w:color w:val="000000"/>
                <w:sz w:val="20"/>
                <w:szCs w:val="20"/>
              </w:rPr>
              <w:t>Unknow</w:t>
            </w:r>
            <w:r w:rsidRPr="00E267B3">
              <w:rPr>
                <w:rFonts w:asciiTheme="minorBidi" w:hAnsiTheme="minorBidi" w:cstheme="minorBidi"/>
                <w:color w:val="000000"/>
                <w:sz w:val="20"/>
                <w:szCs w:val="20"/>
                <w:rtl/>
              </w:rPr>
              <w:br/>
              <w:t>כמות : 330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3D3CD2" w14:textId="77777777" w:rsidR="00E267B3" w:rsidRPr="00E267B3" w:rsidRDefault="00E267B3" w:rsidP="00E267B3">
            <w:pPr>
              <w:rPr>
                <w:rFonts w:asciiTheme="minorBidi" w:hAnsiTheme="minorBidi" w:cstheme="minorBidi"/>
                <w:color w:val="000000"/>
                <w:sz w:val="20"/>
                <w:szCs w:val="20"/>
                <w:rtl/>
              </w:rPr>
            </w:pPr>
            <w:r w:rsidRPr="00E267B3">
              <w:rPr>
                <w:rFonts w:asciiTheme="minorBidi" w:hAnsiTheme="minorBidi" w:cstheme="minorBidi"/>
                <w:color w:val="000000"/>
                <w:sz w:val="20"/>
                <w:szCs w:val="20"/>
                <w:rtl/>
              </w:rPr>
              <w:t>אין</w:t>
            </w:r>
          </w:p>
        </w:tc>
      </w:tr>
      <w:tr w:rsidR="00FE1B0D" w:rsidRPr="00FE1B0D" w14:paraId="3265D4F7" w14:textId="77777777" w:rsidTr="00FE1B0D">
        <w:trPr>
          <w:trHeight w:val="171"/>
        </w:trPr>
        <w:tc>
          <w:tcPr>
            <w:tcW w:w="15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508557" w14:textId="77777777" w:rsidR="00E267B3" w:rsidRPr="00E267B3" w:rsidRDefault="00E267B3" w:rsidP="00E267B3">
            <w:pPr>
              <w:bidi w:val="0"/>
              <w:rPr>
                <w:rFonts w:asciiTheme="minorBidi" w:hAnsiTheme="minorBidi" w:cstheme="minorBidi"/>
                <w:color w:val="000000"/>
                <w:sz w:val="20"/>
                <w:szCs w:val="20"/>
                <w:rtl/>
              </w:rPr>
            </w:pPr>
            <w:r w:rsidRPr="00E267B3">
              <w:rPr>
                <w:rFonts w:asciiTheme="minorBidi" w:hAnsiTheme="minorBidi" w:cstheme="minorBidi"/>
                <w:color w:val="000000"/>
                <w:sz w:val="20"/>
                <w:szCs w:val="20"/>
              </w:rPr>
              <w:t>marital</w:t>
            </w:r>
          </w:p>
        </w:tc>
        <w:tc>
          <w:tcPr>
            <w:tcW w:w="347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180D2F" w14:textId="77777777" w:rsidR="00E267B3" w:rsidRPr="00E267B3" w:rsidRDefault="00E267B3" w:rsidP="00E267B3">
            <w:pPr>
              <w:rPr>
                <w:rFonts w:asciiTheme="minorBidi" w:hAnsiTheme="minorBidi" w:cstheme="minorBidi"/>
                <w:color w:val="000000"/>
                <w:sz w:val="20"/>
                <w:szCs w:val="20"/>
              </w:rPr>
            </w:pPr>
            <w:r w:rsidRPr="00E267B3">
              <w:rPr>
                <w:rFonts w:asciiTheme="minorBidi" w:hAnsiTheme="minorBidi" w:cstheme="minorBidi"/>
                <w:color w:val="000000"/>
                <w:sz w:val="20"/>
                <w:szCs w:val="20"/>
                <w:rtl/>
              </w:rPr>
              <w:t>מצב משפחתי</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BE8EDA" w14:textId="77777777" w:rsidR="00E267B3" w:rsidRPr="00E267B3" w:rsidRDefault="00E267B3" w:rsidP="00E267B3">
            <w:pPr>
              <w:rPr>
                <w:rFonts w:asciiTheme="minorBidi" w:hAnsiTheme="minorBidi" w:cstheme="minorBidi"/>
                <w:color w:val="000000"/>
                <w:sz w:val="20"/>
                <w:szCs w:val="20"/>
                <w:rtl/>
              </w:rPr>
            </w:pPr>
            <w:r w:rsidRPr="00E267B3">
              <w:rPr>
                <w:rFonts w:asciiTheme="minorBidi" w:hAnsiTheme="minorBidi" w:cstheme="minorBidi"/>
                <w:color w:val="000000"/>
                <w:sz w:val="20"/>
                <w:szCs w:val="20"/>
                <w:rtl/>
              </w:rPr>
              <w:t>קטגורי</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7B25AE" w14:textId="77777777" w:rsidR="00E267B3" w:rsidRPr="00E267B3" w:rsidRDefault="00E267B3" w:rsidP="00E267B3">
            <w:pPr>
              <w:rPr>
                <w:rFonts w:asciiTheme="minorBidi" w:hAnsiTheme="minorBidi" w:cstheme="minorBidi"/>
                <w:color w:val="000000"/>
                <w:sz w:val="20"/>
                <w:szCs w:val="20"/>
                <w:rtl/>
              </w:rPr>
            </w:pPr>
          </w:p>
        </w:tc>
        <w:tc>
          <w:tcPr>
            <w:tcW w:w="448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6127A8" w14:textId="77777777" w:rsidR="00E267B3" w:rsidRPr="00E267B3" w:rsidRDefault="00E267B3" w:rsidP="00E267B3">
            <w:pPr>
              <w:bidi w:val="0"/>
              <w:rPr>
                <w:rFonts w:asciiTheme="minorBidi" w:hAnsiTheme="minorBidi" w:cstheme="minorBidi"/>
                <w:color w:val="000000"/>
                <w:sz w:val="20"/>
                <w:szCs w:val="20"/>
              </w:rPr>
            </w:pPr>
            <w:r w:rsidRPr="00E267B3">
              <w:rPr>
                <w:rFonts w:asciiTheme="minorBidi" w:hAnsiTheme="minorBidi" w:cstheme="minorBidi"/>
                <w:color w:val="000000"/>
                <w:sz w:val="20"/>
                <w:szCs w:val="20"/>
              </w:rPr>
              <w:t xml:space="preserve">'divorced' - </w:t>
            </w:r>
            <w:r w:rsidRPr="00E267B3">
              <w:rPr>
                <w:rFonts w:asciiTheme="minorBidi" w:hAnsiTheme="minorBidi" w:cstheme="minorBidi"/>
                <w:color w:val="000000"/>
                <w:sz w:val="20"/>
                <w:szCs w:val="20"/>
                <w:rtl/>
              </w:rPr>
              <w:t>גרוש או אלמן</w:t>
            </w:r>
            <w:r w:rsidRPr="00E267B3">
              <w:rPr>
                <w:rFonts w:asciiTheme="minorBidi" w:hAnsiTheme="minorBidi" w:cstheme="minorBidi"/>
                <w:color w:val="000000"/>
                <w:sz w:val="20"/>
                <w:szCs w:val="20"/>
              </w:rPr>
              <w:br/>
              <w:t>'married', 'single', 'unknown'</w:t>
            </w:r>
          </w:p>
        </w:tc>
        <w:tc>
          <w:tcPr>
            <w:tcW w:w="10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3B084A" w14:textId="77777777" w:rsidR="00E267B3" w:rsidRPr="00E267B3" w:rsidRDefault="00E267B3" w:rsidP="00E267B3">
            <w:pPr>
              <w:bidi w:val="0"/>
              <w:rPr>
                <w:rFonts w:asciiTheme="minorBidi" w:hAnsiTheme="minorBidi" w:cstheme="minorBidi"/>
                <w:color w:val="000000"/>
                <w:sz w:val="20"/>
                <w:szCs w:val="20"/>
              </w:rPr>
            </w:pPr>
          </w:p>
        </w:tc>
        <w:tc>
          <w:tcPr>
            <w:tcW w:w="8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B9B176" w14:textId="77777777" w:rsidR="00E267B3" w:rsidRPr="00E267B3" w:rsidRDefault="00E267B3" w:rsidP="00E267B3">
            <w:pPr>
              <w:bidi w:val="0"/>
              <w:rPr>
                <w:rFonts w:asciiTheme="minorBidi" w:hAnsiTheme="minorBidi" w:cstheme="minorBidi"/>
                <w:sz w:val="20"/>
                <w:szCs w:val="20"/>
              </w:rPr>
            </w:pP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1D9C6A6" w14:textId="77777777" w:rsidR="00E267B3" w:rsidRPr="00E267B3" w:rsidRDefault="00E267B3" w:rsidP="00E267B3">
            <w:pPr>
              <w:rPr>
                <w:rFonts w:asciiTheme="minorBidi" w:hAnsiTheme="minorBidi" w:cstheme="minorBidi"/>
                <w:color w:val="000000"/>
                <w:sz w:val="20"/>
                <w:szCs w:val="20"/>
              </w:rPr>
            </w:pPr>
            <w:r w:rsidRPr="00E267B3">
              <w:rPr>
                <w:rFonts w:asciiTheme="minorBidi" w:hAnsiTheme="minorBidi" w:cstheme="minorBidi"/>
                <w:color w:val="000000"/>
                <w:sz w:val="20"/>
                <w:szCs w:val="20"/>
                <w:rtl/>
              </w:rPr>
              <w:t>מסומנים ב</w:t>
            </w:r>
            <w:r w:rsidRPr="00E267B3">
              <w:rPr>
                <w:rFonts w:asciiTheme="minorBidi" w:hAnsiTheme="minorBidi" w:cstheme="minorBidi"/>
                <w:color w:val="000000"/>
                <w:sz w:val="20"/>
                <w:szCs w:val="20"/>
              </w:rPr>
              <w:t>Unknow</w:t>
            </w:r>
            <w:r w:rsidRPr="00E267B3">
              <w:rPr>
                <w:rFonts w:asciiTheme="minorBidi" w:hAnsiTheme="minorBidi" w:cstheme="minorBidi"/>
                <w:color w:val="000000"/>
                <w:sz w:val="20"/>
                <w:szCs w:val="20"/>
                <w:rtl/>
              </w:rPr>
              <w:br/>
              <w:t>כמות : 80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A68C6C" w14:textId="77777777" w:rsidR="00E267B3" w:rsidRPr="00E267B3" w:rsidRDefault="00E267B3" w:rsidP="00E267B3">
            <w:pPr>
              <w:rPr>
                <w:rFonts w:asciiTheme="minorBidi" w:hAnsiTheme="minorBidi" w:cstheme="minorBidi"/>
                <w:color w:val="000000"/>
                <w:sz w:val="20"/>
                <w:szCs w:val="20"/>
                <w:rtl/>
              </w:rPr>
            </w:pPr>
            <w:r w:rsidRPr="00E267B3">
              <w:rPr>
                <w:rFonts w:asciiTheme="minorBidi" w:hAnsiTheme="minorBidi" w:cstheme="minorBidi"/>
                <w:color w:val="000000"/>
                <w:sz w:val="20"/>
                <w:szCs w:val="20"/>
                <w:rtl/>
              </w:rPr>
              <w:t>אין</w:t>
            </w:r>
          </w:p>
        </w:tc>
      </w:tr>
      <w:tr w:rsidR="00FE1B0D" w:rsidRPr="00FE1B0D" w14:paraId="6D07884E" w14:textId="77777777" w:rsidTr="00FE1B0D">
        <w:trPr>
          <w:trHeight w:val="101"/>
        </w:trPr>
        <w:tc>
          <w:tcPr>
            <w:tcW w:w="15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A7D762" w14:textId="77777777" w:rsidR="00E267B3" w:rsidRPr="00E267B3" w:rsidRDefault="00E267B3" w:rsidP="00E267B3">
            <w:pPr>
              <w:bidi w:val="0"/>
              <w:rPr>
                <w:rFonts w:asciiTheme="minorBidi" w:hAnsiTheme="minorBidi" w:cstheme="minorBidi"/>
                <w:color w:val="000000"/>
                <w:sz w:val="20"/>
                <w:szCs w:val="20"/>
                <w:rtl/>
              </w:rPr>
            </w:pPr>
            <w:r w:rsidRPr="00E267B3">
              <w:rPr>
                <w:rFonts w:asciiTheme="minorBidi" w:hAnsiTheme="minorBidi" w:cstheme="minorBidi"/>
                <w:color w:val="000000"/>
                <w:sz w:val="20"/>
                <w:szCs w:val="20"/>
              </w:rPr>
              <w:t>education</w:t>
            </w:r>
          </w:p>
        </w:tc>
        <w:tc>
          <w:tcPr>
            <w:tcW w:w="347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FE814C" w14:textId="77777777" w:rsidR="00E267B3" w:rsidRPr="00E267B3" w:rsidRDefault="00E267B3" w:rsidP="00E267B3">
            <w:pPr>
              <w:rPr>
                <w:rFonts w:asciiTheme="minorBidi" w:hAnsiTheme="minorBidi" w:cstheme="minorBidi"/>
                <w:color w:val="000000"/>
                <w:sz w:val="20"/>
                <w:szCs w:val="20"/>
              </w:rPr>
            </w:pPr>
            <w:r w:rsidRPr="00E267B3">
              <w:rPr>
                <w:rFonts w:asciiTheme="minorBidi" w:hAnsiTheme="minorBidi" w:cstheme="minorBidi"/>
                <w:color w:val="000000"/>
                <w:sz w:val="20"/>
                <w:szCs w:val="20"/>
                <w:rtl/>
              </w:rPr>
              <w:t>השכלה</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B33160" w14:textId="77777777" w:rsidR="00E267B3" w:rsidRPr="00E267B3" w:rsidRDefault="00E267B3" w:rsidP="00E267B3">
            <w:pPr>
              <w:rPr>
                <w:rFonts w:asciiTheme="minorBidi" w:hAnsiTheme="minorBidi" w:cstheme="minorBidi"/>
                <w:color w:val="000000"/>
                <w:sz w:val="20"/>
                <w:szCs w:val="20"/>
                <w:rtl/>
              </w:rPr>
            </w:pPr>
            <w:r w:rsidRPr="00E267B3">
              <w:rPr>
                <w:rFonts w:asciiTheme="minorBidi" w:hAnsiTheme="minorBidi" w:cstheme="minorBidi"/>
                <w:color w:val="000000"/>
                <w:sz w:val="20"/>
                <w:szCs w:val="20"/>
                <w:rtl/>
              </w:rPr>
              <w:t>קטגורי</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7A17E1" w14:textId="77777777" w:rsidR="00E267B3" w:rsidRPr="00E267B3" w:rsidRDefault="00E267B3" w:rsidP="00E267B3">
            <w:pPr>
              <w:rPr>
                <w:rFonts w:asciiTheme="minorBidi" w:hAnsiTheme="minorBidi" w:cstheme="minorBidi"/>
                <w:color w:val="000000"/>
                <w:sz w:val="20"/>
                <w:szCs w:val="20"/>
                <w:rtl/>
              </w:rPr>
            </w:pPr>
          </w:p>
        </w:tc>
        <w:tc>
          <w:tcPr>
            <w:tcW w:w="448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F2CAB6" w14:textId="77777777" w:rsidR="00E267B3" w:rsidRPr="00E267B3" w:rsidRDefault="00E267B3" w:rsidP="00E267B3">
            <w:pPr>
              <w:bidi w:val="0"/>
              <w:rPr>
                <w:rFonts w:asciiTheme="minorBidi" w:hAnsiTheme="minorBidi" w:cstheme="minorBidi"/>
                <w:color w:val="000000"/>
                <w:sz w:val="20"/>
                <w:szCs w:val="20"/>
              </w:rPr>
            </w:pPr>
            <w:r w:rsidRPr="00E267B3">
              <w:rPr>
                <w:rFonts w:asciiTheme="minorBidi" w:hAnsiTheme="minorBidi" w:cstheme="minorBidi"/>
                <w:color w:val="000000"/>
                <w:sz w:val="20"/>
                <w:szCs w:val="20"/>
              </w:rPr>
              <w:t xml:space="preserve">basic.4y', 'basic.6y', 'basic.9y', 'high.school', </w:t>
            </w:r>
            <w:r w:rsidRPr="00E267B3">
              <w:rPr>
                <w:rFonts w:asciiTheme="minorBidi" w:hAnsiTheme="minorBidi" w:cstheme="minorBidi"/>
                <w:color w:val="000000"/>
                <w:sz w:val="20"/>
                <w:szCs w:val="20"/>
              </w:rPr>
              <w:br/>
              <w:t>'illiterate', 'professional.course', 'university.degree', 'unknown'</w:t>
            </w:r>
          </w:p>
        </w:tc>
        <w:tc>
          <w:tcPr>
            <w:tcW w:w="10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5775E5" w14:textId="77777777" w:rsidR="00E267B3" w:rsidRPr="00E267B3" w:rsidRDefault="00E267B3" w:rsidP="00E267B3">
            <w:pPr>
              <w:bidi w:val="0"/>
              <w:rPr>
                <w:rFonts w:asciiTheme="minorBidi" w:hAnsiTheme="minorBidi" w:cstheme="minorBidi"/>
                <w:color w:val="000000"/>
                <w:sz w:val="20"/>
                <w:szCs w:val="20"/>
              </w:rPr>
            </w:pPr>
          </w:p>
        </w:tc>
        <w:tc>
          <w:tcPr>
            <w:tcW w:w="8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529A7E" w14:textId="77777777" w:rsidR="00E267B3" w:rsidRPr="00E267B3" w:rsidRDefault="00E267B3" w:rsidP="00E267B3">
            <w:pPr>
              <w:bidi w:val="0"/>
              <w:rPr>
                <w:rFonts w:asciiTheme="minorBidi" w:hAnsiTheme="minorBidi" w:cstheme="minorBidi"/>
                <w:sz w:val="20"/>
                <w:szCs w:val="20"/>
              </w:rPr>
            </w:pP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FDDED8" w14:textId="77777777" w:rsidR="00E267B3" w:rsidRPr="00E267B3" w:rsidRDefault="00E267B3" w:rsidP="00E267B3">
            <w:pPr>
              <w:rPr>
                <w:rFonts w:asciiTheme="minorBidi" w:hAnsiTheme="minorBidi" w:cstheme="minorBidi"/>
                <w:color w:val="000000"/>
                <w:sz w:val="20"/>
                <w:szCs w:val="20"/>
              </w:rPr>
            </w:pPr>
            <w:r w:rsidRPr="00E267B3">
              <w:rPr>
                <w:rFonts w:asciiTheme="minorBidi" w:hAnsiTheme="minorBidi" w:cstheme="minorBidi"/>
                <w:color w:val="000000"/>
                <w:sz w:val="20"/>
                <w:szCs w:val="20"/>
                <w:rtl/>
              </w:rPr>
              <w:t>מסומנים ב</w:t>
            </w:r>
            <w:r w:rsidRPr="00E267B3">
              <w:rPr>
                <w:rFonts w:asciiTheme="minorBidi" w:hAnsiTheme="minorBidi" w:cstheme="minorBidi"/>
                <w:color w:val="000000"/>
                <w:sz w:val="20"/>
                <w:szCs w:val="20"/>
              </w:rPr>
              <w:t>Unknow</w:t>
            </w:r>
            <w:r w:rsidRPr="00E267B3">
              <w:rPr>
                <w:rFonts w:asciiTheme="minorBidi" w:hAnsiTheme="minorBidi" w:cstheme="minorBidi"/>
                <w:color w:val="000000"/>
                <w:sz w:val="20"/>
                <w:szCs w:val="20"/>
                <w:rtl/>
              </w:rPr>
              <w:br/>
              <w:t>כמות : 1731</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5ABCBE" w14:textId="77777777" w:rsidR="00E267B3" w:rsidRPr="00E267B3" w:rsidRDefault="00E267B3" w:rsidP="00E267B3">
            <w:pPr>
              <w:rPr>
                <w:rFonts w:asciiTheme="minorBidi" w:hAnsiTheme="minorBidi" w:cstheme="minorBidi"/>
                <w:color w:val="000000"/>
                <w:sz w:val="20"/>
                <w:szCs w:val="20"/>
                <w:rtl/>
              </w:rPr>
            </w:pPr>
            <w:r w:rsidRPr="00E267B3">
              <w:rPr>
                <w:rFonts w:asciiTheme="minorBidi" w:hAnsiTheme="minorBidi" w:cstheme="minorBidi"/>
                <w:color w:val="000000"/>
                <w:sz w:val="20"/>
                <w:szCs w:val="20"/>
                <w:rtl/>
              </w:rPr>
              <w:t>אין</w:t>
            </w:r>
          </w:p>
        </w:tc>
      </w:tr>
      <w:tr w:rsidR="00FE1B0D" w:rsidRPr="00FE1B0D" w14:paraId="1FC48712" w14:textId="77777777" w:rsidTr="00FE1B0D">
        <w:trPr>
          <w:trHeight w:val="49"/>
        </w:trPr>
        <w:tc>
          <w:tcPr>
            <w:tcW w:w="15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051CE2" w14:textId="77777777" w:rsidR="00E267B3" w:rsidRPr="00E267B3" w:rsidRDefault="00E267B3" w:rsidP="00E267B3">
            <w:pPr>
              <w:bidi w:val="0"/>
              <w:rPr>
                <w:rFonts w:asciiTheme="minorBidi" w:hAnsiTheme="minorBidi" w:cstheme="minorBidi"/>
                <w:color w:val="000000"/>
                <w:sz w:val="20"/>
                <w:szCs w:val="20"/>
                <w:rtl/>
              </w:rPr>
            </w:pPr>
            <w:r w:rsidRPr="00E267B3">
              <w:rPr>
                <w:rFonts w:asciiTheme="minorBidi" w:hAnsiTheme="minorBidi" w:cstheme="minorBidi"/>
                <w:color w:val="000000"/>
                <w:sz w:val="20"/>
                <w:szCs w:val="20"/>
              </w:rPr>
              <w:t>default</w:t>
            </w:r>
          </w:p>
        </w:tc>
        <w:tc>
          <w:tcPr>
            <w:tcW w:w="347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31F061" w14:textId="77777777" w:rsidR="00E267B3" w:rsidRPr="00E267B3" w:rsidRDefault="00E267B3" w:rsidP="00E267B3">
            <w:pPr>
              <w:rPr>
                <w:rFonts w:asciiTheme="minorBidi" w:hAnsiTheme="minorBidi" w:cstheme="minorBidi"/>
                <w:color w:val="000000"/>
                <w:sz w:val="20"/>
                <w:szCs w:val="20"/>
              </w:rPr>
            </w:pPr>
            <w:r w:rsidRPr="00E267B3">
              <w:rPr>
                <w:rFonts w:asciiTheme="minorBidi" w:hAnsiTheme="minorBidi" w:cstheme="minorBidi"/>
                <w:color w:val="000000"/>
                <w:sz w:val="20"/>
                <w:szCs w:val="20"/>
                <w:rtl/>
              </w:rPr>
              <w:t>פושט רגל</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DF90C1" w14:textId="77777777" w:rsidR="00E267B3" w:rsidRPr="00E267B3" w:rsidRDefault="00E267B3" w:rsidP="00E267B3">
            <w:pPr>
              <w:rPr>
                <w:rFonts w:asciiTheme="minorBidi" w:hAnsiTheme="minorBidi" w:cstheme="minorBidi"/>
                <w:color w:val="000000"/>
                <w:sz w:val="20"/>
                <w:szCs w:val="20"/>
                <w:rtl/>
              </w:rPr>
            </w:pPr>
            <w:r w:rsidRPr="00E267B3">
              <w:rPr>
                <w:rFonts w:asciiTheme="minorBidi" w:hAnsiTheme="minorBidi" w:cstheme="minorBidi"/>
                <w:color w:val="000000"/>
                <w:sz w:val="20"/>
                <w:szCs w:val="20"/>
                <w:rtl/>
              </w:rPr>
              <w:t>קטגורי</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C11BF2" w14:textId="77777777" w:rsidR="00E267B3" w:rsidRPr="00E267B3" w:rsidRDefault="00E267B3" w:rsidP="00E267B3">
            <w:pPr>
              <w:rPr>
                <w:rFonts w:asciiTheme="minorBidi" w:hAnsiTheme="minorBidi" w:cstheme="minorBidi"/>
                <w:color w:val="000000"/>
                <w:sz w:val="20"/>
                <w:szCs w:val="20"/>
                <w:rtl/>
              </w:rPr>
            </w:pPr>
          </w:p>
        </w:tc>
        <w:tc>
          <w:tcPr>
            <w:tcW w:w="44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59F8F7" w14:textId="77777777" w:rsidR="00E267B3" w:rsidRPr="00E267B3" w:rsidRDefault="00E267B3" w:rsidP="00E267B3">
            <w:pPr>
              <w:bidi w:val="0"/>
              <w:rPr>
                <w:rFonts w:asciiTheme="minorBidi" w:hAnsiTheme="minorBidi" w:cstheme="minorBidi"/>
                <w:color w:val="000000"/>
                <w:sz w:val="20"/>
                <w:szCs w:val="20"/>
              </w:rPr>
            </w:pPr>
            <w:r w:rsidRPr="00E267B3">
              <w:rPr>
                <w:rFonts w:asciiTheme="minorBidi" w:hAnsiTheme="minorBidi" w:cstheme="minorBidi"/>
                <w:color w:val="000000"/>
                <w:sz w:val="20"/>
                <w:szCs w:val="20"/>
              </w:rPr>
              <w:t>'no','yes','unknown'</w:t>
            </w:r>
          </w:p>
        </w:tc>
        <w:tc>
          <w:tcPr>
            <w:tcW w:w="10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B104B4" w14:textId="77777777" w:rsidR="00E267B3" w:rsidRPr="00E267B3" w:rsidRDefault="00E267B3" w:rsidP="00E267B3">
            <w:pPr>
              <w:bidi w:val="0"/>
              <w:rPr>
                <w:rFonts w:asciiTheme="minorBidi" w:hAnsiTheme="minorBidi" w:cstheme="minorBidi"/>
                <w:color w:val="000000"/>
                <w:sz w:val="20"/>
                <w:szCs w:val="20"/>
              </w:rPr>
            </w:pPr>
          </w:p>
        </w:tc>
        <w:tc>
          <w:tcPr>
            <w:tcW w:w="8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0E5997" w14:textId="77777777" w:rsidR="00E267B3" w:rsidRPr="00E267B3" w:rsidRDefault="00E267B3" w:rsidP="00E267B3">
            <w:pPr>
              <w:bidi w:val="0"/>
              <w:rPr>
                <w:rFonts w:asciiTheme="minorBidi" w:hAnsiTheme="minorBidi" w:cstheme="minorBidi"/>
                <w:sz w:val="20"/>
                <w:szCs w:val="20"/>
              </w:rPr>
            </w:pP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8FB46C" w14:textId="77777777" w:rsidR="00E267B3" w:rsidRPr="00E267B3" w:rsidRDefault="00E267B3" w:rsidP="00E267B3">
            <w:pPr>
              <w:rPr>
                <w:rFonts w:asciiTheme="minorBidi" w:hAnsiTheme="minorBidi" w:cstheme="minorBidi"/>
                <w:color w:val="000000"/>
                <w:sz w:val="20"/>
                <w:szCs w:val="20"/>
              </w:rPr>
            </w:pPr>
            <w:r w:rsidRPr="00E267B3">
              <w:rPr>
                <w:rFonts w:asciiTheme="minorBidi" w:hAnsiTheme="minorBidi" w:cstheme="minorBidi"/>
                <w:color w:val="000000"/>
                <w:sz w:val="20"/>
                <w:szCs w:val="20"/>
                <w:rtl/>
              </w:rPr>
              <w:t>מסומנים ב</w:t>
            </w:r>
            <w:r w:rsidRPr="00E267B3">
              <w:rPr>
                <w:rFonts w:asciiTheme="minorBidi" w:hAnsiTheme="minorBidi" w:cstheme="minorBidi"/>
                <w:color w:val="000000"/>
                <w:sz w:val="20"/>
                <w:szCs w:val="20"/>
              </w:rPr>
              <w:t>Unknow</w:t>
            </w:r>
            <w:r w:rsidRPr="00E267B3">
              <w:rPr>
                <w:rFonts w:asciiTheme="minorBidi" w:hAnsiTheme="minorBidi" w:cstheme="minorBidi"/>
                <w:color w:val="000000"/>
                <w:sz w:val="20"/>
                <w:szCs w:val="20"/>
                <w:rtl/>
              </w:rPr>
              <w:br/>
              <w:t>כמות : 8597</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09606A" w14:textId="77777777" w:rsidR="00E267B3" w:rsidRPr="00E267B3" w:rsidRDefault="00E267B3" w:rsidP="00E267B3">
            <w:pPr>
              <w:rPr>
                <w:rFonts w:asciiTheme="minorBidi" w:hAnsiTheme="minorBidi" w:cstheme="minorBidi"/>
                <w:color w:val="000000"/>
                <w:sz w:val="20"/>
                <w:szCs w:val="20"/>
                <w:rtl/>
              </w:rPr>
            </w:pPr>
            <w:r w:rsidRPr="00E267B3">
              <w:rPr>
                <w:rFonts w:asciiTheme="minorBidi" w:hAnsiTheme="minorBidi" w:cstheme="minorBidi"/>
                <w:color w:val="000000"/>
                <w:sz w:val="20"/>
                <w:szCs w:val="20"/>
                <w:rtl/>
              </w:rPr>
              <w:t>אין</w:t>
            </w:r>
          </w:p>
        </w:tc>
      </w:tr>
      <w:tr w:rsidR="00FE1B0D" w:rsidRPr="00FE1B0D" w14:paraId="43F76B94" w14:textId="77777777" w:rsidTr="00FE1B0D">
        <w:trPr>
          <w:trHeight w:val="49"/>
        </w:trPr>
        <w:tc>
          <w:tcPr>
            <w:tcW w:w="15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7E78BB" w14:textId="77777777" w:rsidR="00E267B3" w:rsidRPr="00E267B3" w:rsidRDefault="00E267B3" w:rsidP="00E267B3">
            <w:pPr>
              <w:bidi w:val="0"/>
              <w:rPr>
                <w:rFonts w:asciiTheme="minorBidi" w:hAnsiTheme="minorBidi" w:cstheme="minorBidi"/>
                <w:color w:val="000000"/>
                <w:sz w:val="20"/>
                <w:szCs w:val="20"/>
                <w:rtl/>
              </w:rPr>
            </w:pPr>
            <w:r w:rsidRPr="00E267B3">
              <w:rPr>
                <w:rFonts w:asciiTheme="minorBidi" w:hAnsiTheme="minorBidi" w:cstheme="minorBidi"/>
                <w:color w:val="000000"/>
                <w:sz w:val="20"/>
                <w:szCs w:val="20"/>
              </w:rPr>
              <w:t>housing</w:t>
            </w:r>
          </w:p>
        </w:tc>
        <w:tc>
          <w:tcPr>
            <w:tcW w:w="347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EA8ACD" w14:textId="77777777" w:rsidR="00E267B3" w:rsidRPr="00E267B3" w:rsidRDefault="00E267B3" w:rsidP="00E267B3">
            <w:pPr>
              <w:rPr>
                <w:rFonts w:asciiTheme="minorBidi" w:hAnsiTheme="minorBidi" w:cstheme="minorBidi"/>
                <w:color w:val="000000"/>
                <w:sz w:val="20"/>
                <w:szCs w:val="20"/>
              </w:rPr>
            </w:pPr>
            <w:r w:rsidRPr="00E267B3">
              <w:rPr>
                <w:rFonts w:asciiTheme="minorBidi" w:hAnsiTheme="minorBidi" w:cstheme="minorBidi"/>
                <w:color w:val="000000"/>
                <w:sz w:val="20"/>
                <w:szCs w:val="20"/>
                <w:rtl/>
              </w:rPr>
              <w:t>משכנתא</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DBD7C0" w14:textId="77777777" w:rsidR="00E267B3" w:rsidRPr="00E267B3" w:rsidRDefault="00E267B3" w:rsidP="00E267B3">
            <w:pPr>
              <w:rPr>
                <w:rFonts w:asciiTheme="minorBidi" w:hAnsiTheme="minorBidi" w:cstheme="minorBidi"/>
                <w:color w:val="000000"/>
                <w:sz w:val="20"/>
                <w:szCs w:val="20"/>
                <w:rtl/>
              </w:rPr>
            </w:pPr>
            <w:r w:rsidRPr="00E267B3">
              <w:rPr>
                <w:rFonts w:asciiTheme="minorBidi" w:hAnsiTheme="minorBidi" w:cstheme="minorBidi"/>
                <w:color w:val="000000"/>
                <w:sz w:val="20"/>
                <w:szCs w:val="20"/>
                <w:rtl/>
              </w:rPr>
              <w:t>קטגורי</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F0D590" w14:textId="77777777" w:rsidR="00E267B3" w:rsidRPr="00E267B3" w:rsidRDefault="00E267B3" w:rsidP="00E267B3">
            <w:pPr>
              <w:rPr>
                <w:rFonts w:asciiTheme="minorBidi" w:hAnsiTheme="minorBidi" w:cstheme="minorBidi"/>
                <w:color w:val="000000"/>
                <w:sz w:val="20"/>
                <w:szCs w:val="20"/>
                <w:rtl/>
              </w:rPr>
            </w:pPr>
          </w:p>
        </w:tc>
        <w:tc>
          <w:tcPr>
            <w:tcW w:w="44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3DD60C" w14:textId="77777777" w:rsidR="00E267B3" w:rsidRPr="00E267B3" w:rsidRDefault="00E267B3" w:rsidP="00E267B3">
            <w:pPr>
              <w:bidi w:val="0"/>
              <w:rPr>
                <w:rFonts w:asciiTheme="minorBidi" w:hAnsiTheme="minorBidi" w:cstheme="minorBidi"/>
                <w:color w:val="000000"/>
                <w:sz w:val="20"/>
                <w:szCs w:val="20"/>
              </w:rPr>
            </w:pPr>
            <w:r w:rsidRPr="00E267B3">
              <w:rPr>
                <w:rFonts w:asciiTheme="minorBidi" w:hAnsiTheme="minorBidi" w:cstheme="minorBidi"/>
                <w:color w:val="000000"/>
                <w:sz w:val="20"/>
                <w:szCs w:val="20"/>
              </w:rPr>
              <w:t>'no','yes','unknown'</w:t>
            </w:r>
          </w:p>
        </w:tc>
        <w:tc>
          <w:tcPr>
            <w:tcW w:w="10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4950F2" w14:textId="77777777" w:rsidR="00E267B3" w:rsidRPr="00E267B3" w:rsidRDefault="00E267B3" w:rsidP="00E267B3">
            <w:pPr>
              <w:bidi w:val="0"/>
              <w:rPr>
                <w:rFonts w:asciiTheme="minorBidi" w:hAnsiTheme="minorBidi" w:cstheme="minorBidi"/>
                <w:color w:val="000000"/>
                <w:sz w:val="20"/>
                <w:szCs w:val="20"/>
              </w:rPr>
            </w:pPr>
          </w:p>
        </w:tc>
        <w:tc>
          <w:tcPr>
            <w:tcW w:w="8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B30B70" w14:textId="77777777" w:rsidR="00E267B3" w:rsidRPr="00E267B3" w:rsidRDefault="00E267B3" w:rsidP="00E267B3">
            <w:pPr>
              <w:bidi w:val="0"/>
              <w:rPr>
                <w:rFonts w:asciiTheme="minorBidi" w:hAnsiTheme="minorBidi" w:cstheme="minorBidi"/>
                <w:sz w:val="20"/>
                <w:szCs w:val="20"/>
              </w:rPr>
            </w:pP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CA9204" w14:textId="77777777" w:rsidR="00E267B3" w:rsidRPr="00E267B3" w:rsidRDefault="00E267B3" w:rsidP="00E267B3">
            <w:pPr>
              <w:rPr>
                <w:rFonts w:asciiTheme="minorBidi" w:hAnsiTheme="minorBidi" w:cstheme="minorBidi"/>
                <w:color w:val="000000"/>
                <w:sz w:val="20"/>
                <w:szCs w:val="20"/>
              </w:rPr>
            </w:pPr>
            <w:r w:rsidRPr="00E267B3">
              <w:rPr>
                <w:rFonts w:asciiTheme="minorBidi" w:hAnsiTheme="minorBidi" w:cstheme="minorBidi"/>
                <w:color w:val="000000"/>
                <w:sz w:val="20"/>
                <w:szCs w:val="20"/>
                <w:rtl/>
              </w:rPr>
              <w:t>מסומנים ב</w:t>
            </w:r>
            <w:r w:rsidRPr="00E267B3">
              <w:rPr>
                <w:rFonts w:asciiTheme="minorBidi" w:hAnsiTheme="minorBidi" w:cstheme="minorBidi"/>
                <w:color w:val="000000"/>
                <w:sz w:val="20"/>
                <w:szCs w:val="20"/>
              </w:rPr>
              <w:t>Unknow</w:t>
            </w:r>
            <w:r w:rsidRPr="00E267B3">
              <w:rPr>
                <w:rFonts w:asciiTheme="minorBidi" w:hAnsiTheme="minorBidi" w:cstheme="minorBidi"/>
                <w:color w:val="000000"/>
                <w:sz w:val="20"/>
                <w:szCs w:val="20"/>
                <w:rtl/>
              </w:rPr>
              <w:br/>
              <w:t>כמות : 990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50847B" w14:textId="77777777" w:rsidR="00E267B3" w:rsidRPr="00E267B3" w:rsidRDefault="00E267B3" w:rsidP="00E267B3">
            <w:pPr>
              <w:rPr>
                <w:rFonts w:asciiTheme="minorBidi" w:hAnsiTheme="minorBidi" w:cstheme="minorBidi"/>
                <w:color w:val="000000"/>
                <w:sz w:val="20"/>
                <w:szCs w:val="20"/>
                <w:rtl/>
              </w:rPr>
            </w:pPr>
            <w:r w:rsidRPr="00E267B3">
              <w:rPr>
                <w:rFonts w:asciiTheme="minorBidi" w:hAnsiTheme="minorBidi" w:cstheme="minorBidi"/>
                <w:color w:val="000000"/>
                <w:sz w:val="20"/>
                <w:szCs w:val="20"/>
                <w:rtl/>
              </w:rPr>
              <w:t>אין</w:t>
            </w:r>
          </w:p>
        </w:tc>
      </w:tr>
      <w:tr w:rsidR="00FE1B0D" w:rsidRPr="00FE1B0D" w14:paraId="69012B96" w14:textId="77777777" w:rsidTr="00FE1B0D">
        <w:trPr>
          <w:trHeight w:val="49"/>
        </w:trPr>
        <w:tc>
          <w:tcPr>
            <w:tcW w:w="15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E6E137" w14:textId="77777777" w:rsidR="00E267B3" w:rsidRPr="00E267B3" w:rsidRDefault="00E267B3" w:rsidP="00E267B3">
            <w:pPr>
              <w:bidi w:val="0"/>
              <w:rPr>
                <w:rFonts w:asciiTheme="minorBidi" w:hAnsiTheme="minorBidi" w:cstheme="minorBidi"/>
                <w:color w:val="000000"/>
                <w:sz w:val="20"/>
                <w:szCs w:val="20"/>
                <w:rtl/>
              </w:rPr>
            </w:pPr>
            <w:r w:rsidRPr="00E267B3">
              <w:rPr>
                <w:rFonts w:asciiTheme="minorBidi" w:hAnsiTheme="minorBidi" w:cstheme="minorBidi"/>
                <w:color w:val="000000"/>
                <w:sz w:val="20"/>
                <w:szCs w:val="20"/>
              </w:rPr>
              <w:t>loan</w:t>
            </w:r>
          </w:p>
        </w:tc>
        <w:tc>
          <w:tcPr>
            <w:tcW w:w="347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55AA34C" w14:textId="77777777" w:rsidR="00E267B3" w:rsidRPr="00E267B3" w:rsidRDefault="00E267B3" w:rsidP="00E267B3">
            <w:pPr>
              <w:rPr>
                <w:rFonts w:asciiTheme="minorBidi" w:hAnsiTheme="minorBidi" w:cstheme="minorBidi"/>
                <w:color w:val="000000"/>
                <w:sz w:val="20"/>
                <w:szCs w:val="20"/>
              </w:rPr>
            </w:pPr>
            <w:r w:rsidRPr="00E267B3">
              <w:rPr>
                <w:rFonts w:asciiTheme="minorBidi" w:hAnsiTheme="minorBidi" w:cstheme="minorBidi"/>
                <w:color w:val="000000"/>
                <w:sz w:val="20"/>
                <w:szCs w:val="20"/>
                <w:rtl/>
              </w:rPr>
              <w:t>הלוואה אישית</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374373" w14:textId="77777777" w:rsidR="00E267B3" w:rsidRPr="00E267B3" w:rsidRDefault="00E267B3" w:rsidP="00E267B3">
            <w:pPr>
              <w:rPr>
                <w:rFonts w:asciiTheme="minorBidi" w:hAnsiTheme="minorBidi" w:cstheme="minorBidi"/>
                <w:color w:val="000000"/>
                <w:sz w:val="20"/>
                <w:szCs w:val="20"/>
                <w:rtl/>
              </w:rPr>
            </w:pPr>
            <w:r w:rsidRPr="00E267B3">
              <w:rPr>
                <w:rFonts w:asciiTheme="minorBidi" w:hAnsiTheme="minorBidi" w:cstheme="minorBidi"/>
                <w:color w:val="000000"/>
                <w:sz w:val="20"/>
                <w:szCs w:val="20"/>
                <w:rtl/>
              </w:rPr>
              <w:t>קטגורי</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234607" w14:textId="77777777" w:rsidR="00E267B3" w:rsidRPr="00E267B3" w:rsidRDefault="00E267B3" w:rsidP="00E267B3">
            <w:pPr>
              <w:bidi w:val="0"/>
              <w:rPr>
                <w:rFonts w:asciiTheme="minorBidi" w:hAnsiTheme="minorBidi" w:cstheme="minorBidi"/>
                <w:color w:val="000000"/>
                <w:sz w:val="20"/>
                <w:szCs w:val="20"/>
                <w:rtl/>
              </w:rPr>
            </w:pPr>
            <w:r w:rsidRPr="00E267B3">
              <w:rPr>
                <w:rFonts w:asciiTheme="minorBidi" w:hAnsiTheme="minorBidi" w:cstheme="minorBidi"/>
                <w:color w:val="000000"/>
                <w:sz w:val="20"/>
                <w:szCs w:val="20"/>
                <w:rtl/>
              </w:rPr>
              <w:t> </w:t>
            </w:r>
          </w:p>
        </w:tc>
        <w:tc>
          <w:tcPr>
            <w:tcW w:w="44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425DAD" w14:textId="77777777" w:rsidR="00E267B3" w:rsidRPr="00E267B3" w:rsidRDefault="00E267B3" w:rsidP="00E267B3">
            <w:pPr>
              <w:bidi w:val="0"/>
              <w:rPr>
                <w:rFonts w:asciiTheme="minorBidi" w:hAnsiTheme="minorBidi" w:cstheme="minorBidi"/>
                <w:color w:val="000000"/>
                <w:sz w:val="20"/>
                <w:szCs w:val="20"/>
              </w:rPr>
            </w:pPr>
            <w:r w:rsidRPr="00E267B3">
              <w:rPr>
                <w:rFonts w:asciiTheme="minorBidi" w:hAnsiTheme="minorBidi" w:cstheme="minorBidi"/>
                <w:color w:val="000000"/>
                <w:sz w:val="20"/>
                <w:szCs w:val="20"/>
              </w:rPr>
              <w:t>'no','yes','unknown'</w:t>
            </w:r>
          </w:p>
        </w:tc>
        <w:tc>
          <w:tcPr>
            <w:tcW w:w="10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1080B4" w14:textId="77777777" w:rsidR="00E267B3" w:rsidRPr="00E267B3" w:rsidRDefault="00E267B3" w:rsidP="00E267B3">
            <w:pPr>
              <w:bidi w:val="0"/>
              <w:rPr>
                <w:rFonts w:asciiTheme="minorBidi" w:hAnsiTheme="minorBidi" w:cstheme="minorBidi"/>
                <w:color w:val="000000"/>
                <w:sz w:val="20"/>
                <w:szCs w:val="20"/>
              </w:rPr>
            </w:pPr>
            <w:r w:rsidRPr="00E267B3">
              <w:rPr>
                <w:rFonts w:asciiTheme="minorBidi" w:hAnsiTheme="minorBidi" w:cstheme="minorBidi"/>
                <w:color w:val="000000"/>
                <w:sz w:val="20"/>
                <w:szCs w:val="20"/>
              </w:rPr>
              <w:t> </w:t>
            </w:r>
          </w:p>
        </w:tc>
        <w:tc>
          <w:tcPr>
            <w:tcW w:w="8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263E7A" w14:textId="77777777" w:rsidR="00E267B3" w:rsidRPr="00E267B3" w:rsidRDefault="00E267B3" w:rsidP="00E267B3">
            <w:pPr>
              <w:bidi w:val="0"/>
              <w:rPr>
                <w:rFonts w:asciiTheme="minorBidi" w:hAnsiTheme="minorBidi" w:cstheme="minorBidi"/>
                <w:color w:val="000000"/>
                <w:sz w:val="20"/>
                <w:szCs w:val="20"/>
              </w:rPr>
            </w:pPr>
            <w:r w:rsidRPr="00E267B3">
              <w:rPr>
                <w:rFonts w:asciiTheme="minorBidi" w:hAnsiTheme="minorBidi" w:cstheme="minorBidi"/>
                <w:color w:val="000000"/>
                <w:sz w:val="20"/>
                <w:szCs w:val="20"/>
              </w:rPr>
              <w:t> </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3793EF" w14:textId="77777777" w:rsidR="00E267B3" w:rsidRPr="00E267B3" w:rsidRDefault="00E267B3" w:rsidP="00E267B3">
            <w:pPr>
              <w:rPr>
                <w:rFonts w:asciiTheme="minorBidi" w:hAnsiTheme="minorBidi" w:cstheme="minorBidi"/>
                <w:color w:val="000000"/>
                <w:sz w:val="20"/>
                <w:szCs w:val="20"/>
              </w:rPr>
            </w:pPr>
            <w:r w:rsidRPr="00E267B3">
              <w:rPr>
                <w:rFonts w:asciiTheme="minorBidi" w:hAnsiTheme="minorBidi" w:cstheme="minorBidi"/>
                <w:color w:val="000000"/>
                <w:sz w:val="20"/>
                <w:szCs w:val="20"/>
                <w:rtl/>
              </w:rPr>
              <w:t>מסומנים ב</w:t>
            </w:r>
            <w:r w:rsidRPr="00E267B3">
              <w:rPr>
                <w:rFonts w:asciiTheme="minorBidi" w:hAnsiTheme="minorBidi" w:cstheme="minorBidi"/>
                <w:color w:val="000000"/>
                <w:sz w:val="20"/>
                <w:szCs w:val="20"/>
              </w:rPr>
              <w:t>Unknow</w:t>
            </w:r>
            <w:r w:rsidRPr="00E267B3">
              <w:rPr>
                <w:rFonts w:asciiTheme="minorBidi" w:hAnsiTheme="minorBidi" w:cstheme="minorBidi"/>
                <w:color w:val="000000"/>
                <w:sz w:val="20"/>
                <w:szCs w:val="20"/>
                <w:rtl/>
              </w:rPr>
              <w:br/>
              <w:t>כמות : 990</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32E17D" w14:textId="77777777" w:rsidR="00E267B3" w:rsidRPr="00E267B3" w:rsidRDefault="00E267B3" w:rsidP="00E267B3">
            <w:pPr>
              <w:rPr>
                <w:rFonts w:asciiTheme="minorBidi" w:hAnsiTheme="minorBidi" w:cstheme="minorBidi"/>
                <w:color w:val="000000"/>
                <w:sz w:val="20"/>
                <w:szCs w:val="20"/>
                <w:rtl/>
              </w:rPr>
            </w:pPr>
            <w:r w:rsidRPr="00E267B3">
              <w:rPr>
                <w:rFonts w:asciiTheme="minorBidi" w:hAnsiTheme="minorBidi" w:cstheme="minorBidi"/>
                <w:color w:val="000000"/>
                <w:sz w:val="20"/>
                <w:szCs w:val="20"/>
                <w:rtl/>
              </w:rPr>
              <w:t>אין</w:t>
            </w:r>
          </w:p>
        </w:tc>
      </w:tr>
      <w:tr w:rsidR="00FE1B0D" w:rsidRPr="00FE1B0D" w14:paraId="64B94635" w14:textId="77777777" w:rsidTr="00FE1B0D">
        <w:trPr>
          <w:trHeight w:val="213"/>
        </w:trPr>
        <w:tc>
          <w:tcPr>
            <w:tcW w:w="15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F20CA5" w14:textId="77777777" w:rsidR="00E267B3" w:rsidRPr="00E267B3" w:rsidRDefault="00E267B3" w:rsidP="00E267B3">
            <w:pPr>
              <w:bidi w:val="0"/>
              <w:rPr>
                <w:rFonts w:asciiTheme="minorBidi" w:hAnsiTheme="minorBidi" w:cstheme="minorBidi"/>
                <w:color w:val="000000"/>
                <w:sz w:val="20"/>
                <w:szCs w:val="20"/>
                <w:rtl/>
              </w:rPr>
            </w:pPr>
            <w:r w:rsidRPr="00E267B3">
              <w:rPr>
                <w:rFonts w:asciiTheme="minorBidi" w:hAnsiTheme="minorBidi" w:cstheme="minorBidi"/>
                <w:color w:val="000000"/>
                <w:sz w:val="20"/>
                <w:szCs w:val="20"/>
              </w:rPr>
              <w:t>contact</w:t>
            </w:r>
          </w:p>
        </w:tc>
        <w:tc>
          <w:tcPr>
            <w:tcW w:w="347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DC0DD4" w14:textId="77777777" w:rsidR="00E267B3" w:rsidRPr="00E267B3" w:rsidRDefault="00E267B3" w:rsidP="00E267B3">
            <w:pPr>
              <w:rPr>
                <w:rFonts w:asciiTheme="minorBidi" w:hAnsiTheme="minorBidi" w:cstheme="minorBidi"/>
                <w:color w:val="000000"/>
                <w:sz w:val="20"/>
                <w:szCs w:val="20"/>
              </w:rPr>
            </w:pPr>
            <w:r w:rsidRPr="00E267B3">
              <w:rPr>
                <w:rFonts w:asciiTheme="minorBidi" w:hAnsiTheme="minorBidi" w:cstheme="minorBidi"/>
                <w:color w:val="000000"/>
                <w:sz w:val="20"/>
                <w:szCs w:val="20"/>
                <w:rtl/>
              </w:rPr>
              <w:t>אמצעי יצירת קשר</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0B4978" w14:textId="77777777" w:rsidR="00E267B3" w:rsidRPr="00E267B3" w:rsidRDefault="00E267B3" w:rsidP="00E267B3">
            <w:pPr>
              <w:rPr>
                <w:rFonts w:asciiTheme="minorBidi" w:hAnsiTheme="minorBidi" w:cstheme="minorBidi"/>
                <w:color w:val="000000"/>
                <w:sz w:val="20"/>
                <w:szCs w:val="20"/>
                <w:rtl/>
              </w:rPr>
            </w:pPr>
            <w:r w:rsidRPr="00E267B3">
              <w:rPr>
                <w:rFonts w:asciiTheme="minorBidi" w:hAnsiTheme="minorBidi" w:cstheme="minorBidi"/>
                <w:color w:val="000000"/>
                <w:sz w:val="20"/>
                <w:szCs w:val="20"/>
                <w:rtl/>
              </w:rPr>
              <w:t>קטגורי</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0E570F" w14:textId="77777777" w:rsidR="00E267B3" w:rsidRPr="00E267B3" w:rsidRDefault="00E267B3" w:rsidP="00E267B3">
            <w:pPr>
              <w:bidi w:val="0"/>
              <w:rPr>
                <w:rFonts w:asciiTheme="minorBidi" w:hAnsiTheme="minorBidi" w:cstheme="minorBidi"/>
                <w:color w:val="000000"/>
                <w:sz w:val="20"/>
                <w:szCs w:val="20"/>
                <w:rtl/>
              </w:rPr>
            </w:pPr>
            <w:r w:rsidRPr="00E267B3">
              <w:rPr>
                <w:rFonts w:asciiTheme="minorBidi" w:hAnsiTheme="minorBidi" w:cstheme="minorBidi"/>
                <w:color w:val="000000"/>
                <w:sz w:val="20"/>
                <w:szCs w:val="20"/>
                <w:rtl/>
              </w:rPr>
              <w:t> </w:t>
            </w:r>
          </w:p>
        </w:tc>
        <w:tc>
          <w:tcPr>
            <w:tcW w:w="44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2ECBD0" w14:textId="77777777" w:rsidR="00E267B3" w:rsidRPr="00E267B3" w:rsidRDefault="00E267B3" w:rsidP="00E267B3">
            <w:pPr>
              <w:bidi w:val="0"/>
              <w:rPr>
                <w:rFonts w:asciiTheme="minorBidi" w:hAnsiTheme="minorBidi" w:cstheme="minorBidi"/>
                <w:color w:val="000000"/>
                <w:sz w:val="20"/>
                <w:szCs w:val="20"/>
              </w:rPr>
            </w:pPr>
            <w:r w:rsidRPr="00E267B3">
              <w:rPr>
                <w:rFonts w:asciiTheme="minorBidi" w:hAnsiTheme="minorBidi" w:cstheme="minorBidi"/>
                <w:color w:val="000000"/>
                <w:sz w:val="20"/>
                <w:szCs w:val="20"/>
              </w:rPr>
              <w:t>'cellular','telephone'</w:t>
            </w:r>
          </w:p>
        </w:tc>
        <w:tc>
          <w:tcPr>
            <w:tcW w:w="10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4DE3F3" w14:textId="77777777" w:rsidR="00E267B3" w:rsidRPr="00E267B3" w:rsidRDefault="00E267B3" w:rsidP="00E267B3">
            <w:pPr>
              <w:bidi w:val="0"/>
              <w:rPr>
                <w:rFonts w:asciiTheme="minorBidi" w:hAnsiTheme="minorBidi" w:cstheme="minorBidi"/>
                <w:color w:val="000000"/>
                <w:sz w:val="20"/>
                <w:szCs w:val="20"/>
              </w:rPr>
            </w:pPr>
            <w:r w:rsidRPr="00E267B3">
              <w:rPr>
                <w:rFonts w:asciiTheme="minorBidi" w:hAnsiTheme="minorBidi" w:cstheme="minorBidi"/>
                <w:color w:val="000000"/>
                <w:sz w:val="20"/>
                <w:szCs w:val="20"/>
              </w:rPr>
              <w:t> </w:t>
            </w:r>
          </w:p>
        </w:tc>
        <w:tc>
          <w:tcPr>
            <w:tcW w:w="8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2E9EA5" w14:textId="77777777" w:rsidR="00E267B3" w:rsidRPr="00E267B3" w:rsidRDefault="00E267B3" w:rsidP="00E267B3">
            <w:pPr>
              <w:bidi w:val="0"/>
              <w:rPr>
                <w:rFonts w:asciiTheme="minorBidi" w:hAnsiTheme="minorBidi" w:cstheme="minorBidi"/>
                <w:color w:val="000000"/>
                <w:sz w:val="20"/>
                <w:szCs w:val="20"/>
              </w:rPr>
            </w:pPr>
            <w:r w:rsidRPr="00E267B3">
              <w:rPr>
                <w:rFonts w:asciiTheme="minorBidi" w:hAnsiTheme="minorBidi" w:cstheme="minorBidi"/>
                <w:color w:val="000000"/>
                <w:sz w:val="20"/>
                <w:szCs w:val="20"/>
              </w:rPr>
              <w:t> </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88F0B6" w14:textId="77777777" w:rsidR="00E267B3" w:rsidRPr="00E267B3" w:rsidRDefault="00E267B3" w:rsidP="00E267B3">
            <w:pPr>
              <w:rPr>
                <w:rFonts w:asciiTheme="minorBidi" w:hAnsiTheme="minorBidi" w:cstheme="minorBidi"/>
                <w:color w:val="000000"/>
                <w:sz w:val="20"/>
                <w:szCs w:val="20"/>
              </w:rPr>
            </w:pPr>
            <w:r w:rsidRPr="00E267B3">
              <w:rPr>
                <w:rFonts w:asciiTheme="minorBidi" w:hAnsiTheme="minorBidi" w:cstheme="minorBidi"/>
                <w:color w:val="000000"/>
                <w:sz w:val="20"/>
                <w:szCs w:val="20"/>
                <w:rtl/>
              </w:rPr>
              <w:t>אין</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876EFB" w14:textId="77777777" w:rsidR="00E267B3" w:rsidRPr="00E267B3" w:rsidRDefault="00E267B3" w:rsidP="00E267B3">
            <w:pPr>
              <w:rPr>
                <w:rFonts w:asciiTheme="minorBidi" w:hAnsiTheme="minorBidi" w:cstheme="minorBidi"/>
                <w:color w:val="000000"/>
                <w:sz w:val="20"/>
                <w:szCs w:val="20"/>
                <w:rtl/>
              </w:rPr>
            </w:pPr>
            <w:r w:rsidRPr="00E267B3">
              <w:rPr>
                <w:rFonts w:asciiTheme="minorBidi" w:hAnsiTheme="minorBidi" w:cstheme="minorBidi"/>
                <w:color w:val="000000"/>
                <w:sz w:val="20"/>
                <w:szCs w:val="20"/>
                <w:rtl/>
              </w:rPr>
              <w:t>אין</w:t>
            </w:r>
          </w:p>
        </w:tc>
      </w:tr>
      <w:tr w:rsidR="00FE1B0D" w:rsidRPr="00FE1B0D" w14:paraId="62DA7AFC" w14:textId="77777777" w:rsidTr="00FE1B0D">
        <w:trPr>
          <w:trHeight w:val="213"/>
        </w:trPr>
        <w:tc>
          <w:tcPr>
            <w:tcW w:w="15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C753D8" w14:textId="77777777" w:rsidR="00E267B3" w:rsidRPr="00E267B3" w:rsidRDefault="00E267B3" w:rsidP="00E267B3">
            <w:pPr>
              <w:bidi w:val="0"/>
              <w:rPr>
                <w:rFonts w:asciiTheme="minorBidi" w:hAnsiTheme="minorBidi" w:cstheme="minorBidi"/>
                <w:color w:val="000000"/>
                <w:sz w:val="20"/>
                <w:szCs w:val="20"/>
                <w:rtl/>
              </w:rPr>
            </w:pPr>
            <w:r w:rsidRPr="00E267B3">
              <w:rPr>
                <w:rFonts w:asciiTheme="minorBidi" w:hAnsiTheme="minorBidi" w:cstheme="minorBidi"/>
                <w:color w:val="000000"/>
                <w:sz w:val="20"/>
                <w:szCs w:val="20"/>
              </w:rPr>
              <w:t>month</w:t>
            </w:r>
          </w:p>
        </w:tc>
        <w:tc>
          <w:tcPr>
            <w:tcW w:w="347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E85139" w14:textId="77777777" w:rsidR="00E267B3" w:rsidRPr="00E267B3" w:rsidRDefault="00E267B3" w:rsidP="00E267B3">
            <w:pPr>
              <w:rPr>
                <w:rFonts w:asciiTheme="minorBidi" w:hAnsiTheme="minorBidi" w:cstheme="minorBidi"/>
                <w:color w:val="000000"/>
                <w:sz w:val="20"/>
                <w:szCs w:val="20"/>
              </w:rPr>
            </w:pPr>
            <w:r w:rsidRPr="00E267B3">
              <w:rPr>
                <w:rFonts w:asciiTheme="minorBidi" w:hAnsiTheme="minorBidi" w:cstheme="minorBidi"/>
                <w:color w:val="000000"/>
                <w:sz w:val="20"/>
                <w:szCs w:val="20"/>
                <w:rtl/>
              </w:rPr>
              <w:t>חודש אחרון בו נוצר קשר</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80C3B0" w14:textId="77777777" w:rsidR="00E267B3" w:rsidRPr="00E267B3" w:rsidRDefault="00E267B3" w:rsidP="00E267B3">
            <w:pPr>
              <w:rPr>
                <w:rFonts w:asciiTheme="minorBidi" w:hAnsiTheme="minorBidi" w:cstheme="minorBidi"/>
                <w:color w:val="000000"/>
                <w:sz w:val="20"/>
                <w:szCs w:val="20"/>
                <w:rtl/>
              </w:rPr>
            </w:pPr>
            <w:r w:rsidRPr="00E267B3">
              <w:rPr>
                <w:rFonts w:asciiTheme="minorBidi" w:hAnsiTheme="minorBidi" w:cstheme="minorBidi"/>
                <w:color w:val="000000"/>
                <w:sz w:val="20"/>
                <w:szCs w:val="20"/>
                <w:rtl/>
              </w:rPr>
              <w:t>קטגורי</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DFF175" w14:textId="77777777" w:rsidR="00E267B3" w:rsidRPr="00E267B3" w:rsidRDefault="00E267B3" w:rsidP="00E267B3">
            <w:pPr>
              <w:rPr>
                <w:rFonts w:asciiTheme="minorBidi" w:hAnsiTheme="minorBidi" w:cstheme="minorBidi"/>
                <w:color w:val="000000"/>
                <w:sz w:val="20"/>
                <w:szCs w:val="20"/>
                <w:rtl/>
              </w:rPr>
            </w:pPr>
          </w:p>
        </w:tc>
        <w:tc>
          <w:tcPr>
            <w:tcW w:w="44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3EEA05" w14:textId="77777777" w:rsidR="00E267B3" w:rsidRPr="00E267B3" w:rsidRDefault="00E267B3" w:rsidP="00E267B3">
            <w:pPr>
              <w:bidi w:val="0"/>
              <w:rPr>
                <w:rFonts w:asciiTheme="minorBidi" w:hAnsiTheme="minorBidi" w:cstheme="minorBidi"/>
                <w:color w:val="000000"/>
                <w:sz w:val="20"/>
                <w:szCs w:val="20"/>
              </w:rPr>
            </w:pPr>
            <w:r w:rsidRPr="00E267B3">
              <w:rPr>
                <w:rFonts w:asciiTheme="minorBidi" w:hAnsiTheme="minorBidi" w:cstheme="minorBidi"/>
                <w:color w:val="000000"/>
                <w:sz w:val="20"/>
                <w:szCs w:val="20"/>
              </w:rPr>
              <w:t>'jan', 'feb', 'mar', ..., 'nov', 'dec'</w:t>
            </w:r>
          </w:p>
        </w:tc>
        <w:tc>
          <w:tcPr>
            <w:tcW w:w="10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A4BDD4" w14:textId="77777777" w:rsidR="00E267B3" w:rsidRPr="00E267B3" w:rsidRDefault="00E267B3" w:rsidP="00E267B3">
            <w:pPr>
              <w:bidi w:val="0"/>
              <w:rPr>
                <w:rFonts w:asciiTheme="minorBidi" w:hAnsiTheme="minorBidi" w:cstheme="minorBidi"/>
                <w:color w:val="000000"/>
                <w:sz w:val="20"/>
                <w:szCs w:val="20"/>
              </w:rPr>
            </w:pPr>
          </w:p>
        </w:tc>
        <w:tc>
          <w:tcPr>
            <w:tcW w:w="8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1312BA" w14:textId="77777777" w:rsidR="00E267B3" w:rsidRPr="00E267B3" w:rsidRDefault="00E267B3" w:rsidP="00E267B3">
            <w:pPr>
              <w:bidi w:val="0"/>
              <w:rPr>
                <w:rFonts w:asciiTheme="minorBidi" w:hAnsiTheme="minorBidi" w:cstheme="minorBidi"/>
                <w:sz w:val="20"/>
                <w:szCs w:val="20"/>
              </w:rPr>
            </w:pP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C269ED" w14:textId="77777777" w:rsidR="00E267B3" w:rsidRPr="00E267B3" w:rsidRDefault="00E267B3" w:rsidP="00E267B3">
            <w:pPr>
              <w:rPr>
                <w:rFonts w:asciiTheme="minorBidi" w:hAnsiTheme="minorBidi" w:cstheme="minorBidi"/>
                <w:color w:val="000000"/>
                <w:sz w:val="20"/>
                <w:szCs w:val="20"/>
              </w:rPr>
            </w:pPr>
            <w:r w:rsidRPr="00E267B3">
              <w:rPr>
                <w:rFonts w:asciiTheme="minorBidi" w:hAnsiTheme="minorBidi" w:cstheme="minorBidi"/>
                <w:color w:val="000000"/>
                <w:sz w:val="20"/>
                <w:szCs w:val="20"/>
                <w:rtl/>
              </w:rPr>
              <w:t>אין</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66626B" w14:textId="77777777" w:rsidR="00E267B3" w:rsidRPr="00E267B3" w:rsidRDefault="00E267B3" w:rsidP="00E267B3">
            <w:pPr>
              <w:rPr>
                <w:rFonts w:asciiTheme="minorBidi" w:hAnsiTheme="minorBidi" w:cstheme="minorBidi"/>
                <w:color w:val="000000"/>
                <w:sz w:val="20"/>
                <w:szCs w:val="20"/>
                <w:rtl/>
              </w:rPr>
            </w:pPr>
            <w:r w:rsidRPr="00E267B3">
              <w:rPr>
                <w:rFonts w:asciiTheme="minorBidi" w:hAnsiTheme="minorBidi" w:cstheme="minorBidi"/>
                <w:color w:val="000000"/>
                <w:sz w:val="20"/>
                <w:szCs w:val="20"/>
                <w:rtl/>
              </w:rPr>
              <w:t>אין</w:t>
            </w:r>
          </w:p>
        </w:tc>
      </w:tr>
      <w:tr w:rsidR="00FE1B0D" w:rsidRPr="00FE1B0D" w14:paraId="46AE9140" w14:textId="77777777" w:rsidTr="00FE1B0D">
        <w:trPr>
          <w:trHeight w:val="426"/>
        </w:trPr>
        <w:tc>
          <w:tcPr>
            <w:tcW w:w="15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AD06C3" w14:textId="77777777" w:rsidR="00E267B3" w:rsidRPr="00E267B3" w:rsidRDefault="00E267B3" w:rsidP="00E267B3">
            <w:pPr>
              <w:bidi w:val="0"/>
              <w:rPr>
                <w:rFonts w:asciiTheme="minorBidi" w:hAnsiTheme="minorBidi" w:cstheme="minorBidi"/>
                <w:color w:val="000000"/>
                <w:sz w:val="20"/>
                <w:szCs w:val="20"/>
                <w:rtl/>
              </w:rPr>
            </w:pPr>
            <w:r w:rsidRPr="00E267B3">
              <w:rPr>
                <w:rFonts w:asciiTheme="minorBidi" w:hAnsiTheme="minorBidi" w:cstheme="minorBidi"/>
                <w:color w:val="000000"/>
                <w:sz w:val="20"/>
                <w:szCs w:val="20"/>
              </w:rPr>
              <w:t>day_of_week</w:t>
            </w:r>
          </w:p>
        </w:tc>
        <w:tc>
          <w:tcPr>
            <w:tcW w:w="347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E95249" w14:textId="77777777" w:rsidR="00E267B3" w:rsidRPr="00E267B3" w:rsidRDefault="00E267B3" w:rsidP="00E267B3">
            <w:pPr>
              <w:rPr>
                <w:rFonts w:asciiTheme="minorBidi" w:hAnsiTheme="minorBidi" w:cstheme="minorBidi"/>
                <w:color w:val="000000"/>
                <w:sz w:val="20"/>
                <w:szCs w:val="20"/>
              </w:rPr>
            </w:pPr>
            <w:r w:rsidRPr="00E267B3">
              <w:rPr>
                <w:rFonts w:asciiTheme="minorBidi" w:hAnsiTheme="minorBidi" w:cstheme="minorBidi"/>
                <w:color w:val="000000"/>
                <w:sz w:val="20"/>
                <w:szCs w:val="20"/>
                <w:rtl/>
              </w:rPr>
              <w:t>יום בשבוע אחרון בו נוצר קשר</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06A6A3" w14:textId="77777777" w:rsidR="00E267B3" w:rsidRPr="00E267B3" w:rsidRDefault="00E267B3" w:rsidP="00E267B3">
            <w:pPr>
              <w:rPr>
                <w:rFonts w:asciiTheme="minorBidi" w:hAnsiTheme="minorBidi" w:cstheme="minorBidi"/>
                <w:color w:val="000000"/>
                <w:sz w:val="20"/>
                <w:szCs w:val="20"/>
                <w:rtl/>
              </w:rPr>
            </w:pPr>
            <w:r w:rsidRPr="00E267B3">
              <w:rPr>
                <w:rFonts w:asciiTheme="minorBidi" w:hAnsiTheme="minorBidi" w:cstheme="minorBidi"/>
                <w:color w:val="000000"/>
                <w:sz w:val="20"/>
                <w:szCs w:val="20"/>
                <w:rtl/>
              </w:rPr>
              <w:t>קטגורי</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33BF9D" w14:textId="77777777" w:rsidR="00E267B3" w:rsidRPr="00E267B3" w:rsidRDefault="00E267B3" w:rsidP="00E267B3">
            <w:pPr>
              <w:rPr>
                <w:rFonts w:asciiTheme="minorBidi" w:hAnsiTheme="minorBidi" w:cstheme="minorBidi"/>
                <w:color w:val="000000"/>
                <w:sz w:val="20"/>
                <w:szCs w:val="20"/>
                <w:rtl/>
              </w:rPr>
            </w:pPr>
          </w:p>
        </w:tc>
        <w:tc>
          <w:tcPr>
            <w:tcW w:w="44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4AC261" w14:textId="77777777" w:rsidR="00E267B3" w:rsidRPr="00E267B3" w:rsidRDefault="00E267B3" w:rsidP="00E267B3">
            <w:pPr>
              <w:bidi w:val="0"/>
              <w:rPr>
                <w:rFonts w:asciiTheme="minorBidi" w:hAnsiTheme="minorBidi" w:cstheme="minorBidi"/>
                <w:color w:val="000000"/>
                <w:sz w:val="20"/>
                <w:szCs w:val="20"/>
              </w:rPr>
            </w:pPr>
            <w:r w:rsidRPr="00E267B3">
              <w:rPr>
                <w:rFonts w:asciiTheme="minorBidi" w:hAnsiTheme="minorBidi" w:cstheme="minorBidi"/>
                <w:color w:val="000000"/>
                <w:sz w:val="20"/>
                <w:szCs w:val="20"/>
              </w:rPr>
              <w:t>'mon','tue','wed','thu','fri'</w:t>
            </w:r>
          </w:p>
        </w:tc>
        <w:tc>
          <w:tcPr>
            <w:tcW w:w="10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0FBCA3" w14:textId="77777777" w:rsidR="00E267B3" w:rsidRPr="00E267B3" w:rsidRDefault="00E267B3" w:rsidP="00E267B3">
            <w:pPr>
              <w:bidi w:val="0"/>
              <w:rPr>
                <w:rFonts w:asciiTheme="minorBidi" w:hAnsiTheme="minorBidi" w:cstheme="minorBidi"/>
                <w:color w:val="000000"/>
                <w:sz w:val="20"/>
                <w:szCs w:val="20"/>
              </w:rPr>
            </w:pPr>
          </w:p>
        </w:tc>
        <w:tc>
          <w:tcPr>
            <w:tcW w:w="8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C471F0" w14:textId="77777777" w:rsidR="00E267B3" w:rsidRPr="00E267B3" w:rsidRDefault="00E267B3" w:rsidP="00E267B3">
            <w:pPr>
              <w:bidi w:val="0"/>
              <w:rPr>
                <w:rFonts w:asciiTheme="minorBidi" w:hAnsiTheme="minorBidi" w:cstheme="minorBidi"/>
                <w:sz w:val="20"/>
                <w:szCs w:val="20"/>
              </w:rPr>
            </w:pP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53CAEC" w14:textId="77777777" w:rsidR="00E267B3" w:rsidRPr="00E267B3" w:rsidRDefault="00E267B3" w:rsidP="00E267B3">
            <w:pPr>
              <w:rPr>
                <w:rFonts w:asciiTheme="minorBidi" w:hAnsiTheme="minorBidi" w:cstheme="minorBidi"/>
                <w:color w:val="000000"/>
                <w:sz w:val="20"/>
                <w:szCs w:val="20"/>
              </w:rPr>
            </w:pPr>
            <w:r w:rsidRPr="00E267B3">
              <w:rPr>
                <w:rFonts w:asciiTheme="minorBidi" w:hAnsiTheme="minorBidi" w:cstheme="minorBidi"/>
                <w:color w:val="000000"/>
                <w:sz w:val="20"/>
                <w:szCs w:val="20"/>
                <w:rtl/>
              </w:rPr>
              <w:t>אין</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9C8532" w14:textId="77777777" w:rsidR="00E267B3" w:rsidRPr="00E267B3" w:rsidRDefault="00E267B3" w:rsidP="00E267B3">
            <w:pPr>
              <w:rPr>
                <w:rFonts w:asciiTheme="minorBidi" w:hAnsiTheme="minorBidi" w:cstheme="minorBidi"/>
                <w:color w:val="000000"/>
                <w:sz w:val="20"/>
                <w:szCs w:val="20"/>
                <w:rtl/>
              </w:rPr>
            </w:pPr>
            <w:r w:rsidRPr="00E267B3">
              <w:rPr>
                <w:rFonts w:asciiTheme="minorBidi" w:hAnsiTheme="minorBidi" w:cstheme="minorBidi"/>
                <w:color w:val="000000"/>
                <w:sz w:val="20"/>
                <w:szCs w:val="20"/>
                <w:rtl/>
              </w:rPr>
              <w:t>אין</w:t>
            </w:r>
          </w:p>
        </w:tc>
      </w:tr>
      <w:tr w:rsidR="00FE1B0D" w:rsidRPr="00FE1B0D" w14:paraId="3A81DE30" w14:textId="77777777" w:rsidTr="00FE1B0D">
        <w:trPr>
          <w:trHeight w:val="223"/>
        </w:trPr>
        <w:tc>
          <w:tcPr>
            <w:tcW w:w="15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072608" w14:textId="77777777" w:rsidR="00E267B3" w:rsidRPr="00E267B3" w:rsidRDefault="00E267B3" w:rsidP="00E267B3">
            <w:pPr>
              <w:bidi w:val="0"/>
              <w:rPr>
                <w:rFonts w:asciiTheme="minorBidi" w:hAnsiTheme="minorBidi" w:cstheme="minorBidi"/>
                <w:color w:val="000000"/>
                <w:sz w:val="20"/>
                <w:szCs w:val="20"/>
                <w:rtl/>
              </w:rPr>
            </w:pPr>
            <w:r w:rsidRPr="00E267B3">
              <w:rPr>
                <w:rFonts w:asciiTheme="minorBidi" w:hAnsiTheme="minorBidi" w:cstheme="minorBidi"/>
                <w:color w:val="000000"/>
                <w:sz w:val="20"/>
                <w:szCs w:val="20"/>
              </w:rPr>
              <w:t>duration</w:t>
            </w:r>
          </w:p>
        </w:tc>
        <w:tc>
          <w:tcPr>
            <w:tcW w:w="347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74ADC51" w14:textId="77777777" w:rsidR="00E267B3" w:rsidRPr="00E267B3" w:rsidRDefault="00E267B3" w:rsidP="00E267B3">
            <w:pPr>
              <w:rPr>
                <w:rFonts w:asciiTheme="minorBidi" w:hAnsiTheme="minorBidi" w:cstheme="minorBidi"/>
                <w:color w:val="000000"/>
                <w:sz w:val="20"/>
                <w:szCs w:val="20"/>
              </w:rPr>
            </w:pPr>
            <w:r w:rsidRPr="00E267B3">
              <w:rPr>
                <w:rFonts w:asciiTheme="minorBidi" w:hAnsiTheme="minorBidi" w:cstheme="minorBidi"/>
                <w:color w:val="000000"/>
                <w:sz w:val="20"/>
                <w:szCs w:val="20"/>
                <w:rtl/>
              </w:rPr>
              <w:t>משך שיחה אחרונה</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F30057" w14:textId="77777777" w:rsidR="00E267B3" w:rsidRPr="00E267B3" w:rsidRDefault="00E267B3" w:rsidP="00E267B3">
            <w:pPr>
              <w:rPr>
                <w:rFonts w:asciiTheme="minorBidi" w:hAnsiTheme="minorBidi" w:cstheme="minorBidi"/>
                <w:color w:val="000000"/>
                <w:sz w:val="20"/>
                <w:szCs w:val="20"/>
                <w:rtl/>
              </w:rPr>
            </w:pPr>
            <w:r w:rsidRPr="00E267B3">
              <w:rPr>
                <w:rFonts w:asciiTheme="minorBidi" w:hAnsiTheme="minorBidi" w:cstheme="minorBidi"/>
                <w:color w:val="000000"/>
                <w:sz w:val="20"/>
                <w:szCs w:val="20"/>
                <w:rtl/>
              </w:rPr>
              <w:t>נומרי - שלם</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60FF8C" w14:textId="77777777" w:rsidR="00E267B3" w:rsidRPr="00E267B3" w:rsidRDefault="00E267B3" w:rsidP="00E267B3">
            <w:pPr>
              <w:rPr>
                <w:rFonts w:asciiTheme="minorBidi" w:hAnsiTheme="minorBidi" w:cstheme="minorBidi"/>
                <w:color w:val="000000"/>
                <w:sz w:val="20"/>
                <w:szCs w:val="20"/>
                <w:rtl/>
              </w:rPr>
            </w:pPr>
            <w:r w:rsidRPr="00E267B3">
              <w:rPr>
                <w:rFonts w:asciiTheme="minorBidi" w:hAnsiTheme="minorBidi" w:cstheme="minorBidi"/>
                <w:color w:val="000000"/>
                <w:sz w:val="20"/>
                <w:szCs w:val="20"/>
                <w:rtl/>
              </w:rPr>
              <w:t>שניות</w:t>
            </w:r>
          </w:p>
        </w:tc>
        <w:tc>
          <w:tcPr>
            <w:tcW w:w="44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384DBE" w14:textId="77777777" w:rsidR="00E267B3" w:rsidRPr="00E267B3" w:rsidRDefault="00E267B3" w:rsidP="00E267B3">
            <w:pPr>
              <w:bidi w:val="0"/>
              <w:rPr>
                <w:rFonts w:asciiTheme="minorBidi" w:hAnsiTheme="minorBidi" w:cstheme="minorBidi"/>
                <w:color w:val="000000"/>
                <w:sz w:val="20"/>
                <w:szCs w:val="20"/>
                <w:rtl/>
              </w:rPr>
            </w:pPr>
            <w:r w:rsidRPr="00E267B3">
              <w:rPr>
                <w:rFonts w:asciiTheme="minorBidi" w:hAnsiTheme="minorBidi" w:cstheme="minorBidi"/>
                <w:color w:val="000000"/>
                <w:sz w:val="20"/>
                <w:szCs w:val="20"/>
              </w:rPr>
              <w:t>(0)-(4918)</w:t>
            </w:r>
          </w:p>
        </w:tc>
        <w:tc>
          <w:tcPr>
            <w:tcW w:w="10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0B2820" w14:textId="77777777" w:rsidR="00E267B3" w:rsidRPr="00E267B3" w:rsidRDefault="00E267B3" w:rsidP="00E267B3">
            <w:pPr>
              <w:bidi w:val="0"/>
              <w:jc w:val="right"/>
              <w:rPr>
                <w:rFonts w:asciiTheme="minorBidi" w:hAnsiTheme="minorBidi" w:cstheme="minorBidi"/>
                <w:color w:val="000000"/>
                <w:sz w:val="20"/>
                <w:szCs w:val="20"/>
              </w:rPr>
            </w:pPr>
            <w:r w:rsidRPr="00E267B3">
              <w:rPr>
                <w:rFonts w:asciiTheme="minorBidi" w:hAnsiTheme="minorBidi" w:cstheme="minorBidi"/>
                <w:color w:val="000000"/>
                <w:sz w:val="20"/>
                <w:szCs w:val="20"/>
              </w:rPr>
              <w:t>258.29</w:t>
            </w:r>
          </w:p>
        </w:tc>
        <w:tc>
          <w:tcPr>
            <w:tcW w:w="8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0F0CA6" w14:textId="77777777" w:rsidR="00E267B3" w:rsidRPr="00E267B3" w:rsidRDefault="00E267B3" w:rsidP="00E267B3">
            <w:pPr>
              <w:bidi w:val="0"/>
              <w:jc w:val="right"/>
              <w:rPr>
                <w:rFonts w:asciiTheme="minorBidi" w:hAnsiTheme="minorBidi" w:cstheme="minorBidi"/>
                <w:color w:val="000000"/>
                <w:sz w:val="20"/>
                <w:szCs w:val="20"/>
              </w:rPr>
            </w:pPr>
            <w:r w:rsidRPr="00E267B3">
              <w:rPr>
                <w:rFonts w:asciiTheme="minorBidi" w:hAnsiTheme="minorBidi" w:cstheme="minorBidi"/>
                <w:color w:val="000000"/>
                <w:sz w:val="20"/>
                <w:szCs w:val="20"/>
              </w:rPr>
              <w:t>259.28</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64F88B" w14:textId="77777777" w:rsidR="00E267B3" w:rsidRPr="00E267B3" w:rsidRDefault="00E267B3" w:rsidP="00E267B3">
            <w:pPr>
              <w:rPr>
                <w:rFonts w:asciiTheme="minorBidi" w:hAnsiTheme="minorBidi" w:cstheme="minorBidi"/>
                <w:color w:val="000000"/>
                <w:sz w:val="20"/>
                <w:szCs w:val="20"/>
              </w:rPr>
            </w:pPr>
            <w:r w:rsidRPr="00E267B3">
              <w:rPr>
                <w:rFonts w:asciiTheme="minorBidi" w:hAnsiTheme="minorBidi" w:cstheme="minorBidi"/>
                <w:color w:val="000000"/>
                <w:sz w:val="20"/>
                <w:szCs w:val="20"/>
                <w:rtl/>
              </w:rPr>
              <w:t>אין</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9FEE32" w14:textId="77777777" w:rsidR="00E267B3" w:rsidRPr="00E267B3" w:rsidRDefault="00E267B3" w:rsidP="00E267B3">
            <w:pPr>
              <w:rPr>
                <w:rFonts w:asciiTheme="minorBidi" w:hAnsiTheme="minorBidi" w:cstheme="minorBidi"/>
                <w:color w:val="000000"/>
                <w:sz w:val="20"/>
                <w:szCs w:val="20"/>
                <w:rtl/>
              </w:rPr>
            </w:pPr>
            <w:r w:rsidRPr="00E267B3">
              <w:rPr>
                <w:rFonts w:asciiTheme="minorBidi" w:hAnsiTheme="minorBidi" w:cstheme="minorBidi"/>
                <w:color w:val="000000"/>
                <w:sz w:val="20"/>
                <w:szCs w:val="20"/>
                <w:rtl/>
              </w:rPr>
              <w:t>אין</w:t>
            </w:r>
          </w:p>
        </w:tc>
      </w:tr>
      <w:tr w:rsidR="00FE1B0D" w:rsidRPr="00FE1B0D" w14:paraId="20391BDB" w14:textId="77777777" w:rsidTr="00FE1B0D">
        <w:trPr>
          <w:trHeight w:val="426"/>
        </w:trPr>
        <w:tc>
          <w:tcPr>
            <w:tcW w:w="15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35B21A" w14:textId="77777777" w:rsidR="00E267B3" w:rsidRPr="00E267B3" w:rsidRDefault="00E267B3" w:rsidP="00E267B3">
            <w:pPr>
              <w:bidi w:val="0"/>
              <w:rPr>
                <w:rFonts w:asciiTheme="minorBidi" w:hAnsiTheme="minorBidi" w:cstheme="minorBidi"/>
                <w:color w:val="000000"/>
                <w:sz w:val="20"/>
                <w:szCs w:val="20"/>
                <w:rtl/>
              </w:rPr>
            </w:pPr>
            <w:r w:rsidRPr="00E267B3">
              <w:rPr>
                <w:rFonts w:asciiTheme="minorBidi" w:hAnsiTheme="minorBidi" w:cstheme="minorBidi"/>
                <w:color w:val="000000"/>
                <w:sz w:val="20"/>
                <w:szCs w:val="20"/>
              </w:rPr>
              <w:t>campaign</w:t>
            </w:r>
          </w:p>
        </w:tc>
        <w:tc>
          <w:tcPr>
            <w:tcW w:w="347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FE610A" w14:textId="77777777" w:rsidR="00E267B3" w:rsidRPr="00E267B3" w:rsidRDefault="00E267B3" w:rsidP="00E267B3">
            <w:pPr>
              <w:rPr>
                <w:rFonts w:asciiTheme="minorBidi" w:hAnsiTheme="minorBidi" w:cstheme="minorBidi"/>
                <w:color w:val="000000"/>
                <w:sz w:val="20"/>
                <w:szCs w:val="20"/>
              </w:rPr>
            </w:pPr>
            <w:r w:rsidRPr="00E267B3">
              <w:rPr>
                <w:rFonts w:asciiTheme="minorBidi" w:hAnsiTheme="minorBidi" w:cstheme="minorBidi"/>
                <w:color w:val="000000"/>
                <w:sz w:val="20"/>
                <w:szCs w:val="20"/>
                <w:rtl/>
              </w:rPr>
              <w:t>כמות התקשרויות בקמפיין הנוכחי</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DDB56C" w14:textId="77777777" w:rsidR="00E267B3" w:rsidRPr="00E267B3" w:rsidRDefault="00E267B3" w:rsidP="00E267B3">
            <w:pPr>
              <w:rPr>
                <w:rFonts w:asciiTheme="minorBidi" w:hAnsiTheme="minorBidi" w:cstheme="minorBidi"/>
                <w:color w:val="000000"/>
                <w:sz w:val="20"/>
                <w:szCs w:val="20"/>
                <w:rtl/>
              </w:rPr>
            </w:pPr>
            <w:r w:rsidRPr="00E267B3">
              <w:rPr>
                <w:rFonts w:asciiTheme="minorBidi" w:hAnsiTheme="minorBidi" w:cstheme="minorBidi"/>
                <w:color w:val="000000"/>
                <w:sz w:val="20"/>
                <w:szCs w:val="20"/>
                <w:rtl/>
              </w:rPr>
              <w:t>נומרי - שלם</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859C38" w14:textId="77777777" w:rsidR="00E267B3" w:rsidRPr="00E267B3" w:rsidRDefault="00E267B3" w:rsidP="00E267B3">
            <w:pPr>
              <w:rPr>
                <w:rFonts w:asciiTheme="minorBidi" w:hAnsiTheme="minorBidi" w:cstheme="minorBidi"/>
                <w:color w:val="000000"/>
                <w:sz w:val="20"/>
                <w:szCs w:val="20"/>
                <w:rtl/>
              </w:rPr>
            </w:pPr>
            <w:r w:rsidRPr="00E267B3">
              <w:rPr>
                <w:rFonts w:asciiTheme="minorBidi" w:hAnsiTheme="minorBidi" w:cstheme="minorBidi"/>
                <w:color w:val="000000"/>
                <w:sz w:val="20"/>
                <w:szCs w:val="20"/>
                <w:rtl/>
              </w:rPr>
              <w:t>יח'</w:t>
            </w:r>
          </w:p>
        </w:tc>
        <w:tc>
          <w:tcPr>
            <w:tcW w:w="44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C6DBBA" w14:textId="77777777" w:rsidR="00E267B3" w:rsidRPr="00E267B3" w:rsidRDefault="00E267B3" w:rsidP="00E267B3">
            <w:pPr>
              <w:bidi w:val="0"/>
              <w:rPr>
                <w:rFonts w:asciiTheme="minorBidi" w:hAnsiTheme="minorBidi" w:cstheme="minorBidi"/>
                <w:color w:val="000000"/>
                <w:sz w:val="20"/>
                <w:szCs w:val="20"/>
                <w:rtl/>
              </w:rPr>
            </w:pPr>
            <w:r w:rsidRPr="00E267B3">
              <w:rPr>
                <w:rFonts w:asciiTheme="minorBidi" w:hAnsiTheme="minorBidi" w:cstheme="minorBidi"/>
                <w:color w:val="000000"/>
                <w:sz w:val="20"/>
                <w:szCs w:val="20"/>
              </w:rPr>
              <w:t>(1)-(56)</w:t>
            </w:r>
          </w:p>
        </w:tc>
        <w:tc>
          <w:tcPr>
            <w:tcW w:w="10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E82EB6" w14:textId="77777777" w:rsidR="00E267B3" w:rsidRPr="00E267B3" w:rsidRDefault="00E267B3" w:rsidP="00E267B3">
            <w:pPr>
              <w:bidi w:val="0"/>
              <w:jc w:val="right"/>
              <w:rPr>
                <w:rFonts w:asciiTheme="minorBidi" w:hAnsiTheme="minorBidi" w:cstheme="minorBidi"/>
                <w:color w:val="000000"/>
                <w:sz w:val="20"/>
                <w:szCs w:val="20"/>
              </w:rPr>
            </w:pPr>
            <w:r w:rsidRPr="00E267B3">
              <w:rPr>
                <w:rFonts w:asciiTheme="minorBidi" w:hAnsiTheme="minorBidi" w:cstheme="minorBidi"/>
                <w:color w:val="000000"/>
                <w:sz w:val="20"/>
                <w:szCs w:val="20"/>
              </w:rPr>
              <w:t>2.57</w:t>
            </w:r>
          </w:p>
        </w:tc>
        <w:tc>
          <w:tcPr>
            <w:tcW w:w="8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54C22D" w14:textId="77777777" w:rsidR="00E267B3" w:rsidRPr="00E267B3" w:rsidRDefault="00E267B3" w:rsidP="00E267B3">
            <w:pPr>
              <w:bidi w:val="0"/>
              <w:jc w:val="right"/>
              <w:rPr>
                <w:rFonts w:asciiTheme="minorBidi" w:hAnsiTheme="minorBidi" w:cstheme="minorBidi"/>
                <w:color w:val="000000"/>
                <w:sz w:val="20"/>
                <w:szCs w:val="20"/>
              </w:rPr>
            </w:pPr>
            <w:r w:rsidRPr="00E267B3">
              <w:rPr>
                <w:rFonts w:asciiTheme="minorBidi" w:hAnsiTheme="minorBidi" w:cstheme="minorBidi"/>
                <w:color w:val="000000"/>
                <w:sz w:val="20"/>
                <w:szCs w:val="20"/>
              </w:rPr>
              <w:t>2.77</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AA0BD1" w14:textId="77777777" w:rsidR="00E267B3" w:rsidRPr="00E267B3" w:rsidRDefault="00E267B3" w:rsidP="00E267B3">
            <w:pPr>
              <w:rPr>
                <w:rFonts w:asciiTheme="minorBidi" w:hAnsiTheme="minorBidi" w:cstheme="minorBidi"/>
                <w:color w:val="000000"/>
                <w:sz w:val="20"/>
                <w:szCs w:val="20"/>
              </w:rPr>
            </w:pPr>
            <w:r w:rsidRPr="00E267B3">
              <w:rPr>
                <w:rFonts w:asciiTheme="minorBidi" w:hAnsiTheme="minorBidi" w:cstheme="minorBidi"/>
                <w:color w:val="000000"/>
                <w:sz w:val="20"/>
                <w:szCs w:val="20"/>
                <w:rtl/>
              </w:rPr>
              <w:t>אין</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94381B" w14:textId="77777777" w:rsidR="00E267B3" w:rsidRPr="00E267B3" w:rsidRDefault="00E267B3" w:rsidP="00E267B3">
            <w:pPr>
              <w:rPr>
                <w:rFonts w:asciiTheme="minorBidi" w:hAnsiTheme="minorBidi" w:cstheme="minorBidi"/>
                <w:color w:val="000000"/>
                <w:sz w:val="20"/>
                <w:szCs w:val="20"/>
                <w:rtl/>
              </w:rPr>
            </w:pPr>
            <w:r w:rsidRPr="00E267B3">
              <w:rPr>
                <w:rFonts w:asciiTheme="minorBidi" w:hAnsiTheme="minorBidi" w:cstheme="minorBidi"/>
                <w:color w:val="000000"/>
                <w:sz w:val="20"/>
                <w:szCs w:val="20"/>
                <w:rtl/>
              </w:rPr>
              <w:t>אין</w:t>
            </w:r>
          </w:p>
        </w:tc>
      </w:tr>
      <w:tr w:rsidR="00FE1B0D" w:rsidRPr="00FE1B0D" w14:paraId="1EBC5828" w14:textId="77777777" w:rsidTr="00FE1B0D">
        <w:trPr>
          <w:trHeight w:val="426"/>
        </w:trPr>
        <w:tc>
          <w:tcPr>
            <w:tcW w:w="15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EE754D" w14:textId="77777777" w:rsidR="00E267B3" w:rsidRPr="00E267B3" w:rsidRDefault="00E267B3" w:rsidP="00E267B3">
            <w:pPr>
              <w:bidi w:val="0"/>
              <w:rPr>
                <w:rFonts w:asciiTheme="minorBidi" w:hAnsiTheme="minorBidi" w:cstheme="minorBidi"/>
                <w:color w:val="000000"/>
                <w:sz w:val="20"/>
                <w:szCs w:val="20"/>
                <w:rtl/>
              </w:rPr>
            </w:pPr>
            <w:r w:rsidRPr="00E267B3">
              <w:rPr>
                <w:rFonts w:asciiTheme="minorBidi" w:hAnsiTheme="minorBidi" w:cstheme="minorBidi"/>
                <w:color w:val="000000"/>
                <w:sz w:val="20"/>
                <w:szCs w:val="20"/>
              </w:rPr>
              <w:t>pdays</w:t>
            </w:r>
          </w:p>
        </w:tc>
        <w:tc>
          <w:tcPr>
            <w:tcW w:w="347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C16F585" w14:textId="77777777" w:rsidR="00E267B3" w:rsidRPr="00E267B3" w:rsidRDefault="00E267B3" w:rsidP="00E267B3">
            <w:pPr>
              <w:rPr>
                <w:rFonts w:asciiTheme="minorBidi" w:hAnsiTheme="minorBidi" w:cstheme="minorBidi"/>
                <w:color w:val="000000"/>
                <w:sz w:val="20"/>
                <w:szCs w:val="20"/>
              </w:rPr>
            </w:pPr>
            <w:r w:rsidRPr="00E267B3">
              <w:rPr>
                <w:rFonts w:asciiTheme="minorBidi" w:hAnsiTheme="minorBidi" w:cstheme="minorBidi"/>
                <w:color w:val="000000"/>
                <w:sz w:val="20"/>
                <w:szCs w:val="20"/>
                <w:rtl/>
              </w:rPr>
              <w:t>כמות ימים מאז התקשרות בקמפיין קודם</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D5D464" w14:textId="77777777" w:rsidR="00E267B3" w:rsidRPr="00E267B3" w:rsidRDefault="00E267B3" w:rsidP="00E267B3">
            <w:pPr>
              <w:rPr>
                <w:rFonts w:asciiTheme="minorBidi" w:hAnsiTheme="minorBidi" w:cstheme="minorBidi"/>
                <w:color w:val="000000"/>
                <w:sz w:val="20"/>
                <w:szCs w:val="20"/>
                <w:rtl/>
              </w:rPr>
            </w:pPr>
            <w:r w:rsidRPr="00E267B3">
              <w:rPr>
                <w:rFonts w:asciiTheme="minorBidi" w:hAnsiTheme="minorBidi" w:cstheme="minorBidi"/>
                <w:color w:val="000000"/>
                <w:sz w:val="20"/>
                <w:szCs w:val="20"/>
                <w:rtl/>
              </w:rPr>
              <w:t>נומרי - שלם</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4201CD" w14:textId="77777777" w:rsidR="00E267B3" w:rsidRPr="00E267B3" w:rsidRDefault="00E267B3" w:rsidP="00E267B3">
            <w:pPr>
              <w:rPr>
                <w:rFonts w:asciiTheme="minorBidi" w:hAnsiTheme="minorBidi" w:cstheme="minorBidi"/>
                <w:color w:val="000000"/>
                <w:sz w:val="20"/>
                <w:szCs w:val="20"/>
                <w:rtl/>
              </w:rPr>
            </w:pPr>
            <w:r w:rsidRPr="00E267B3">
              <w:rPr>
                <w:rFonts w:asciiTheme="minorBidi" w:hAnsiTheme="minorBidi" w:cstheme="minorBidi"/>
                <w:color w:val="000000"/>
                <w:sz w:val="20"/>
                <w:szCs w:val="20"/>
                <w:rtl/>
              </w:rPr>
              <w:t>ימים</w:t>
            </w:r>
          </w:p>
        </w:tc>
        <w:tc>
          <w:tcPr>
            <w:tcW w:w="448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C4C10E1" w14:textId="77777777" w:rsidR="00E267B3" w:rsidRPr="00E267B3" w:rsidRDefault="00E267B3" w:rsidP="00FE1B0D">
            <w:pPr>
              <w:bidi w:val="0"/>
              <w:rPr>
                <w:rFonts w:asciiTheme="minorBidi" w:hAnsiTheme="minorBidi" w:cstheme="minorBidi"/>
                <w:color w:val="000000"/>
                <w:sz w:val="20"/>
                <w:szCs w:val="20"/>
                <w:rtl/>
              </w:rPr>
            </w:pPr>
            <w:r w:rsidRPr="00E267B3">
              <w:rPr>
                <w:rFonts w:asciiTheme="minorBidi" w:hAnsiTheme="minorBidi" w:cstheme="minorBidi"/>
                <w:color w:val="000000"/>
                <w:sz w:val="20"/>
                <w:szCs w:val="20"/>
              </w:rPr>
              <w:t xml:space="preserve">(0)-(27), 999 - </w:t>
            </w:r>
            <w:r w:rsidRPr="00E267B3">
              <w:rPr>
                <w:rFonts w:asciiTheme="minorBidi" w:hAnsiTheme="minorBidi" w:cstheme="minorBidi"/>
                <w:color w:val="000000"/>
                <w:sz w:val="20"/>
                <w:szCs w:val="20"/>
                <w:rtl/>
              </w:rPr>
              <w:t>לא נוצר בעבר קשר</w:t>
            </w:r>
          </w:p>
        </w:tc>
        <w:tc>
          <w:tcPr>
            <w:tcW w:w="10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3067CC" w14:textId="77777777" w:rsidR="00E267B3" w:rsidRPr="00E267B3" w:rsidRDefault="00E267B3" w:rsidP="00E267B3">
            <w:pPr>
              <w:bidi w:val="0"/>
              <w:jc w:val="right"/>
              <w:rPr>
                <w:rFonts w:asciiTheme="minorBidi" w:hAnsiTheme="minorBidi" w:cstheme="minorBidi"/>
                <w:color w:val="000000"/>
                <w:sz w:val="20"/>
                <w:szCs w:val="20"/>
              </w:rPr>
            </w:pPr>
            <w:r w:rsidRPr="00E267B3">
              <w:rPr>
                <w:rFonts w:asciiTheme="minorBidi" w:hAnsiTheme="minorBidi" w:cstheme="minorBidi"/>
                <w:color w:val="000000"/>
                <w:sz w:val="20"/>
                <w:szCs w:val="20"/>
              </w:rPr>
              <w:t>6.01</w:t>
            </w:r>
          </w:p>
        </w:tc>
        <w:tc>
          <w:tcPr>
            <w:tcW w:w="8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0AD1B4" w14:textId="77777777" w:rsidR="00E267B3" w:rsidRPr="00E267B3" w:rsidRDefault="00E267B3" w:rsidP="00E267B3">
            <w:pPr>
              <w:bidi w:val="0"/>
              <w:jc w:val="right"/>
              <w:rPr>
                <w:rFonts w:asciiTheme="minorBidi" w:hAnsiTheme="minorBidi" w:cstheme="minorBidi"/>
                <w:color w:val="000000"/>
                <w:sz w:val="20"/>
                <w:szCs w:val="20"/>
              </w:rPr>
            </w:pPr>
            <w:r w:rsidRPr="00E267B3">
              <w:rPr>
                <w:rFonts w:asciiTheme="minorBidi" w:hAnsiTheme="minorBidi" w:cstheme="minorBidi"/>
                <w:color w:val="000000"/>
                <w:sz w:val="20"/>
                <w:szCs w:val="20"/>
              </w:rPr>
              <w:t>3.82</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1BC301" w14:textId="77777777" w:rsidR="00E267B3" w:rsidRPr="00E267B3" w:rsidRDefault="00E267B3" w:rsidP="00E267B3">
            <w:pPr>
              <w:rPr>
                <w:rFonts w:asciiTheme="minorBidi" w:hAnsiTheme="minorBidi" w:cstheme="minorBidi"/>
                <w:color w:val="000000"/>
                <w:sz w:val="20"/>
                <w:szCs w:val="20"/>
              </w:rPr>
            </w:pPr>
            <w:r w:rsidRPr="00E267B3">
              <w:rPr>
                <w:rFonts w:asciiTheme="minorBidi" w:hAnsiTheme="minorBidi" w:cstheme="minorBidi"/>
                <w:color w:val="000000"/>
                <w:sz w:val="20"/>
                <w:szCs w:val="20"/>
                <w:rtl/>
              </w:rPr>
              <w:t>אין</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14C453" w14:textId="77777777" w:rsidR="00E267B3" w:rsidRPr="00E267B3" w:rsidRDefault="00E267B3" w:rsidP="00E267B3">
            <w:pPr>
              <w:rPr>
                <w:rFonts w:asciiTheme="minorBidi" w:hAnsiTheme="minorBidi" w:cstheme="minorBidi"/>
                <w:color w:val="000000"/>
                <w:sz w:val="20"/>
                <w:szCs w:val="20"/>
                <w:rtl/>
              </w:rPr>
            </w:pPr>
            <w:r w:rsidRPr="00E267B3">
              <w:rPr>
                <w:rFonts w:asciiTheme="minorBidi" w:hAnsiTheme="minorBidi" w:cstheme="minorBidi"/>
                <w:color w:val="000000"/>
                <w:sz w:val="20"/>
                <w:szCs w:val="20"/>
                <w:rtl/>
              </w:rPr>
              <w:t>אין</w:t>
            </w:r>
          </w:p>
        </w:tc>
      </w:tr>
      <w:tr w:rsidR="00FE1B0D" w:rsidRPr="00FE1B0D" w14:paraId="00DD1ABC" w14:textId="77777777" w:rsidTr="00FE1B0D">
        <w:trPr>
          <w:trHeight w:val="426"/>
        </w:trPr>
        <w:tc>
          <w:tcPr>
            <w:tcW w:w="15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8EAC41" w14:textId="77777777" w:rsidR="00E267B3" w:rsidRPr="00E267B3" w:rsidRDefault="00E267B3" w:rsidP="00E267B3">
            <w:pPr>
              <w:bidi w:val="0"/>
              <w:rPr>
                <w:rFonts w:asciiTheme="minorBidi" w:hAnsiTheme="minorBidi" w:cstheme="minorBidi"/>
                <w:color w:val="000000"/>
                <w:sz w:val="20"/>
                <w:szCs w:val="20"/>
                <w:rtl/>
              </w:rPr>
            </w:pPr>
            <w:r w:rsidRPr="00E267B3">
              <w:rPr>
                <w:rFonts w:asciiTheme="minorBidi" w:hAnsiTheme="minorBidi" w:cstheme="minorBidi"/>
                <w:color w:val="000000"/>
                <w:sz w:val="20"/>
                <w:szCs w:val="20"/>
              </w:rPr>
              <w:t>previous</w:t>
            </w:r>
          </w:p>
        </w:tc>
        <w:tc>
          <w:tcPr>
            <w:tcW w:w="347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E731C86" w14:textId="77777777" w:rsidR="00E267B3" w:rsidRPr="00E267B3" w:rsidRDefault="00E267B3" w:rsidP="00E267B3">
            <w:pPr>
              <w:rPr>
                <w:rFonts w:asciiTheme="minorBidi" w:hAnsiTheme="minorBidi" w:cstheme="minorBidi"/>
                <w:color w:val="000000"/>
                <w:sz w:val="20"/>
                <w:szCs w:val="20"/>
              </w:rPr>
            </w:pPr>
            <w:r w:rsidRPr="00E267B3">
              <w:rPr>
                <w:rFonts w:asciiTheme="minorBidi" w:hAnsiTheme="minorBidi" w:cstheme="minorBidi"/>
                <w:color w:val="000000"/>
                <w:sz w:val="20"/>
                <w:szCs w:val="20"/>
                <w:rtl/>
              </w:rPr>
              <w:t>כמות התקשרויות לפני קמפיין זה</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19EB29" w14:textId="77777777" w:rsidR="00E267B3" w:rsidRPr="00E267B3" w:rsidRDefault="00E267B3" w:rsidP="00E267B3">
            <w:pPr>
              <w:rPr>
                <w:rFonts w:asciiTheme="minorBidi" w:hAnsiTheme="minorBidi" w:cstheme="minorBidi"/>
                <w:color w:val="000000"/>
                <w:sz w:val="20"/>
                <w:szCs w:val="20"/>
                <w:rtl/>
              </w:rPr>
            </w:pPr>
            <w:r w:rsidRPr="00E267B3">
              <w:rPr>
                <w:rFonts w:asciiTheme="minorBidi" w:hAnsiTheme="minorBidi" w:cstheme="minorBidi"/>
                <w:color w:val="000000"/>
                <w:sz w:val="20"/>
                <w:szCs w:val="20"/>
                <w:rtl/>
              </w:rPr>
              <w:t>נומרי - שלם</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5F83BA" w14:textId="77777777" w:rsidR="00E267B3" w:rsidRPr="00E267B3" w:rsidRDefault="00E267B3" w:rsidP="00E267B3">
            <w:pPr>
              <w:rPr>
                <w:rFonts w:asciiTheme="minorBidi" w:hAnsiTheme="minorBidi" w:cstheme="minorBidi"/>
                <w:color w:val="000000"/>
                <w:sz w:val="20"/>
                <w:szCs w:val="20"/>
                <w:rtl/>
              </w:rPr>
            </w:pPr>
            <w:r w:rsidRPr="00E267B3">
              <w:rPr>
                <w:rFonts w:asciiTheme="minorBidi" w:hAnsiTheme="minorBidi" w:cstheme="minorBidi"/>
                <w:color w:val="000000"/>
                <w:sz w:val="20"/>
                <w:szCs w:val="20"/>
                <w:rtl/>
              </w:rPr>
              <w:t>יח'</w:t>
            </w:r>
          </w:p>
        </w:tc>
        <w:tc>
          <w:tcPr>
            <w:tcW w:w="44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4D258E" w14:textId="77777777" w:rsidR="00E267B3" w:rsidRPr="00E267B3" w:rsidRDefault="00E267B3" w:rsidP="00E267B3">
            <w:pPr>
              <w:bidi w:val="0"/>
              <w:rPr>
                <w:rFonts w:asciiTheme="minorBidi" w:hAnsiTheme="minorBidi" w:cstheme="minorBidi"/>
                <w:color w:val="000000"/>
                <w:sz w:val="20"/>
                <w:szCs w:val="20"/>
                <w:rtl/>
              </w:rPr>
            </w:pPr>
            <w:r w:rsidRPr="00E267B3">
              <w:rPr>
                <w:rFonts w:asciiTheme="minorBidi" w:hAnsiTheme="minorBidi" w:cstheme="minorBidi"/>
                <w:color w:val="000000"/>
                <w:sz w:val="20"/>
                <w:szCs w:val="20"/>
              </w:rPr>
              <w:t>(0)-(7)</w:t>
            </w:r>
          </w:p>
        </w:tc>
        <w:tc>
          <w:tcPr>
            <w:tcW w:w="10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A667CA" w14:textId="77777777" w:rsidR="00E267B3" w:rsidRPr="00E267B3" w:rsidRDefault="00E267B3" w:rsidP="00E267B3">
            <w:pPr>
              <w:bidi w:val="0"/>
              <w:jc w:val="right"/>
              <w:rPr>
                <w:rFonts w:asciiTheme="minorBidi" w:hAnsiTheme="minorBidi" w:cstheme="minorBidi"/>
                <w:color w:val="000000"/>
                <w:sz w:val="20"/>
                <w:szCs w:val="20"/>
              </w:rPr>
            </w:pPr>
            <w:r w:rsidRPr="00E267B3">
              <w:rPr>
                <w:rFonts w:asciiTheme="minorBidi" w:hAnsiTheme="minorBidi" w:cstheme="minorBidi"/>
                <w:color w:val="000000"/>
                <w:sz w:val="20"/>
                <w:szCs w:val="20"/>
              </w:rPr>
              <w:t>0.17</w:t>
            </w:r>
          </w:p>
        </w:tc>
        <w:tc>
          <w:tcPr>
            <w:tcW w:w="8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E89ADC" w14:textId="77777777" w:rsidR="00E267B3" w:rsidRPr="00E267B3" w:rsidRDefault="00E267B3" w:rsidP="00E267B3">
            <w:pPr>
              <w:bidi w:val="0"/>
              <w:jc w:val="right"/>
              <w:rPr>
                <w:rFonts w:asciiTheme="minorBidi" w:hAnsiTheme="minorBidi" w:cstheme="minorBidi"/>
                <w:color w:val="000000"/>
                <w:sz w:val="20"/>
                <w:szCs w:val="20"/>
              </w:rPr>
            </w:pPr>
            <w:r w:rsidRPr="00E267B3">
              <w:rPr>
                <w:rFonts w:asciiTheme="minorBidi" w:hAnsiTheme="minorBidi" w:cstheme="minorBidi"/>
                <w:color w:val="000000"/>
                <w:sz w:val="20"/>
                <w:szCs w:val="20"/>
              </w:rPr>
              <w:t>0.49</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89A1AB" w14:textId="77777777" w:rsidR="00E267B3" w:rsidRPr="00E267B3" w:rsidRDefault="00E267B3" w:rsidP="00E267B3">
            <w:pPr>
              <w:rPr>
                <w:rFonts w:asciiTheme="minorBidi" w:hAnsiTheme="minorBidi" w:cstheme="minorBidi"/>
                <w:color w:val="000000"/>
                <w:sz w:val="20"/>
                <w:szCs w:val="20"/>
              </w:rPr>
            </w:pPr>
            <w:r w:rsidRPr="00E267B3">
              <w:rPr>
                <w:rFonts w:asciiTheme="minorBidi" w:hAnsiTheme="minorBidi" w:cstheme="minorBidi"/>
                <w:color w:val="000000"/>
                <w:sz w:val="20"/>
                <w:szCs w:val="20"/>
                <w:rtl/>
              </w:rPr>
              <w:t>אין</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0BFC5B" w14:textId="77777777" w:rsidR="00E267B3" w:rsidRPr="00E267B3" w:rsidRDefault="00E267B3" w:rsidP="00E267B3">
            <w:pPr>
              <w:rPr>
                <w:rFonts w:asciiTheme="minorBidi" w:hAnsiTheme="minorBidi" w:cstheme="minorBidi"/>
                <w:color w:val="000000"/>
                <w:sz w:val="20"/>
                <w:szCs w:val="20"/>
                <w:rtl/>
              </w:rPr>
            </w:pPr>
            <w:r w:rsidRPr="00E267B3">
              <w:rPr>
                <w:rFonts w:asciiTheme="minorBidi" w:hAnsiTheme="minorBidi" w:cstheme="minorBidi"/>
                <w:color w:val="000000"/>
                <w:sz w:val="20"/>
                <w:szCs w:val="20"/>
                <w:rtl/>
              </w:rPr>
              <w:t>אין</w:t>
            </w:r>
          </w:p>
        </w:tc>
      </w:tr>
      <w:tr w:rsidR="00FE1B0D" w:rsidRPr="00FE1B0D" w14:paraId="07695BDF" w14:textId="77777777" w:rsidTr="00FE1B0D">
        <w:trPr>
          <w:trHeight w:val="223"/>
        </w:trPr>
        <w:tc>
          <w:tcPr>
            <w:tcW w:w="15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575273" w14:textId="77777777" w:rsidR="00E267B3" w:rsidRPr="00E267B3" w:rsidRDefault="00E267B3" w:rsidP="00E267B3">
            <w:pPr>
              <w:bidi w:val="0"/>
              <w:rPr>
                <w:rFonts w:asciiTheme="minorBidi" w:hAnsiTheme="minorBidi" w:cstheme="minorBidi"/>
                <w:color w:val="000000"/>
                <w:sz w:val="20"/>
                <w:szCs w:val="20"/>
                <w:rtl/>
              </w:rPr>
            </w:pPr>
            <w:r w:rsidRPr="00E267B3">
              <w:rPr>
                <w:rFonts w:asciiTheme="minorBidi" w:hAnsiTheme="minorBidi" w:cstheme="minorBidi"/>
                <w:color w:val="000000"/>
                <w:sz w:val="20"/>
                <w:szCs w:val="20"/>
              </w:rPr>
              <w:t>poutcome</w:t>
            </w:r>
          </w:p>
        </w:tc>
        <w:tc>
          <w:tcPr>
            <w:tcW w:w="347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02C970" w14:textId="77777777" w:rsidR="00E267B3" w:rsidRPr="00E267B3" w:rsidRDefault="00E267B3" w:rsidP="00E267B3">
            <w:pPr>
              <w:rPr>
                <w:rFonts w:asciiTheme="minorBidi" w:hAnsiTheme="minorBidi" w:cstheme="minorBidi"/>
                <w:color w:val="000000"/>
                <w:sz w:val="20"/>
                <w:szCs w:val="20"/>
              </w:rPr>
            </w:pPr>
            <w:r w:rsidRPr="00E267B3">
              <w:rPr>
                <w:rFonts w:asciiTheme="minorBidi" w:hAnsiTheme="minorBidi" w:cstheme="minorBidi"/>
                <w:color w:val="000000"/>
                <w:sz w:val="20"/>
                <w:szCs w:val="20"/>
                <w:rtl/>
              </w:rPr>
              <w:t>תוצאת הקמפיין הקודם</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F6B3D1" w14:textId="77777777" w:rsidR="00E267B3" w:rsidRPr="00E267B3" w:rsidRDefault="00E267B3" w:rsidP="00E267B3">
            <w:pPr>
              <w:rPr>
                <w:rFonts w:asciiTheme="minorBidi" w:hAnsiTheme="minorBidi" w:cstheme="minorBidi"/>
                <w:color w:val="000000"/>
                <w:sz w:val="20"/>
                <w:szCs w:val="20"/>
                <w:rtl/>
              </w:rPr>
            </w:pPr>
            <w:r w:rsidRPr="00E267B3">
              <w:rPr>
                <w:rFonts w:asciiTheme="minorBidi" w:hAnsiTheme="minorBidi" w:cstheme="minorBidi"/>
                <w:color w:val="000000"/>
                <w:sz w:val="20"/>
                <w:szCs w:val="20"/>
                <w:rtl/>
              </w:rPr>
              <w:t>קטגורי</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5D2282" w14:textId="77777777" w:rsidR="00E267B3" w:rsidRPr="00E267B3" w:rsidRDefault="00E267B3" w:rsidP="00E267B3">
            <w:pPr>
              <w:bidi w:val="0"/>
              <w:rPr>
                <w:rFonts w:asciiTheme="minorBidi" w:hAnsiTheme="minorBidi" w:cstheme="minorBidi"/>
                <w:color w:val="000000"/>
                <w:sz w:val="20"/>
                <w:szCs w:val="20"/>
                <w:rtl/>
              </w:rPr>
            </w:pPr>
            <w:r w:rsidRPr="00E267B3">
              <w:rPr>
                <w:rFonts w:asciiTheme="minorBidi" w:hAnsiTheme="minorBidi" w:cstheme="minorBidi"/>
                <w:color w:val="000000"/>
                <w:sz w:val="20"/>
                <w:szCs w:val="20"/>
                <w:rtl/>
              </w:rPr>
              <w:t> </w:t>
            </w:r>
          </w:p>
        </w:tc>
        <w:tc>
          <w:tcPr>
            <w:tcW w:w="44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0196F1" w14:textId="77777777" w:rsidR="00E267B3" w:rsidRPr="00E267B3" w:rsidRDefault="00E267B3" w:rsidP="00E267B3">
            <w:pPr>
              <w:bidi w:val="0"/>
              <w:rPr>
                <w:rFonts w:asciiTheme="minorBidi" w:hAnsiTheme="minorBidi" w:cstheme="minorBidi"/>
                <w:color w:val="000000"/>
                <w:sz w:val="20"/>
                <w:szCs w:val="20"/>
              </w:rPr>
            </w:pPr>
            <w:r w:rsidRPr="00E267B3">
              <w:rPr>
                <w:rFonts w:asciiTheme="minorBidi" w:hAnsiTheme="minorBidi" w:cstheme="minorBidi"/>
                <w:color w:val="000000"/>
                <w:sz w:val="20"/>
                <w:szCs w:val="20"/>
              </w:rPr>
              <w:t>'failure','nonexistent','success'</w:t>
            </w:r>
          </w:p>
        </w:tc>
        <w:tc>
          <w:tcPr>
            <w:tcW w:w="10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085A7E" w14:textId="77777777" w:rsidR="00E267B3" w:rsidRPr="00E267B3" w:rsidRDefault="00E267B3" w:rsidP="00E267B3">
            <w:pPr>
              <w:bidi w:val="0"/>
              <w:rPr>
                <w:rFonts w:asciiTheme="minorBidi" w:hAnsiTheme="minorBidi" w:cstheme="minorBidi"/>
                <w:color w:val="000000"/>
                <w:sz w:val="20"/>
                <w:szCs w:val="20"/>
              </w:rPr>
            </w:pPr>
            <w:r w:rsidRPr="00E267B3">
              <w:rPr>
                <w:rFonts w:asciiTheme="minorBidi" w:hAnsiTheme="minorBidi" w:cstheme="minorBidi"/>
                <w:color w:val="000000"/>
                <w:sz w:val="20"/>
                <w:szCs w:val="20"/>
              </w:rPr>
              <w:t> </w:t>
            </w:r>
          </w:p>
        </w:tc>
        <w:tc>
          <w:tcPr>
            <w:tcW w:w="8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845D6E" w14:textId="77777777" w:rsidR="00E267B3" w:rsidRPr="00E267B3" w:rsidRDefault="00E267B3" w:rsidP="00E267B3">
            <w:pPr>
              <w:bidi w:val="0"/>
              <w:rPr>
                <w:rFonts w:asciiTheme="minorBidi" w:hAnsiTheme="minorBidi" w:cstheme="minorBidi"/>
                <w:color w:val="000000"/>
                <w:sz w:val="20"/>
                <w:szCs w:val="20"/>
              </w:rPr>
            </w:pPr>
            <w:r w:rsidRPr="00E267B3">
              <w:rPr>
                <w:rFonts w:asciiTheme="minorBidi" w:hAnsiTheme="minorBidi" w:cstheme="minorBidi"/>
                <w:color w:val="000000"/>
                <w:sz w:val="20"/>
                <w:szCs w:val="20"/>
              </w:rPr>
              <w:t> </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010DA4" w14:textId="77777777" w:rsidR="00E267B3" w:rsidRPr="00E267B3" w:rsidRDefault="00E267B3" w:rsidP="00E267B3">
            <w:pPr>
              <w:rPr>
                <w:rFonts w:asciiTheme="minorBidi" w:hAnsiTheme="minorBidi" w:cstheme="minorBidi"/>
                <w:color w:val="000000"/>
                <w:sz w:val="20"/>
                <w:szCs w:val="20"/>
              </w:rPr>
            </w:pPr>
            <w:r w:rsidRPr="00E267B3">
              <w:rPr>
                <w:rFonts w:asciiTheme="minorBidi" w:hAnsiTheme="minorBidi" w:cstheme="minorBidi"/>
                <w:color w:val="000000"/>
                <w:sz w:val="20"/>
                <w:szCs w:val="20"/>
                <w:rtl/>
              </w:rPr>
              <w:t>אין</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752DC4" w14:textId="77777777" w:rsidR="00E267B3" w:rsidRPr="00E267B3" w:rsidRDefault="00E267B3" w:rsidP="00E267B3">
            <w:pPr>
              <w:rPr>
                <w:rFonts w:asciiTheme="minorBidi" w:hAnsiTheme="minorBidi" w:cstheme="minorBidi"/>
                <w:color w:val="000000"/>
                <w:sz w:val="20"/>
                <w:szCs w:val="20"/>
                <w:rtl/>
              </w:rPr>
            </w:pPr>
            <w:r w:rsidRPr="00E267B3">
              <w:rPr>
                <w:rFonts w:asciiTheme="minorBidi" w:hAnsiTheme="minorBidi" w:cstheme="minorBidi"/>
                <w:color w:val="000000"/>
                <w:sz w:val="20"/>
                <w:szCs w:val="20"/>
                <w:rtl/>
              </w:rPr>
              <w:t>אין</w:t>
            </w:r>
          </w:p>
        </w:tc>
      </w:tr>
      <w:tr w:rsidR="00FE1B0D" w:rsidRPr="00FE1B0D" w14:paraId="69964D39" w14:textId="77777777" w:rsidTr="00FE1B0D">
        <w:trPr>
          <w:trHeight w:val="426"/>
        </w:trPr>
        <w:tc>
          <w:tcPr>
            <w:tcW w:w="15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F63F2B" w14:textId="77777777" w:rsidR="00E267B3" w:rsidRPr="00E267B3" w:rsidRDefault="00E267B3" w:rsidP="00E267B3">
            <w:pPr>
              <w:bidi w:val="0"/>
              <w:rPr>
                <w:rFonts w:asciiTheme="minorBidi" w:hAnsiTheme="minorBidi" w:cstheme="minorBidi"/>
                <w:color w:val="000000"/>
                <w:sz w:val="20"/>
                <w:szCs w:val="20"/>
                <w:rtl/>
              </w:rPr>
            </w:pPr>
            <w:r w:rsidRPr="00E267B3">
              <w:rPr>
                <w:rFonts w:asciiTheme="minorBidi" w:hAnsiTheme="minorBidi" w:cstheme="minorBidi"/>
                <w:color w:val="000000"/>
                <w:sz w:val="20"/>
                <w:szCs w:val="20"/>
              </w:rPr>
              <w:t>emp.var.rate</w:t>
            </w:r>
          </w:p>
        </w:tc>
        <w:tc>
          <w:tcPr>
            <w:tcW w:w="347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4E25310" w14:textId="77777777" w:rsidR="00E267B3" w:rsidRPr="00E267B3" w:rsidRDefault="00E267B3" w:rsidP="00E267B3">
            <w:pPr>
              <w:rPr>
                <w:rFonts w:asciiTheme="minorBidi" w:hAnsiTheme="minorBidi" w:cstheme="minorBidi"/>
                <w:color w:val="000000"/>
                <w:sz w:val="20"/>
                <w:szCs w:val="20"/>
              </w:rPr>
            </w:pPr>
            <w:r w:rsidRPr="00E267B3">
              <w:rPr>
                <w:rFonts w:asciiTheme="minorBidi" w:hAnsiTheme="minorBidi" w:cstheme="minorBidi"/>
                <w:color w:val="000000"/>
                <w:sz w:val="20"/>
                <w:szCs w:val="20"/>
                <w:rtl/>
              </w:rPr>
              <w:t>שינוי המועסקים במשק (רבעוני)</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996768" w14:textId="77777777" w:rsidR="00E267B3" w:rsidRPr="00E267B3" w:rsidRDefault="00E267B3" w:rsidP="00E267B3">
            <w:pPr>
              <w:rPr>
                <w:rFonts w:asciiTheme="minorBidi" w:hAnsiTheme="minorBidi" w:cstheme="minorBidi"/>
                <w:color w:val="000000"/>
                <w:sz w:val="20"/>
                <w:szCs w:val="20"/>
                <w:rtl/>
              </w:rPr>
            </w:pPr>
            <w:r w:rsidRPr="00E267B3">
              <w:rPr>
                <w:rFonts w:asciiTheme="minorBidi" w:hAnsiTheme="minorBidi" w:cstheme="minorBidi"/>
                <w:color w:val="000000"/>
                <w:sz w:val="20"/>
                <w:szCs w:val="20"/>
                <w:rtl/>
              </w:rPr>
              <w:t>נומרי - רציף</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20A50C" w14:textId="77777777" w:rsidR="00E267B3" w:rsidRPr="00E267B3" w:rsidRDefault="00E267B3" w:rsidP="00E267B3">
            <w:pPr>
              <w:rPr>
                <w:rFonts w:asciiTheme="minorBidi" w:hAnsiTheme="minorBidi" w:cstheme="minorBidi"/>
                <w:color w:val="000000"/>
                <w:sz w:val="20"/>
                <w:szCs w:val="20"/>
                <w:rtl/>
              </w:rPr>
            </w:pPr>
            <w:r w:rsidRPr="00E267B3">
              <w:rPr>
                <w:rFonts w:asciiTheme="minorBidi" w:hAnsiTheme="minorBidi" w:cstheme="minorBidi"/>
                <w:color w:val="000000"/>
                <w:sz w:val="20"/>
                <w:szCs w:val="20"/>
                <w:rtl/>
              </w:rPr>
              <w:t>אחוזים</w:t>
            </w:r>
          </w:p>
        </w:tc>
        <w:tc>
          <w:tcPr>
            <w:tcW w:w="44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6893E7" w14:textId="77777777" w:rsidR="00E267B3" w:rsidRPr="00E267B3" w:rsidRDefault="00E267B3" w:rsidP="00E267B3">
            <w:pPr>
              <w:bidi w:val="0"/>
              <w:rPr>
                <w:rFonts w:asciiTheme="minorBidi" w:hAnsiTheme="minorBidi" w:cstheme="minorBidi"/>
                <w:color w:val="000000"/>
                <w:sz w:val="20"/>
                <w:szCs w:val="20"/>
                <w:rtl/>
              </w:rPr>
            </w:pPr>
            <w:r w:rsidRPr="00E267B3">
              <w:rPr>
                <w:rFonts w:asciiTheme="minorBidi" w:hAnsiTheme="minorBidi" w:cstheme="minorBidi"/>
                <w:color w:val="000000"/>
                <w:sz w:val="20"/>
                <w:szCs w:val="20"/>
              </w:rPr>
              <w:t>(-3.4) - (1.4)</w:t>
            </w:r>
          </w:p>
        </w:tc>
        <w:tc>
          <w:tcPr>
            <w:tcW w:w="10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FED6E3" w14:textId="77777777" w:rsidR="00E267B3" w:rsidRPr="00E267B3" w:rsidRDefault="00E267B3" w:rsidP="00E267B3">
            <w:pPr>
              <w:bidi w:val="0"/>
              <w:jc w:val="right"/>
              <w:rPr>
                <w:rFonts w:asciiTheme="minorBidi" w:hAnsiTheme="minorBidi" w:cstheme="minorBidi"/>
                <w:color w:val="000000"/>
                <w:sz w:val="20"/>
                <w:szCs w:val="20"/>
              </w:rPr>
            </w:pPr>
            <w:r w:rsidRPr="00E267B3">
              <w:rPr>
                <w:rFonts w:asciiTheme="minorBidi" w:hAnsiTheme="minorBidi" w:cstheme="minorBidi"/>
                <w:color w:val="000000"/>
                <w:sz w:val="20"/>
                <w:szCs w:val="20"/>
              </w:rPr>
              <w:t>0.08</w:t>
            </w:r>
          </w:p>
        </w:tc>
        <w:tc>
          <w:tcPr>
            <w:tcW w:w="8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86B7BA" w14:textId="77777777" w:rsidR="00E267B3" w:rsidRPr="00E267B3" w:rsidRDefault="00E267B3" w:rsidP="00E267B3">
            <w:pPr>
              <w:bidi w:val="0"/>
              <w:jc w:val="right"/>
              <w:rPr>
                <w:rFonts w:asciiTheme="minorBidi" w:hAnsiTheme="minorBidi" w:cstheme="minorBidi"/>
                <w:color w:val="000000"/>
                <w:sz w:val="20"/>
                <w:szCs w:val="20"/>
              </w:rPr>
            </w:pPr>
            <w:r w:rsidRPr="00E267B3">
              <w:rPr>
                <w:rFonts w:asciiTheme="minorBidi" w:hAnsiTheme="minorBidi" w:cstheme="minorBidi"/>
                <w:color w:val="000000"/>
                <w:sz w:val="20"/>
                <w:szCs w:val="20"/>
              </w:rPr>
              <w:t>1.57</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433EBF" w14:textId="77777777" w:rsidR="00E267B3" w:rsidRPr="00E267B3" w:rsidRDefault="00E267B3" w:rsidP="00E267B3">
            <w:pPr>
              <w:rPr>
                <w:rFonts w:asciiTheme="minorBidi" w:hAnsiTheme="minorBidi" w:cstheme="minorBidi"/>
                <w:color w:val="000000"/>
                <w:sz w:val="20"/>
                <w:szCs w:val="20"/>
              </w:rPr>
            </w:pPr>
            <w:r w:rsidRPr="00E267B3">
              <w:rPr>
                <w:rFonts w:asciiTheme="minorBidi" w:hAnsiTheme="minorBidi" w:cstheme="minorBidi"/>
                <w:color w:val="000000"/>
                <w:sz w:val="20"/>
                <w:szCs w:val="20"/>
                <w:rtl/>
              </w:rPr>
              <w:t>אין</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CB1FF7" w14:textId="77777777" w:rsidR="00E267B3" w:rsidRPr="00E267B3" w:rsidRDefault="00E267B3" w:rsidP="00E267B3">
            <w:pPr>
              <w:rPr>
                <w:rFonts w:asciiTheme="minorBidi" w:hAnsiTheme="minorBidi" w:cstheme="minorBidi"/>
                <w:color w:val="000000"/>
                <w:sz w:val="20"/>
                <w:szCs w:val="20"/>
                <w:rtl/>
              </w:rPr>
            </w:pPr>
            <w:r w:rsidRPr="00E267B3">
              <w:rPr>
                <w:rFonts w:asciiTheme="minorBidi" w:hAnsiTheme="minorBidi" w:cstheme="minorBidi"/>
                <w:color w:val="000000"/>
                <w:sz w:val="20"/>
                <w:szCs w:val="20"/>
                <w:rtl/>
              </w:rPr>
              <w:t>אין</w:t>
            </w:r>
          </w:p>
        </w:tc>
      </w:tr>
      <w:tr w:rsidR="00FE1B0D" w:rsidRPr="00FE1B0D" w14:paraId="79F9ADCE" w14:textId="77777777" w:rsidTr="00FE1B0D">
        <w:trPr>
          <w:trHeight w:val="426"/>
        </w:trPr>
        <w:tc>
          <w:tcPr>
            <w:tcW w:w="15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1D85B5" w14:textId="77777777" w:rsidR="00E267B3" w:rsidRPr="00E267B3" w:rsidRDefault="00E267B3" w:rsidP="00E267B3">
            <w:pPr>
              <w:bidi w:val="0"/>
              <w:rPr>
                <w:rFonts w:asciiTheme="minorBidi" w:hAnsiTheme="minorBidi" w:cstheme="minorBidi"/>
                <w:color w:val="000000"/>
                <w:sz w:val="20"/>
                <w:szCs w:val="20"/>
                <w:rtl/>
              </w:rPr>
            </w:pPr>
            <w:r w:rsidRPr="00E267B3">
              <w:rPr>
                <w:rFonts w:asciiTheme="minorBidi" w:hAnsiTheme="minorBidi" w:cstheme="minorBidi"/>
                <w:color w:val="000000"/>
                <w:sz w:val="20"/>
                <w:szCs w:val="20"/>
              </w:rPr>
              <w:t>cons.price.idx</w:t>
            </w:r>
          </w:p>
        </w:tc>
        <w:tc>
          <w:tcPr>
            <w:tcW w:w="347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9F5036" w14:textId="77777777" w:rsidR="00E267B3" w:rsidRPr="00E267B3" w:rsidRDefault="00E267B3" w:rsidP="00E267B3">
            <w:pPr>
              <w:rPr>
                <w:rFonts w:asciiTheme="minorBidi" w:hAnsiTheme="minorBidi" w:cstheme="minorBidi"/>
                <w:color w:val="000000"/>
                <w:sz w:val="20"/>
                <w:szCs w:val="20"/>
              </w:rPr>
            </w:pPr>
            <w:r w:rsidRPr="00E267B3">
              <w:rPr>
                <w:rFonts w:asciiTheme="minorBidi" w:hAnsiTheme="minorBidi" w:cstheme="minorBidi"/>
                <w:color w:val="000000"/>
                <w:sz w:val="20"/>
                <w:szCs w:val="20"/>
                <w:rtl/>
              </w:rPr>
              <w:t>מדד המחירים לצרכן (חודשי)</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D51130" w14:textId="77777777" w:rsidR="00E267B3" w:rsidRPr="00E267B3" w:rsidRDefault="00E267B3" w:rsidP="00E267B3">
            <w:pPr>
              <w:rPr>
                <w:rFonts w:asciiTheme="minorBidi" w:hAnsiTheme="minorBidi" w:cstheme="minorBidi"/>
                <w:color w:val="000000"/>
                <w:sz w:val="20"/>
                <w:szCs w:val="20"/>
                <w:rtl/>
              </w:rPr>
            </w:pPr>
            <w:r w:rsidRPr="00E267B3">
              <w:rPr>
                <w:rFonts w:asciiTheme="minorBidi" w:hAnsiTheme="minorBidi" w:cstheme="minorBidi"/>
                <w:color w:val="000000"/>
                <w:sz w:val="20"/>
                <w:szCs w:val="20"/>
                <w:rtl/>
              </w:rPr>
              <w:t>נומרי - רציף</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015C18" w14:textId="77777777" w:rsidR="00E267B3" w:rsidRPr="00E267B3" w:rsidRDefault="00E267B3" w:rsidP="00E267B3">
            <w:pPr>
              <w:rPr>
                <w:rFonts w:asciiTheme="minorBidi" w:hAnsiTheme="minorBidi" w:cstheme="minorBidi"/>
                <w:color w:val="000000"/>
                <w:sz w:val="20"/>
                <w:szCs w:val="20"/>
                <w:rtl/>
              </w:rPr>
            </w:pPr>
            <w:r w:rsidRPr="00E267B3">
              <w:rPr>
                <w:rFonts w:asciiTheme="minorBidi" w:hAnsiTheme="minorBidi" w:cstheme="minorBidi"/>
                <w:color w:val="000000"/>
                <w:sz w:val="20"/>
                <w:szCs w:val="20"/>
                <w:rtl/>
              </w:rPr>
              <w:t>יח'</w:t>
            </w:r>
          </w:p>
        </w:tc>
        <w:tc>
          <w:tcPr>
            <w:tcW w:w="44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36CFB9" w14:textId="77777777" w:rsidR="00E267B3" w:rsidRPr="00E267B3" w:rsidRDefault="00E267B3" w:rsidP="00E267B3">
            <w:pPr>
              <w:bidi w:val="0"/>
              <w:rPr>
                <w:rFonts w:asciiTheme="minorBidi" w:hAnsiTheme="minorBidi" w:cstheme="minorBidi"/>
                <w:color w:val="000000"/>
                <w:sz w:val="20"/>
                <w:szCs w:val="20"/>
                <w:rtl/>
              </w:rPr>
            </w:pPr>
            <w:r w:rsidRPr="00E267B3">
              <w:rPr>
                <w:rFonts w:asciiTheme="minorBidi" w:hAnsiTheme="minorBidi" w:cstheme="minorBidi"/>
                <w:color w:val="000000"/>
                <w:sz w:val="20"/>
                <w:szCs w:val="20"/>
              </w:rPr>
              <w:t>(92.201) - (94.767)</w:t>
            </w:r>
          </w:p>
        </w:tc>
        <w:tc>
          <w:tcPr>
            <w:tcW w:w="10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CBBF39" w14:textId="77777777" w:rsidR="00E267B3" w:rsidRPr="00E267B3" w:rsidRDefault="00E267B3" w:rsidP="00E267B3">
            <w:pPr>
              <w:bidi w:val="0"/>
              <w:jc w:val="right"/>
              <w:rPr>
                <w:rFonts w:asciiTheme="minorBidi" w:hAnsiTheme="minorBidi" w:cstheme="minorBidi"/>
                <w:color w:val="000000"/>
                <w:sz w:val="20"/>
                <w:szCs w:val="20"/>
              </w:rPr>
            </w:pPr>
            <w:r w:rsidRPr="00E267B3">
              <w:rPr>
                <w:rFonts w:asciiTheme="minorBidi" w:hAnsiTheme="minorBidi" w:cstheme="minorBidi"/>
                <w:color w:val="000000"/>
                <w:sz w:val="20"/>
                <w:szCs w:val="20"/>
              </w:rPr>
              <w:t>93.58</w:t>
            </w:r>
          </w:p>
        </w:tc>
        <w:tc>
          <w:tcPr>
            <w:tcW w:w="8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73F7CD" w14:textId="77777777" w:rsidR="00E267B3" w:rsidRPr="00E267B3" w:rsidRDefault="00E267B3" w:rsidP="00E267B3">
            <w:pPr>
              <w:bidi w:val="0"/>
              <w:jc w:val="right"/>
              <w:rPr>
                <w:rFonts w:asciiTheme="minorBidi" w:hAnsiTheme="minorBidi" w:cstheme="minorBidi"/>
                <w:color w:val="000000"/>
                <w:sz w:val="20"/>
                <w:szCs w:val="20"/>
              </w:rPr>
            </w:pPr>
            <w:r w:rsidRPr="00E267B3">
              <w:rPr>
                <w:rFonts w:asciiTheme="minorBidi" w:hAnsiTheme="minorBidi" w:cstheme="minorBidi"/>
                <w:color w:val="000000"/>
                <w:sz w:val="20"/>
                <w:szCs w:val="20"/>
              </w:rPr>
              <w:t>0.58</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F64453" w14:textId="77777777" w:rsidR="00E267B3" w:rsidRPr="00E267B3" w:rsidRDefault="00E267B3" w:rsidP="00E267B3">
            <w:pPr>
              <w:rPr>
                <w:rFonts w:asciiTheme="minorBidi" w:hAnsiTheme="minorBidi" w:cstheme="minorBidi"/>
                <w:color w:val="000000"/>
                <w:sz w:val="20"/>
                <w:szCs w:val="20"/>
              </w:rPr>
            </w:pPr>
            <w:r w:rsidRPr="00E267B3">
              <w:rPr>
                <w:rFonts w:asciiTheme="minorBidi" w:hAnsiTheme="minorBidi" w:cstheme="minorBidi"/>
                <w:color w:val="000000"/>
                <w:sz w:val="20"/>
                <w:szCs w:val="20"/>
                <w:rtl/>
              </w:rPr>
              <w:t>אין</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A7D742" w14:textId="77777777" w:rsidR="00E267B3" w:rsidRPr="00E267B3" w:rsidRDefault="00E267B3" w:rsidP="00E267B3">
            <w:pPr>
              <w:rPr>
                <w:rFonts w:asciiTheme="minorBidi" w:hAnsiTheme="minorBidi" w:cstheme="minorBidi"/>
                <w:color w:val="000000"/>
                <w:sz w:val="20"/>
                <w:szCs w:val="20"/>
                <w:rtl/>
              </w:rPr>
            </w:pPr>
            <w:r w:rsidRPr="00E267B3">
              <w:rPr>
                <w:rFonts w:asciiTheme="minorBidi" w:hAnsiTheme="minorBidi" w:cstheme="minorBidi"/>
                <w:color w:val="000000"/>
                <w:sz w:val="20"/>
                <w:szCs w:val="20"/>
                <w:rtl/>
              </w:rPr>
              <w:t>אין</w:t>
            </w:r>
          </w:p>
        </w:tc>
      </w:tr>
      <w:tr w:rsidR="00FE1B0D" w:rsidRPr="00FE1B0D" w14:paraId="1C928E54" w14:textId="77777777" w:rsidTr="00FE1B0D">
        <w:trPr>
          <w:trHeight w:val="426"/>
        </w:trPr>
        <w:tc>
          <w:tcPr>
            <w:tcW w:w="15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8DA5D4" w14:textId="77777777" w:rsidR="00E267B3" w:rsidRPr="00E267B3" w:rsidRDefault="00E267B3" w:rsidP="00E267B3">
            <w:pPr>
              <w:bidi w:val="0"/>
              <w:rPr>
                <w:rFonts w:asciiTheme="minorBidi" w:hAnsiTheme="minorBidi" w:cstheme="minorBidi"/>
                <w:color w:val="000000"/>
                <w:sz w:val="20"/>
                <w:szCs w:val="20"/>
                <w:rtl/>
              </w:rPr>
            </w:pPr>
            <w:r w:rsidRPr="00E267B3">
              <w:rPr>
                <w:rFonts w:asciiTheme="minorBidi" w:hAnsiTheme="minorBidi" w:cstheme="minorBidi"/>
                <w:color w:val="000000"/>
                <w:sz w:val="20"/>
                <w:szCs w:val="20"/>
              </w:rPr>
              <w:t>cons.conf.idx</w:t>
            </w:r>
          </w:p>
        </w:tc>
        <w:tc>
          <w:tcPr>
            <w:tcW w:w="347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71FA8BC" w14:textId="77777777" w:rsidR="00E267B3" w:rsidRPr="00E267B3" w:rsidRDefault="00E267B3" w:rsidP="00E267B3">
            <w:pPr>
              <w:rPr>
                <w:rFonts w:asciiTheme="minorBidi" w:hAnsiTheme="minorBidi" w:cstheme="minorBidi"/>
                <w:color w:val="000000"/>
                <w:sz w:val="20"/>
                <w:szCs w:val="20"/>
              </w:rPr>
            </w:pPr>
            <w:r w:rsidRPr="00E267B3">
              <w:rPr>
                <w:rFonts w:asciiTheme="minorBidi" w:hAnsiTheme="minorBidi" w:cstheme="minorBidi"/>
                <w:color w:val="000000"/>
                <w:sz w:val="20"/>
                <w:szCs w:val="20"/>
                <w:rtl/>
              </w:rPr>
              <w:t>מדד הבטחון הכלכלי (חודשי)</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98EB60" w14:textId="77777777" w:rsidR="00E267B3" w:rsidRPr="00E267B3" w:rsidRDefault="00E267B3" w:rsidP="00E267B3">
            <w:pPr>
              <w:rPr>
                <w:rFonts w:asciiTheme="minorBidi" w:hAnsiTheme="minorBidi" w:cstheme="minorBidi"/>
                <w:color w:val="000000"/>
                <w:sz w:val="20"/>
                <w:szCs w:val="20"/>
                <w:rtl/>
              </w:rPr>
            </w:pPr>
            <w:r w:rsidRPr="00E267B3">
              <w:rPr>
                <w:rFonts w:asciiTheme="minorBidi" w:hAnsiTheme="minorBidi" w:cstheme="minorBidi"/>
                <w:color w:val="000000"/>
                <w:sz w:val="20"/>
                <w:szCs w:val="20"/>
                <w:rtl/>
              </w:rPr>
              <w:t>נומרי - רציף</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8A6264" w14:textId="77777777" w:rsidR="00E267B3" w:rsidRPr="00E267B3" w:rsidRDefault="00E267B3" w:rsidP="00E267B3">
            <w:pPr>
              <w:rPr>
                <w:rFonts w:asciiTheme="minorBidi" w:hAnsiTheme="minorBidi" w:cstheme="minorBidi"/>
                <w:color w:val="000000"/>
                <w:sz w:val="20"/>
                <w:szCs w:val="20"/>
                <w:rtl/>
              </w:rPr>
            </w:pPr>
            <w:r w:rsidRPr="00E267B3">
              <w:rPr>
                <w:rFonts w:asciiTheme="minorBidi" w:hAnsiTheme="minorBidi" w:cstheme="minorBidi"/>
                <w:color w:val="000000"/>
                <w:sz w:val="20"/>
                <w:szCs w:val="20"/>
                <w:rtl/>
              </w:rPr>
              <w:t>יח'</w:t>
            </w:r>
          </w:p>
        </w:tc>
        <w:tc>
          <w:tcPr>
            <w:tcW w:w="44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ED9016" w14:textId="77777777" w:rsidR="00E267B3" w:rsidRPr="00E267B3" w:rsidRDefault="00E267B3" w:rsidP="00E267B3">
            <w:pPr>
              <w:bidi w:val="0"/>
              <w:rPr>
                <w:rFonts w:asciiTheme="minorBidi" w:hAnsiTheme="minorBidi" w:cstheme="minorBidi"/>
                <w:color w:val="000000"/>
                <w:sz w:val="20"/>
                <w:szCs w:val="20"/>
                <w:rtl/>
              </w:rPr>
            </w:pPr>
            <w:r w:rsidRPr="00E267B3">
              <w:rPr>
                <w:rFonts w:asciiTheme="minorBidi" w:hAnsiTheme="minorBidi" w:cstheme="minorBidi"/>
                <w:color w:val="000000"/>
                <w:sz w:val="20"/>
                <w:szCs w:val="20"/>
              </w:rPr>
              <w:t>(-50.8) - (-26.9)</w:t>
            </w:r>
          </w:p>
        </w:tc>
        <w:tc>
          <w:tcPr>
            <w:tcW w:w="10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BD7C46" w14:textId="77777777" w:rsidR="00E267B3" w:rsidRPr="00E267B3" w:rsidRDefault="00E267B3" w:rsidP="00E267B3">
            <w:pPr>
              <w:bidi w:val="0"/>
              <w:jc w:val="right"/>
              <w:rPr>
                <w:rFonts w:asciiTheme="minorBidi" w:hAnsiTheme="minorBidi" w:cstheme="minorBidi"/>
                <w:color w:val="000000"/>
                <w:sz w:val="20"/>
                <w:szCs w:val="20"/>
              </w:rPr>
            </w:pPr>
            <w:r w:rsidRPr="00E267B3">
              <w:rPr>
                <w:rFonts w:asciiTheme="minorBidi" w:hAnsiTheme="minorBidi" w:cstheme="minorBidi"/>
                <w:color w:val="000000"/>
                <w:sz w:val="20"/>
                <w:szCs w:val="20"/>
              </w:rPr>
              <w:t>-40.50</w:t>
            </w:r>
          </w:p>
        </w:tc>
        <w:tc>
          <w:tcPr>
            <w:tcW w:w="8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5572EF" w14:textId="77777777" w:rsidR="00E267B3" w:rsidRPr="00E267B3" w:rsidRDefault="00E267B3" w:rsidP="00E267B3">
            <w:pPr>
              <w:bidi w:val="0"/>
              <w:jc w:val="right"/>
              <w:rPr>
                <w:rFonts w:asciiTheme="minorBidi" w:hAnsiTheme="minorBidi" w:cstheme="minorBidi"/>
                <w:color w:val="000000"/>
                <w:sz w:val="20"/>
                <w:szCs w:val="20"/>
              </w:rPr>
            </w:pPr>
            <w:r w:rsidRPr="00E267B3">
              <w:rPr>
                <w:rFonts w:asciiTheme="minorBidi" w:hAnsiTheme="minorBidi" w:cstheme="minorBidi"/>
                <w:color w:val="000000"/>
                <w:sz w:val="20"/>
                <w:szCs w:val="20"/>
              </w:rPr>
              <w:t>4.63</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26E4B6" w14:textId="77777777" w:rsidR="00E267B3" w:rsidRPr="00E267B3" w:rsidRDefault="00E267B3" w:rsidP="00E267B3">
            <w:pPr>
              <w:rPr>
                <w:rFonts w:asciiTheme="minorBidi" w:hAnsiTheme="minorBidi" w:cstheme="minorBidi"/>
                <w:color w:val="000000"/>
                <w:sz w:val="20"/>
                <w:szCs w:val="20"/>
              </w:rPr>
            </w:pPr>
            <w:r w:rsidRPr="00E267B3">
              <w:rPr>
                <w:rFonts w:asciiTheme="minorBidi" w:hAnsiTheme="minorBidi" w:cstheme="minorBidi"/>
                <w:color w:val="000000"/>
                <w:sz w:val="20"/>
                <w:szCs w:val="20"/>
                <w:rtl/>
              </w:rPr>
              <w:t>אין</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20E233" w14:textId="77777777" w:rsidR="00E267B3" w:rsidRPr="00E267B3" w:rsidRDefault="00E267B3" w:rsidP="00E267B3">
            <w:pPr>
              <w:rPr>
                <w:rFonts w:asciiTheme="minorBidi" w:hAnsiTheme="minorBidi" w:cstheme="minorBidi"/>
                <w:color w:val="000000"/>
                <w:sz w:val="20"/>
                <w:szCs w:val="20"/>
                <w:rtl/>
              </w:rPr>
            </w:pPr>
            <w:r w:rsidRPr="00E267B3">
              <w:rPr>
                <w:rFonts w:asciiTheme="minorBidi" w:hAnsiTheme="minorBidi" w:cstheme="minorBidi"/>
                <w:color w:val="000000"/>
                <w:sz w:val="20"/>
                <w:szCs w:val="20"/>
                <w:rtl/>
              </w:rPr>
              <w:t>אין</w:t>
            </w:r>
          </w:p>
        </w:tc>
      </w:tr>
      <w:tr w:rsidR="00FE1B0D" w:rsidRPr="00FE1B0D" w14:paraId="6FE158AD" w14:textId="77777777" w:rsidTr="00FE1B0D">
        <w:trPr>
          <w:trHeight w:val="426"/>
        </w:trPr>
        <w:tc>
          <w:tcPr>
            <w:tcW w:w="15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6AF127" w14:textId="77777777" w:rsidR="00E267B3" w:rsidRPr="00E267B3" w:rsidRDefault="00E267B3" w:rsidP="00E267B3">
            <w:pPr>
              <w:bidi w:val="0"/>
              <w:rPr>
                <w:rFonts w:asciiTheme="minorBidi" w:hAnsiTheme="minorBidi" w:cstheme="minorBidi"/>
                <w:color w:val="000000"/>
                <w:sz w:val="20"/>
                <w:szCs w:val="20"/>
                <w:rtl/>
              </w:rPr>
            </w:pPr>
            <w:r w:rsidRPr="00E267B3">
              <w:rPr>
                <w:rFonts w:asciiTheme="minorBidi" w:hAnsiTheme="minorBidi" w:cstheme="minorBidi"/>
                <w:color w:val="000000"/>
                <w:sz w:val="20"/>
                <w:szCs w:val="20"/>
              </w:rPr>
              <w:t>euribor3m</w:t>
            </w:r>
          </w:p>
        </w:tc>
        <w:tc>
          <w:tcPr>
            <w:tcW w:w="347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AB22754" w14:textId="77777777" w:rsidR="00E267B3" w:rsidRPr="00E267B3" w:rsidRDefault="00E267B3" w:rsidP="00E267B3">
            <w:pPr>
              <w:rPr>
                <w:rFonts w:asciiTheme="minorBidi" w:hAnsiTheme="minorBidi" w:cstheme="minorBidi"/>
                <w:color w:val="000000"/>
                <w:sz w:val="20"/>
                <w:szCs w:val="20"/>
              </w:rPr>
            </w:pPr>
            <w:r w:rsidRPr="00E267B3">
              <w:rPr>
                <w:rFonts w:asciiTheme="minorBidi" w:hAnsiTheme="minorBidi" w:cstheme="minorBidi"/>
                <w:color w:val="000000"/>
                <w:sz w:val="20"/>
                <w:szCs w:val="20"/>
                <w:rtl/>
              </w:rPr>
              <w:t>ריבית היוריבור ל3 חודשים (יומי)</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9BAA44" w14:textId="77777777" w:rsidR="00E267B3" w:rsidRPr="00E267B3" w:rsidRDefault="00E267B3" w:rsidP="00E267B3">
            <w:pPr>
              <w:rPr>
                <w:rFonts w:asciiTheme="minorBidi" w:hAnsiTheme="minorBidi" w:cstheme="minorBidi"/>
                <w:color w:val="000000"/>
                <w:sz w:val="20"/>
                <w:szCs w:val="20"/>
                <w:rtl/>
              </w:rPr>
            </w:pPr>
            <w:r w:rsidRPr="00E267B3">
              <w:rPr>
                <w:rFonts w:asciiTheme="minorBidi" w:hAnsiTheme="minorBidi" w:cstheme="minorBidi"/>
                <w:color w:val="000000"/>
                <w:sz w:val="20"/>
                <w:szCs w:val="20"/>
                <w:rtl/>
              </w:rPr>
              <w:t>נומרי - רציף</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DFCA00" w14:textId="77777777" w:rsidR="00E267B3" w:rsidRPr="00E267B3" w:rsidRDefault="00E267B3" w:rsidP="00E267B3">
            <w:pPr>
              <w:rPr>
                <w:rFonts w:asciiTheme="minorBidi" w:hAnsiTheme="minorBidi" w:cstheme="minorBidi"/>
                <w:color w:val="000000"/>
                <w:sz w:val="20"/>
                <w:szCs w:val="20"/>
                <w:rtl/>
              </w:rPr>
            </w:pPr>
            <w:r w:rsidRPr="00E267B3">
              <w:rPr>
                <w:rFonts w:asciiTheme="minorBidi" w:hAnsiTheme="minorBidi" w:cstheme="minorBidi"/>
                <w:color w:val="000000"/>
                <w:sz w:val="20"/>
                <w:szCs w:val="20"/>
                <w:rtl/>
              </w:rPr>
              <w:t>אחוזים</w:t>
            </w:r>
          </w:p>
        </w:tc>
        <w:tc>
          <w:tcPr>
            <w:tcW w:w="44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550692" w14:textId="77777777" w:rsidR="00E267B3" w:rsidRPr="00E267B3" w:rsidRDefault="00E267B3" w:rsidP="00E267B3">
            <w:pPr>
              <w:bidi w:val="0"/>
              <w:rPr>
                <w:rFonts w:asciiTheme="minorBidi" w:hAnsiTheme="minorBidi" w:cstheme="minorBidi"/>
                <w:color w:val="000000"/>
                <w:sz w:val="20"/>
                <w:szCs w:val="20"/>
                <w:rtl/>
              </w:rPr>
            </w:pPr>
            <w:r w:rsidRPr="00E267B3">
              <w:rPr>
                <w:rFonts w:asciiTheme="minorBidi" w:hAnsiTheme="minorBidi" w:cstheme="minorBidi"/>
                <w:color w:val="000000"/>
                <w:sz w:val="20"/>
                <w:szCs w:val="20"/>
              </w:rPr>
              <w:t>(0.634) - (5.045)</w:t>
            </w:r>
          </w:p>
        </w:tc>
        <w:tc>
          <w:tcPr>
            <w:tcW w:w="10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E9B4BB" w14:textId="77777777" w:rsidR="00E267B3" w:rsidRPr="00E267B3" w:rsidRDefault="00E267B3" w:rsidP="00E267B3">
            <w:pPr>
              <w:bidi w:val="0"/>
              <w:jc w:val="right"/>
              <w:rPr>
                <w:rFonts w:asciiTheme="minorBidi" w:hAnsiTheme="minorBidi" w:cstheme="minorBidi"/>
                <w:color w:val="000000"/>
                <w:sz w:val="20"/>
                <w:szCs w:val="20"/>
              </w:rPr>
            </w:pPr>
            <w:r w:rsidRPr="00E267B3">
              <w:rPr>
                <w:rFonts w:asciiTheme="minorBidi" w:hAnsiTheme="minorBidi" w:cstheme="minorBidi"/>
                <w:color w:val="000000"/>
                <w:sz w:val="20"/>
                <w:szCs w:val="20"/>
              </w:rPr>
              <w:t>3.62</w:t>
            </w:r>
          </w:p>
        </w:tc>
        <w:tc>
          <w:tcPr>
            <w:tcW w:w="8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C7426B" w14:textId="77777777" w:rsidR="00E267B3" w:rsidRPr="00E267B3" w:rsidRDefault="00E267B3" w:rsidP="00E267B3">
            <w:pPr>
              <w:bidi w:val="0"/>
              <w:jc w:val="right"/>
              <w:rPr>
                <w:rFonts w:asciiTheme="minorBidi" w:hAnsiTheme="minorBidi" w:cstheme="minorBidi"/>
                <w:color w:val="000000"/>
                <w:sz w:val="20"/>
                <w:szCs w:val="20"/>
              </w:rPr>
            </w:pPr>
            <w:r w:rsidRPr="00E267B3">
              <w:rPr>
                <w:rFonts w:asciiTheme="minorBidi" w:hAnsiTheme="minorBidi" w:cstheme="minorBidi"/>
                <w:color w:val="000000"/>
                <w:sz w:val="20"/>
                <w:szCs w:val="20"/>
              </w:rPr>
              <w:t>1.73</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4BDD76" w14:textId="77777777" w:rsidR="00E267B3" w:rsidRPr="00E267B3" w:rsidRDefault="00E267B3" w:rsidP="00E267B3">
            <w:pPr>
              <w:rPr>
                <w:rFonts w:asciiTheme="minorBidi" w:hAnsiTheme="minorBidi" w:cstheme="minorBidi"/>
                <w:color w:val="000000"/>
                <w:sz w:val="20"/>
                <w:szCs w:val="20"/>
              </w:rPr>
            </w:pPr>
            <w:r w:rsidRPr="00E267B3">
              <w:rPr>
                <w:rFonts w:asciiTheme="minorBidi" w:hAnsiTheme="minorBidi" w:cstheme="minorBidi"/>
                <w:color w:val="000000"/>
                <w:sz w:val="20"/>
                <w:szCs w:val="20"/>
                <w:rtl/>
              </w:rPr>
              <w:t>אין</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7BC27F" w14:textId="77777777" w:rsidR="00E267B3" w:rsidRPr="00E267B3" w:rsidRDefault="00E267B3" w:rsidP="00E267B3">
            <w:pPr>
              <w:rPr>
                <w:rFonts w:asciiTheme="minorBidi" w:hAnsiTheme="minorBidi" w:cstheme="minorBidi"/>
                <w:color w:val="000000"/>
                <w:sz w:val="20"/>
                <w:szCs w:val="20"/>
                <w:rtl/>
              </w:rPr>
            </w:pPr>
            <w:r w:rsidRPr="00E267B3">
              <w:rPr>
                <w:rFonts w:asciiTheme="minorBidi" w:hAnsiTheme="minorBidi" w:cstheme="minorBidi"/>
                <w:color w:val="000000"/>
                <w:sz w:val="20"/>
                <w:szCs w:val="20"/>
                <w:rtl/>
              </w:rPr>
              <w:t>אין</w:t>
            </w:r>
          </w:p>
        </w:tc>
      </w:tr>
      <w:tr w:rsidR="00FE1B0D" w:rsidRPr="00FE1B0D" w14:paraId="70B6D1B3" w14:textId="77777777" w:rsidTr="00FE1B0D">
        <w:trPr>
          <w:trHeight w:val="223"/>
        </w:trPr>
        <w:tc>
          <w:tcPr>
            <w:tcW w:w="15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13DD2F" w14:textId="77777777" w:rsidR="00E267B3" w:rsidRPr="00E267B3" w:rsidRDefault="00E267B3" w:rsidP="00E267B3">
            <w:pPr>
              <w:bidi w:val="0"/>
              <w:rPr>
                <w:rFonts w:asciiTheme="minorBidi" w:hAnsiTheme="minorBidi" w:cstheme="minorBidi"/>
                <w:color w:val="000000"/>
                <w:sz w:val="20"/>
                <w:szCs w:val="20"/>
                <w:rtl/>
              </w:rPr>
            </w:pPr>
            <w:r w:rsidRPr="00E267B3">
              <w:rPr>
                <w:rFonts w:asciiTheme="minorBidi" w:hAnsiTheme="minorBidi" w:cstheme="minorBidi"/>
                <w:color w:val="000000"/>
                <w:sz w:val="20"/>
                <w:szCs w:val="20"/>
              </w:rPr>
              <w:t>nr.employed</w:t>
            </w:r>
          </w:p>
        </w:tc>
        <w:tc>
          <w:tcPr>
            <w:tcW w:w="347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192320" w14:textId="77777777" w:rsidR="00E267B3" w:rsidRPr="00E267B3" w:rsidRDefault="00E267B3" w:rsidP="00E267B3">
            <w:pPr>
              <w:rPr>
                <w:rFonts w:asciiTheme="minorBidi" w:hAnsiTheme="minorBidi" w:cstheme="minorBidi"/>
                <w:color w:val="000000"/>
                <w:sz w:val="20"/>
                <w:szCs w:val="20"/>
              </w:rPr>
            </w:pPr>
            <w:r w:rsidRPr="00E267B3">
              <w:rPr>
                <w:rFonts w:asciiTheme="minorBidi" w:hAnsiTheme="minorBidi" w:cstheme="minorBidi"/>
                <w:color w:val="000000"/>
                <w:sz w:val="20"/>
                <w:szCs w:val="20"/>
                <w:rtl/>
              </w:rPr>
              <w:t>כמות המועסקים (רבעוני)</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654E4E" w14:textId="77777777" w:rsidR="00E267B3" w:rsidRPr="00E267B3" w:rsidRDefault="00E267B3" w:rsidP="00E267B3">
            <w:pPr>
              <w:rPr>
                <w:rFonts w:asciiTheme="minorBidi" w:hAnsiTheme="minorBidi" w:cstheme="minorBidi"/>
                <w:color w:val="000000"/>
                <w:sz w:val="20"/>
                <w:szCs w:val="20"/>
                <w:rtl/>
              </w:rPr>
            </w:pPr>
            <w:r w:rsidRPr="00E267B3">
              <w:rPr>
                <w:rFonts w:asciiTheme="minorBidi" w:hAnsiTheme="minorBidi" w:cstheme="minorBidi"/>
                <w:color w:val="000000"/>
                <w:sz w:val="20"/>
                <w:szCs w:val="20"/>
                <w:rtl/>
              </w:rPr>
              <w:t>נומרי - רציף</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79CB58" w14:textId="77777777" w:rsidR="00E267B3" w:rsidRPr="00E267B3" w:rsidRDefault="00E267B3" w:rsidP="00E267B3">
            <w:pPr>
              <w:rPr>
                <w:rFonts w:asciiTheme="minorBidi" w:hAnsiTheme="minorBidi" w:cstheme="minorBidi"/>
                <w:color w:val="000000"/>
                <w:sz w:val="20"/>
                <w:szCs w:val="20"/>
                <w:rtl/>
              </w:rPr>
            </w:pPr>
            <w:r w:rsidRPr="00E267B3">
              <w:rPr>
                <w:rFonts w:asciiTheme="minorBidi" w:hAnsiTheme="minorBidi" w:cstheme="minorBidi"/>
                <w:color w:val="000000"/>
                <w:sz w:val="20"/>
                <w:szCs w:val="20"/>
                <w:rtl/>
              </w:rPr>
              <w:t>יח'</w:t>
            </w:r>
          </w:p>
        </w:tc>
        <w:tc>
          <w:tcPr>
            <w:tcW w:w="44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7AD3FA" w14:textId="77777777" w:rsidR="00E267B3" w:rsidRPr="00E267B3" w:rsidRDefault="00E267B3" w:rsidP="00E267B3">
            <w:pPr>
              <w:bidi w:val="0"/>
              <w:rPr>
                <w:rFonts w:asciiTheme="minorBidi" w:hAnsiTheme="minorBidi" w:cstheme="minorBidi"/>
                <w:color w:val="000000"/>
                <w:sz w:val="20"/>
                <w:szCs w:val="20"/>
                <w:rtl/>
              </w:rPr>
            </w:pPr>
            <w:r w:rsidRPr="00E267B3">
              <w:rPr>
                <w:rFonts w:asciiTheme="minorBidi" w:hAnsiTheme="minorBidi" w:cstheme="minorBidi"/>
                <w:color w:val="000000"/>
                <w:sz w:val="20"/>
                <w:szCs w:val="20"/>
              </w:rPr>
              <w:t>(4963.6) - (5228.1)</w:t>
            </w:r>
          </w:p>
        </w:tc>
        <w:tc>
          <w:tcPr>
            <w:tcW w:w="10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22CB9B" w14:textId="77777777" w:rsidR="00E267B3" w:rsidRPr="00E267B3" w:rsidRDefault="00E267B3" w:rsidP="00E267B3">
            <w:pPr>
              <w:bidi w:val="0"/>
              <w:jc w:val="right"/>
              <w:rPr>
                <w:rFonts w:asciiTheme="minorBidi" w:hAnsiTheme="minorBidi" w:cstheme="minorBidi"/>
                <w:color w:val="000000"/>
                <w:sz w:val="20"/>
                <w:szCs w:val="20"/>
              </w:rPr>
            </w:pPr>
            <w:r w:rsidRPr="00E267B3">
              <w:rPr>
                <w:rFonts w:asciiTheme="minorBidi" w:hAnsiTheme="minorBidi" w:cstheme="minorBidi"/>
                <w:color w:val="000000"/>
                <w:sz w:val="20"/>
                <w:szCs w:val="20"/>
              </w:rPr>
              <w:t>5167.04</w:t>
            </w:r>
          </w:p>
        </w:tc>
        <w:tc>
          <w:tcPr>
            <w:tcW w:w="8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E9AC1C" w14:textId="77777777" w:rsidR="00E267B3" w:rsidRPr="00E267B3" w:rsidRDefault="00E267B3" w:rsidP="00E267B3">
            <w:pPr>
              <w:bidi w:val="0"/>
              <w:jc w:val="right"/>
              <w:rPr>
                <w:rFonts w:asciiTheme="minorBidi" w:hAnsiTheme="minorBidi" w:cstheme="minorBidi"/>
                <w:color w:val="000000"/>
                <w:sz w:val="20"/>
                <w:szCs w:val="20"/>
              </w:rPr>
            </w:pPr>
            <w:r w:rsidRPr="00E267B3">
              <w:rPr>
                <w:rFonts w:asciiTheme="minorBidi" w:hAnsiTheme="minorBidi" w:cstheme="minorBidi"/>
                <w:color w:val="000000"/>
                <w:sz w:val="20"/>
                <w:szCs w:val="20"/>
              </w:rPr>
              <w:t>72.25</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7C8DDA" w14:textId="77777777" w:rsidR="00E267B3" w:rsidRPr="00E267B3" w:rsidRDefault="00E267B3" w:rsidP="00E267B3">
            <w:pPr>
              <w:rPr>
                <w:rFonts w:asciiTheme="minorBidi" w:hAnsiTheme="minorBidi" w:cstheme="minorBidi"/>
                <w:color w:val="000000"/>
                <w:sz w:val="20"/>
                <w:szCs w:val="20"/>
              </w:rPr>
            </w:pPr>
            <w:r w:rsidRPr="00E267B3">
              <w:rPr>
                <w:rFonts w:asciiTheme="minorBidi" w:hAnsiTheme="minorBidi" w:cstheme="minorBidi"/>
                <w:color w:val="000000"/>
                <w:sz w:val="20"/>
                <w:szCs w:val="20"/>
                <w:rtl/>
              </w:rPr>
              <w:t>אין</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5AE2AD" w14:textId="77777777" w:rsidR="00E267B3" w:rsidRPr="00E267B3" w:rsidRDefault="00E267B3" w:rsidP="00E267B3">
            <w:pPr>
              <w:rPr>
                <w:rFonts w:asciiTheme="minorBidi" w:hAnsiTheme="minorBidi" w:cstheme="minorBidi"/>
                <w:color w:val="000000"/>
                <w:sz w:val="20"/>
                <w:szCs w:val="20"/>
                <w:rtl/>
              </w:rPr>
            </w:pPr>
            <w:r w:rsidRPr="00E267B3">
              <w:rPr>
                <w:rFonts w:asciiTheme="minorBidi" w:hAnsiTheme="minorBidi" w:cstheme="minorBidi"/>
                <w:color w:val="000000"/>
                <w:sz w:val="20"/>
                <w:szCs w:val="20"/>
                <w:rtl/>
              </w:rPr>
              <w:t>אין</w:t>
            </w:r>
          </w:p>
        </w:tc>
      </w:tr>
      <w:tr w:rsidR="00FE1B0D" w:rsidRPr="00FE1B0D" w14:paraId="780BA555" w14:textId="77777777" w:rsidTr="00FE1B0D">
        <w:trPr>
          <w:trHeight w:val="197"/>
        </w:trPr>
        <w:tc>
          <w:tcPr>
            <w:tcW w:w="15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97AB7A" w14:textId="77777777" w:rsidR="00E267B3" w:rsidRPr="00E267B3" w:rsidRDefault="00E267B3" w:rsidP="00E267B3">
            <w:pPr>
              <w:bidi w:val="0"/>
              <w:rPr>
                <w:rFonts w:asciiTheme="minorBidi" w:hAnsiTheme="minorBidi" w:cstheme="minorBidi"/>
                <w:color w:val="000000"/>
                <w:sz w:val="20"/>
                <w:szCs w:val="20"/>
                <w:rtl/>
              </w:rPr>
            </w:pPr>
            <w:r w:rsidRPr="00E267B3">
              <w:rPr>
                <w:rFonts w:asciiTheme="minorBidi" w:hAnsiTheme="minorBidi" w:cstheme="minorBidi"/>
                <w:color w:val="000000"/>
                <w:sz w:val="20"/>
                <w:szCs w:val="20"/>
              </w:rPr>
              <w:t>y</w:t>
            </w:r>
          </w:p>
        </w:tc>
        <w:tc>
          <w:tcPr>
            <w:tcW w:w="347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9A2D14" w14:textId="77777777" w:rsidR="00E267B3" w:rsidRPr="00E267B3" w:rsidRDefault="00E267B3" w:rsidP="00E267B3">
            <w:pPr>
              <w:rPr>
                <w:rFonts w:asciiTheme="minorBidi" w:hAnsiTheme="minorBidi" w:cstheme="minorBidi"/>
                <w:color w:val="000000"/>
                <w:sz w:val="20"/>
                <w:szCs w:val="20"/>
              </w:rPr>
            </w:pPr>
            <w:r w:rsidRPr="00E267B3">
              <w:rPr>
                <w:rFonts w:asciiTheme="minorBidi" w:hAnsiTheme="minorBidi" w:cstheme="minorBidi"/>
                <w:color w:val="000000"/>
                <w:sz w:val="20"/>
                <w:szCs w:val="20"/>
                <w:rtl/>
              </w:rPr>
              <w:t>משתנה יעד, האם חתם על פקדון</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C0363A" w14:textId="77777777" w:rsidR="00E267B3" w:rsidRPr="00E267B3" w:rsidRDefault="00E267B3" w:rsidP="00E267B3">
            <w:pPr>
              <w:rPr>
                <w:rFonts w:asciiTheme="minorBidi" w:hAnsiTheme="minorBidi" w:cstheme="minorBidi"/>
                <w:color w:val="000000"/>
                <w:sz w:val="20"/>
                <w:szCs w:val="20"/>
                <w:rtl/>
              </w:rPr>
            </w:pPr>
            <w:r w:rsidRPr="00E267B3">
              <w:rPr>
                <w:rFonts w:asciiTheme="minorBidi" w:hAnsiTheme="minorBidi" w:cstheme="minorBidi"/>
                <w:color w:val="000000"/>
                <w:sz w:val="20"/>
                <w:szCs w:val="20"/>
                <w:rtl/>
              </w:rPr>
              <w:t>בינארי</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ED205E" w14:textId="77777777" w:rsidR="00E267B3" w:rsidRPr="00E267B3" w:rsidRDefault="00E267B3" w:rsidP="00E267B3">
            <w:pPr>
              <w:bidi w:val="0"/>
              <w:rPr>
                <w:rFonts w:asciiTheme="minorBidi" w:hAnsiTheme="minorBidi" w:cstheme="minorBidi"/>
                <w:color w:val="000000"/>
                <w:sz w:val="20"/>
                <w:szCs w:val="20"/>
                <w:rtl/>
              </w:rPr>
            </w:pPr>
            <w:r w:rsidRPr="00E267B3">
              <w:rPr>
                <w:rFonts w:asciiTheme="minorBidi" w:hAnsiTheme="minorBidi" w:cstheme="minorBidi"/>
                <w:color w:val="000000"/>
                <w:sz w:val="20"/>
                <w:szCs w:val="20"/>
                <w:rtl/>
              </w:rPr>
              <w:t> </w:t>
            </w:r>
          </w:p>
        </w:tc>
        <w:tc>
          <w:tcPr>
            <w:tcW w:w="44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FF930F" w14:textId="77777777" w:rsidR="00E267B3" w:rsidRPr="00E267B3" w:rsidRDefault="00E267B3" w:rsidP="00E267B3">
            <w:pPr>
              <w:bidi w:val="0"/>
              <w:rPr>
                <w:rFonts w:asciiTheme="minorBidi" w:hAnsiTheme="minorBidi" w:cstheme="minorBidi"/>
                <w:color w:val="000000"/>
                <w:sz w:val="20"/>
                <w:szCs w:val="20"/>
              </w:rPr>
            </w:pPr>
            <w:r w:rsidRPr="00E267B3">
              <w:rPr>
                <w:rFonts w:asciiTheme="minorBidi" w:hAnsiTheme="minorBidi" w:cstheme="minorBidi"/>
                <w:color w:val="000000"/>
                <w:sz w:val="20"/>
                <w:szCs w:val="20"/>
              </w:rPr>
              <w:t>'yes', 'no'</w:t>
            </w:r>
          </w:p>
        </w:tc>
        <w:tc>
          <w:tcPr>
            <w:tcW w:w="10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B98948" w14:textId="77777777" w:rsidR="00E267B3" w:rsidRPr="00E267B3" w:rsidRDefault="00E267B3" w:rsidP="00E267B3">
            <w:pPr>
              <w:bidi w:val="0"/>
              <w:rPr>
                <w:rFonts w:asciiTheme="minorBidi" w:hAnsiTheme="minorBidi" w:cstheme="minorBidi"/>
                <w:color w:val="000000"/>
                <w:sz w:val="20"/>
                <w:szCs w:val="20"/>
              </w:rPr>
            </w:pPr>
            <w:r w:rsidRPr="00E267B3">
              <w:rPr>
                <w:rFonts w:asciiTheme="minorBidi" w:hAnsiTheme="minorBidi" w:cstheme="minorBidi"/>
                <w:color w:val="000000"/>
                <w:sz w:val="20"/>
                <w:szCs w:val="20"/>
              </w:rPr>
              <w:t> </w:t>
            </w:r>
          </w:p>
        </w:tc>
        <w:tc>
          <w:tcPr>
            <w:tcW w:w="8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D45908" w14:textId="77777777" w:rsidR="00E267B3" w:rsidRPr="00E267B3" w:rsidRDefault="00E267B3" w:rsidP="00E267B3">
            <w:pPr>
              <w:bidi w:val="0"/>
              <w:rPr>
                <w:rFonts w:asciiTheme="minorBidi" w:hAnsiTheme="minorBidi" w:cstheme="minorBidi"/>
                <w:color w:val="000000"/>
                <w:sz w:val="20"/>
                <w:szCs w:val="20"/>
              </w:rPr>
            </w:pPr>
            <w:r w:rsidRPr="00E267B3">
              <w:rPr>
                <w:rFonts w:asciiTheme="minorBidi" w:hAnsiTheme="minorBidi" w:cstheme="minorBidi"/>
                <w:color w:val="000000"/>
                <w:sz w:val="20"/>
                <w:szCs w:val="20"/>
              </w:rPr>
              <w:t> </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688BDA" w14:textId="77777777" w:rsidR="00E267B3" w:rsidRPr="00E267B3" w:rsidRDefault="00E267B3" w:rsidP="00E267B3">
            <w:pPr>
              <w:rPr>
                <w:rFonts w:asciiTheme="minorBidi" w:hAnsiTheme="minorBidi" w:cstheme="minorBidi"/>
                <w:color w:val="000000"/>
                <w:sz w:val="20"/>
                <w:szCs w:val="20"/>
              </w:rPr>
            </w:pPr>
            <w:r w:rsidRPr="00E267B3">
              <w:rPr>
                <w:rFonts w:asciiTheme="minorBidi" w:hAnsiTheme="minorBidi" w:cstheme="minorBidi"/>
                <w:color w:val="000000"/>
                <w:sz w:val="20"/>
                <w:szCs w:val="20"/>
                <w:rtl/>
              </w:rPr>
              <w:t>אין</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CA2574" w14:textId="77777777" w:rsidR="00E267B3" w:rsidRPr="00E267B3" w:rsidRDefault="00E267B3" w:rsidP="00E267B3">
            <w:pPr>
              <w:rPr>
                <w:rFonts w:asciiTheme="minorBidi" w:hAnsiTheme="minorBidi" w:cstheme="minorBidi"/>
                <w:color w:val="000000"/>
                <w:sz w:val="20"/>
                <w:szCs w:val="20"/>
                <w:rtl/>
              </w:rPr>
            </w:pPr>
            <w:r w:rsidRPr="00E267B3">
              <w:rPr>
                <w:rFonts w:asciiTheme="minorBidi" w:hAnsiTheme="minorBidi" w:cstheme="minorBidi"/>
                <w:color w:val="000000"/>
                <w:sz w:val="20"/>
                <w:szCs w:val="20"/>
                <w:rtl/>
              </w:rPr>
              <w:t>אין</w:t>
            </w:r>
          </w:p>
        </w:tc>
      </w:tr>
    </w:tbl>
    <w:p w14:paraId="71D2B80B" w14:textId="77777777" w:rsidR="00BB5C9F" w:rsidRPr="00FE1B0D" w:rsidRDefault="00BB5C9F" w:rsidP="00BB5C9F">
      <w:pPr>
        <w:rPr>
          <w:rFonts w:asciiTheme="minorBidi" w:hAnsiTheme="minorBidi" w:cstheme="minorBidi"/>
          <w:rtl/>
        </w:rPr>
      </w:pPr>
      <w:r w:rsidRPr="00FE1B0D">
        <w:rPr>
          <w:rFonts w:asciiTheme="minorBidi" w:hAnsiTheme="minorBidi" w:cstheme="minorBidi"/>
          <w:rtl/>
        </w:rPr>
        <w:lastRenderedPageBreak/>
        <w:tab/>
      </w:r>
      <w:r w:rsidRPr="00FE1B0D">
        <w:rPr>
          <w:rFonts w:asciiTheme="minorBidi" w:hAnsiTheme="minorBidi" w:cstheme="minorBidi"/>
          <w:rtl/>
        </w:rPr>
        <w:tab/>
      </w:r>
    </w:p>
    <w:p w14:paraId="3BEB7C1A" w14:textId="77777777" w:rsidR="00BB5C9F" w:rsidRPr="00FE1B0D" w:rsidRDefault="00856917" w:rsidP="005F7334">
      <w:pPr>
        <w:rPr>
          <w:rFonts w:asciiTheme="minorBidi" w:hAnsiTheme="minorBidi" w:cstheme="minorBidi"/>
          <w:sz w:val="22"/>
          <w:szCs w:val="22"/>
          <w:rtl/>
        </w:rPr>
      </w:pPr>
      <w:r w:rsidRPr="00FE1B0D">
        <w:rPr>
          <w:rFonts w:asciiTheme="minorBidi" w:hAnsiTheme="minorBidi" w:cstheme="minorBidi"/>
          <w:sz w:val="22"/>
          <w:szCs w:val="22"/>
          <w:rtl/>
        </w:rPr>
        <w:t xml:space="preserve">סה"כ רשומות לפני הניקוי </w:t>
      </w:r>
      <w:r w:rsidR="005F7334" w:rsidRPr="00FE1B0D">
        <w:rPr>
          <w:rFonts w:asciiTheme="minorBidi" w:hAnsiTheme="minorBidi" w:cstheme="minorBidi"/>
          <w:sz w:val="22"/>
          <w:szCs w:val="22"/>
        </w:rPr>
        <w:t>41189</w:t>
      </w:r>
    </w:p>
    <w:p w14:paraId="5404BFE5" w14:textId="77777777" w:rsidR="00B379D3" w:rsidRPr="00FE1B0D" w:rsidRDefault="00856917" w:rsidP="00FE1B0D">
      <w:pPr>
        <w:rPr>
          <w:rFonts w:asciiTheme="minorBidi" w:hAnsiTheme="minorBidi" w:cstheme="minorBidi"/>
          <w:sz w:val="22"/>
          <w:szCs w:val="22"/>
          <w:rtl/>
        </w:rPr>
      </w:pPr>
      <w:r w:rsidRPr="00FE1B0D">
        <w:rPr>
          <w:rFonts w:asciiTheme="minorBidi" w:hAnsiTheme="minorBidi" w:cstheme="minorBidi"/>
          <w:sz w:val="22"/>
          <w:szCs w:val="22"/>
          <w:rtl/>
        </w:rPr>
        <w:t>סה"כ רשומות לאחר הניקוי</w:t>
      </w:r>
      <w:r w:rsidR="00941292" w:rsidRPr="00FE1B0D">
        <w:rPr>
          <w:rFonts w:asciiTheme="minorBidi" w:hAnsiTheme="minorBidi" w:cstheme="minorBidi"/>
          <w:sz w:val="22"/>
          <w:szCs w:val="22"/>
          <w:rtl/>
        </w:rPr>
        <w:t xml:space="preserve"> </w:t>
      </w:r>
      <w:r w:rsidR="009E7AE1" w:rsidRPr="00FE1B0D">
        <w:rPr>
          <w:rFonts w:asciiTheme="minorBidi" w:hAnsiTheme="minorBidi" w:cstheme="minorBidi"/>
          <w:sz w:val="22"/>
          <w:szCs w:val="22"/>
          <w:rtl/>
        </w:rPr>
        <w:t>הנתונים</w:t>
      </w:r>
      <w:r w:rsidR="00941292" w:rsidRPr="00FE1B0D">
        <w:rPr>
          <w:rFonts w:asciiTheme="minorBidi" w:hAnsiTheme="minorBidi" w:cstheme="minorBidi"/>
          <w:sz w:val="22"/>
          <w:szCs w:val="22"/>
          <w:rtl/>
        </w:rPr>
        <w:t xml:space="preserve"> (רא</w:t>
      </w:r>
      <w:r w:rsidR="008D0058" w:rsidRPr="00FE1B0D">
        <w:rPr>
          <w:rFonts w:asciiTheme="minorBidi" w:hAnsiTheme="minorBidi" w:cstheme="minorBidi"/>
          <w:sz w:val="22"/>
          <w:szCs w:val="22"/>
          <w:rtl/>
        </w:rPr>
        <w:t>ו</w:t>
      </w:r>
      <w:r w:rsidR="00941292" w:rsidRPr="00FE1B0D">
        <w:rPr>
          <w:rFonts w:asciiTheme="minorBidi" w:hAnsiTheme="minorBidi" w:cstheme="minorBidi"/>
          <w:sz w:val="22"/>
          <w:szCs w:val="22"/>
          <w:rtl/>
        </w:rPr>
        <w:t xml:space="preserve"> סעיף ה')</w:t>
      </w:r>
      <w:r w:rsidR="0045448D" w:rsidRPr="00FE1B0D">
        <w:rPr>
          <w:rFonts w:asciiTheme="minorBidi" w:hAnsiTheme="minorBidi" w:cstheme="minorBidi"/>
          <w:sz w:val="22"/>
          <w:szCs w:val="22"/>
          <w:rtl/>
        </w:rPr>
        <w:t xml:space="preserve">: </w:t>
      </w:r>
      <w:r w:rsidR="00FE1B0D" w:rsidRPr="00FE1B0D">
        <w:rPr>
          <w:rFonts w:asciiTheme="minorBidi" w:hAnsiTheme="minorBidi" w:cstheme="minorBidi"/>
          <w:sz w:val="22"/>
          <w:szCs w:val="22"/>
          <w:rtl/>
        </w:rPr>
        <w:t>40119</w:t>
      </w:r>
    </w:p>
    <w:p w14:paraId="554294D9" w14:textId="77777777" w:rsidR="00A028BB" w:rsidRPr="00FE1B0D" w:rsidRDefault="00A028BB" w:rsidP="00A028BB">
      <w:pPr>
        <w:rPr>
          <w:rFonts w:asciiTheme="minorBidi" w:hAnsiTheme="minorBidi" w:cstheme="minorBidi"/>
          <w:sz w:val="22"/>
          <w:szCs w:val="22"/>
          <w:rtl/>
        </w:rPr>
      </w:pPr>
    </w:p>
    <w:p w14:paraId="76552ECE" w14:textId="77777777" w:rsidR="00A028BB" w:rsidRPr="00FE1B0D" w:rsidRDefault="00A028BB" w:rsidP="00FE1B0D">
      <w:pPr>
        <w:pStyle w:val="ListParagraph"/>
        <w:numPr>
          <w:ilvl w:val="0"/>
          <w:numId w:val="18"/>
        </w:numPr>
        <w:ind w:left="-82"/>
        <w:rPr>
          <w:rFonts w:asciiTheme="minorBidi" w:hAnsiTheme="minorBidi" w:cstheme="minorBidi"/>
          <w:sz w:val="22"/>
          <w:szCs w:val="22"/>
          <w:rtl/>
        </w:rPr>
      </w:pPr>
      <w:r w:rsidRPr="00FE1B0D">
        <w:rPr>
          <w:rFonts w:asciiTheme="minorBidi" w:hAnsiTheme="minorBidi" w:cstheme="minorBidi"/>
          <w:b/>
          <w:bCs/>
          <w:sz w:val="22"/>
          <w:szCs w:val="22"/>
          <w:rtl/>
        </w:rPr>
        <w:t>מטרת כריית המידע</w:t>
      </w:r>
      <w:r w:rsidR="008E4C36" w:rsidRPr="00FE1B0D">
        <w:rPr>
          <w:rFonts w:asciiTheme="minorBidi" w:hAnsiTheme="minorBidi" w:cstheme="minorBidi"/>
          <w:sz w:val="22"/>
          <w:szCs w:val="22"/>
          <w:rtl/>
        </w:rPr>
        <w:t>:</w:t>
      </w:r>
      <w:r w:rsidR="005F7334" w:rsidRPr="00FE1B0D">
        <w:rPr>
          <w:rFonts w:asciiTheme="minorBidi" w:hAnsiTheme="minorBidi" w:cstheme="minorBidi"/>
          <w:sz w:val="22"/>
          <w:szCs w:val="22"/>
          <w:rtl/>
        </w:rPr>
        <w:t xml:space="preserve"> לחזות האם לקוח יחתום על תנאי הפקדון שהוצעו לו במהלך שיחות השיווק הטלפוני</w:t>
      </w:r>
    </w:p>
    <w:p w14:paraId="3CF19D35" w14:textId="77777777" w:rsidR="00160CBF" w:rsidRPr="00FE1B0D" w:rsidRDefault="00160CBF" w:rsidP="00160CBF">
      <w:pPr>
        <w:rPr>
          <w:rFonts w:asciiTheme="minorBidi" w:hAnsiTheme="minorBidi" w:cstheme="minorBidi"/>
          <w:sz w:val="22"/>
          <w:szCs w:val="22"/>
          <w:rtl/>
        </w:rPr>
      </w:pPr>
    </w:p>
    <w:p w14:paraId="1C28C436" w14:textId="77777777" w:rsidR="00546B55" w:rsidRPr="00FE1B0D" w:rsidRDefault="00546B55" w:rsidP="00FE1B0D">
      <w:pPr>
        <w:pStyle w:val="ListParagraph"/>
        <w:numPr>
          <w:ilvl w:val="0"/>
          <w:numId w:val="18"/>
        </w:numPr>
        <w:ind w:left="-82"/>
        <w:rPr>
          <w:rFonts w:asciiTheme="minorBidi" w:hAnsiTheme="minorBidi" w:cstheme="minorBidi"/>
          <w:b/>
          <w:bCs/>
          <w:sz w:val="22"/>
          <w:szCs w:val="22"/>
          <w:rtl/>
        </w:rPr>
      </w:pPr>
      <w:commentRangeStart w:id="1"/>
      <w:r w:rsidRPr="00FE1B0D">
        <w:rPr>
          <w:rFonts w:asciiTheme="minorBidi" w:hAnsiTheme="minorBidi" w:cstheme="minorBidi"/>
          <w:b/>
          <w:bCs/>
          <w:sz w:val="22"/>
          <w:szCs w:val="22"/>
          <w:rtl/>
        </w:rPr>
        <w:t>שלבי ה-</w:t>
      </w:r>
      <w:r w:rsidRPr="00FE1B0D">
        <w:rPr>
          <w:rFonts w:asciiTheme="minorBidi" w:hAnsiTheme="minorBidi" w:cstheme="minorBidi"/>
          <w:b/>
          <w:bCs/>
          <w:sz w:val="22"/>
          <w:szCs w:val="22"/>
        </w:rPr>
        <w:t>KDD</w:t>
      </w:r>
      <w:r w:rsidRPr="00FE1B0D">
        <w:rPr>
          <w:rFonts w:asciiTheme="minorBidi" w:hAnsiTheme="minorBidi" w:cstheme="minorBidi"/>
          <w:b/>
          <w:bCs/>
          <w:sz w:val="22"/>
          <w:szCs w:val="22"/>
          <w:rtl/>
        </w:rPr>
        <w:t xml:space="preserve"> :</w:t>
      </w:r>
      <w:commentRangeEnd w:id="1"/>
      <w:r w:rsidR="000214FC">
        <w:rPr>
          <w:rStyle w:val="CommentReference"/>
          <w:rFonts w:asciiTheme="minorHAnsi" w:eastAsiaTheme="minorHAnsi" w:hAnsiTheme="minorHAnsi" w:cstheme="minorBidi"/>
          <w:rtl/>
        </w:rPr>
        <w:commentReference w:id="1"/>
      </w:r>
    </w:p>
    <w:p w14:paraId="62FC09CE" w14:textId="77777777" w:rsidR="00546B55" w:rsidRPr="00FE1B0D" w:rsidRDefault="008E4C36" w:rsidP="00FE1B0D">
      <w:pPr>
        <w:pStyle w:val="ListParagraph"/>
        <w:numPr>
          <w:ilvl w:val="0"/>
          <w:numId w:val="7"/>
        </w:numPr>
        <w:ind w:left="360"/>
        <w:rPr>
          <w:rFonts w:asciiTheme="minorBidi" w:hAnsiTheme="minorBidi" w:cstheme="minorBidi"/>
          <w:sz w:val="22"/>
          <w:szCs w:val="22"/>
          <w:rtl/>
        </w:rPr>
      </w:pPr>
      <w:r w:rsidRPr="00FE1B0D">
        <w:rPr>
          <w:rFonts w:asciiTheme="minorBidi" w:hAnsiTheme="minorBidi" w:cstheme="minorBidi"/>
          <w:sz w:val="22"/>
          <w:szCs w:val="22"/>
          <w:rtl/>
        </w:rPr>
        <w:t xml:space="preserve">איסוף ושמירת </w:t>
      </w:r>
      <w:r w:rsidR="00546B55" w:rsidRPr="00FE1B0D">
        <w:rPr>
          <w:rFonts w:asciiTheme="minorBidi" w:hAnsiTheme="minorBidi" w:cstheme="minorBidi"/>
          <w:sz w:val="22"/>
          <w:szCs w:val="22"/>
          <w:rtl/>
        </w:rPr>
        <w:t xml:space="preserve">הנתונים </w:t>
      </w:r>
    </w:p>
    <w:p w14:paraId="7A111AE5" w14:textId="77777777" w:rsidR="00FE1B0D" w:rsidRPr="00FE1B0D" w:rsidRDefault="00FE1B0D" w:rsidP="00FE1B0D">
      <w:pPr>
        <w:ind w:left="360"/>
        <w:rPr>
          <w:rFonts w:asciiTheme="minorBidi" w:hAnsiTheme="minorBidi" w:cstheme="minorBidi"/>
          <w:sz w:val="22"/>
          <w:szCs w:val="22"/>
          <w:rtl/>
        </w:rPr>
      </w:pPr>
      <w:r w:rsidRPr="00FE1B0D">
        <w:rPr>
          <w:rFonts w:asciiTheme="minorBidi" w:hAnsiTheme="minorBidi" w:cstheme="minorBidi"/>
          <w:sz w:val="22"/>
          <w:szCs w:val="22"/>
          <w:rtl/>
        </w:rPr>
        <w:t xml:space="preserve">בשלב זה, נבחר מה הוא סט הנתונים עליו נעבוד, לרוב, משיקולי יעילות וביצועים נעדיף סטים קטנים של מידע ומשיקולי איכות נעדיף סטים גדולים של מידע. </w:t>
      </w:r>
    </w:p>
    <w:p w14:paraId="7D41B514" w14:textId="77777777" w:rsidR="00FE1B0D" w:rsidRPr="00FE1B0D" w:rsidRDefault="00FE1B0D" w:rsidP="00FE1B0D">
      <w:pPr>
        <w:ind w:left="360"/>
        <w:rPr>
          <w:rFonts w:asciiTheme="minorBidi" w:hAnsiTheme="minorBidi" w:cstheme="minorBidi"/>
          <w:sz w:val="22"/>
          <w:szCs w:val="22"/>
          <w:rtl/>
        </w:rPr>
      </w:pPr>
      <w:r w:rsidRPr="00FE1B0D">
        <w:rPr>
          <w:rFonts w:asciiTheme="minorBidi" w:hAnsiTheme="minorBidi" w:cstheme="minorBidi"/>
          <w:sz w:val="22"/>
          <w:szCs w:val="22"/>
          <w:rtl/>
        </w:rPr>
        <w:t xml:space="preserve">בנוסף, לרוב קיימים שיקולים של בחירת תקופות במיוחד בלמידה מסוג </w:t>
      </w:r>
      <w:r w:rsidRPr="00FE1B0D">
        <w:rPr>
          <w:rFonts w:asciiTheme="minorBidi" w:hAnsiTheme="minorBidi" w:cstheme="minorBidi"/>
          <w:sz w:val="22"/>
          <w:szCs w:val="22"/>
        </w:rPr>
        <w:t>time series prediction</w:t>
      </w:r>
      <w:r w:rsidRPr="00FE1B0D">
        <w:rPr>
          <w:rFonts w:asciiTheme="minorBidi" w:hAnsiTheme="minorBidi" w:cstheme="minorBidi"/>
          <w:sz w:val="22"/>
          <w:szCs w:val="22"/>
          <w:rtl/>
        </w:rPr>
        <w:t>. במקרה זה, נשקול על איזו תקופה נרצה ללמוד ככל שתהיה ישנה יותר תהיה פחות רלוונטית (לרוב) אך יותר מלאה.</w:t>
      </w:r>
    </w:p>
    <w:p w14:paraId="5CCCC410" w14:textId="77777777" w:rsidR="00FE1B0D" w:rsidRPr="00FE1B0D" w:rsidRDefault="00FE1B0D" w:rsidP="00FE1B0D">
      <w:pPr>
        <w:ind w:left="360"/>
        <w:rPr>
          <w:rFonts w:asciiTheme="minorBidi" w:hAnsiTheme="minorBidi" w:cstheme="minorBidi"/>
          <w:sz w:val="22"/>
          <w:szCs w:val="22"/>
          <w:rtl/>
        </w:rPr>
      </w:pPr>
      <w:r w:rsidRPr="00FE1B0D">
        <w:rPr>
          <w:rFonts w:asciiTheme="minorBidi" w:hAnsiTheme="minorBidi" w:cstheme="minorBidi"/>
          <w:sz w:val="22"/>
          <w:szCs w:val="22"/>
          <w:rtl/>
        </w:rPr>
        <w:t xml:space="preserve">במקרה זה, נבחר את הקובץ המלא ביותר והמקיף ביותר (לפי כמות המאפיינים) - </w:t>
      </w:r>
      <w:r w:rsidRPr="00FE1B0D">
        <w:rPr>
          <w:rFonts w:asciiTheme="minorBidi" w:hAnsiTheme="minorBidi" w:cstheme="minorBidi"/>
          <w:sz w:val="22"/>
          <w:szCs w:val="22"/>
        </w:rPr>
        <w:t>bank-additional-full</w:t>
      </w:r>
    </w:p>
    <w:p w14:paraId="368A8722" w14:textId="77777777" w:rsidR="00FE1B0D" w:rsidRPr="00FE1B0D" w:rsidRDefault="00FE1B0D" w:rsidP="00FE1B0D">
      <w:pPr>
        <w:ind w:left="360"/>
        <w:rPr>
          <w:rFonts w:asciiTheme="minorBidi" w:hAnsiTheme="minorBidi" w:cstheme="minorBidi"/>
          <w:sz w:val="22"/>
          <w:szCs w:val="22"/>
          <w:rtl/>
        </w:rPr>
      </w:pPr>
      <w:r w:rsidRPr="00FE1B0D">
        <w:rPr>
          <w:rFonts w:asciiTheme="minorBidi" w:hAnsiTheme="minorBidi" w:cstheme="minorBidi"/>
          <w:sz w:val="22"/>
          <w:szCs w:val="22"/>
          <w:rtl/>
        </w:rPr>
        <w:t>בנוסף, לעיתים בשלב זה כאשר ערך ה</w:t>
      </w:r>
      <w:r w:rsidRPr="00FE1B0D">
        <w:rPr>
          <w:rFonts w:asciiTheme="minorBidi" w:hAnsiTheme="minorBidi" w:cstheme="minorBidi"/>
          <w:sz w:val="22"/>
          <w:szCs w:val="22"/>
        </w:rPr>
        <w:t>Target</w:t>
      </w:r>
      <w:r w:rsidRPr="00FE1B0D">
        <w:rPr>
          <w:rFonts w:asciiTheme="minorBidi" w:hAnsiTheme="minorBidi" w:cstheme="minorBidi"/>
          <w:sz w:val="22"/>
          <w:szCs w:val="22"/>
          <w:rtl/>
        </w:rPr>
        <w:t xml:space="preserve"> או </w:t>
      </w:r>
      <w:r w:rsidRPr="00FE1B0D">
        <w:rPr>
          <w:rFonts w:asciiTheme="minorBidi" w:hAnsiTheme="minorBidi" w:cstheme="minorBidi"/>
          <w:sz w:val="22"/>
          <w:szCs w:val="22"/>
        </w:rPr>
        <w:t>Class</w:t>
      </w:r>
      <w:r w:rsidRPr="00FE1B0D">
        <w:rPr>
          <w:rFonts w:asciiTheme="minorBidi" w:hAnsiTheme="minorBidi" w:cstheme="minorBidi"/>
          <w:sz w:val="22"/>
          <w:szCs w:val="22"/>
          <w:rtl/>
        </w:rPr>
        <w:t xml:space="preserve"> מסויים אינו מיוצג בהתאם למציאות או שהינו נדיר בסט הנתונים שלנו, נוכל להשתמש בשיטות של </w:t>
      </w:r>
      <w:r w:rsidRPr="00FE1B0D">
        <w:rPr>
          <w:rFonts w:asciiTheme="minorBidi" w:hAnsiTheme="minorBidi" w:cstheme="minorBidi"/>
          <w:sz w:val="22"/>
          <w:szCs w:val="22"/>
        </w:rPr>
        <w:t>Under/over sampling</w:t>
      </w:r>
      <w:r w:rsidRPr="00FE1B0D">
        <w:rPr>
          <w:rFonts w:asciiTheme="minorBidi" w:hAnsiTheme="minorBidi" w:cstheme="minorBidi"/>
          <w:sz w:val="22"/>
          <w:szCs w:val="22"/>
          <w:rtl/>
        </w:rPr>
        <w:t xml:space="preserve"> של המידע כדי לא יצור הטיות באלגוריתמים מסויימים</w:t>
      </w:r>
    </w:p>
    <w:p w14:paraId="7B6EFDB6" w14:textId="77777777" w:rsidR="00FE1B0D" w:rsidRPr="00FE1B0D" w:rsidRDefault="00FE1B0D" w:rsidP="00FE1B0D">
      <w:pPr>
        <w:ind w:left="360"/>
        <w:rPr>
          <w:rFonts w:asciiTheme="minorBidi" w:hAnsiTheme="minorBidi" w:cstheme="minorBidi"/>
          <w:sz w:val="22"/>
          <w:szCs w:val="22"/>
          <w:rtl/>
        </w:rPr>
      </w:pPr>
    </w:p>
    <w:p w14:paraId="6C083191" w14:textId="77777777" w:rsidR="00546B55" w:rsidRPr="00FE1B0D" w:rsidRDefault="00DE5146" w:rsidP="00FE1B0D">
      <w:pPr>
        <w:pStyle w:val="ListParagraph"/>
        <w:numPr>
          <w:ilvl w:val="0"/>
          <w:numId w:val="7"/>
        </w:numPr>
        <w:ind w:left="360"/>
        <w:rPr>
          <w:rFonts w:asciiTheme="minorBidi" w:hAnsiTheme="minorBidi" w:cstheme="minorBidi"/>
          <w:sz w:val="22"/>
          <w:szCs w:val="22"/>
          <w:rtl/>
        </w:rPr>
      </w:pPr>
      <w:r w:rsidRPr="00FE1B0D">
        <w:rPr>
          <w:rFonts w:asciiTheme="minorBidi" w:hAnsiTheme="minorBidi" w:cstheme="minorBidi"/>
          <w:sz w:val="22"/>
          <w:szCs w:val="22"/>
          <w:rtl/>
        </w:rPr>
        <w:t>ניקוי הנתונים (טיפול בערכים חסרים)</w:t>
      </w:r>
    </w:p>
    <w:p w14:paraId="11626AA9" w14:textId="77777777" w:rsidR="00FE1B0D" w:rsidRPr="00FE1B0D" w:rsidRDefault="00FE1B0D" w:rsidP="00FE1B0D">
      <w:pPr>
        <w:pStyle w:val="ListParagraph"/>
        <w:ind w:left="360"/>
        <w:rPr>
          <w:rFonts w:asciiTheme="minorBidi" w:hAnsiTheme="minorBidi" w:cstheme="minorBidi"/>
          <w:sz w:val="22"/>
          <w:szCs w:val="22"/>
          <w:rtl/>
        </w:rPr>
      </w:pPr>
      <w:r w:rsidRPr="00FE1B0D">
        <w:rPr>
          <w:rFonts w:asciiTheme="minorBidi" w:hAnsiTheme="minorBidi" w:cstheme="minorBidi"/>
          <w:sz w:val="22"/>
          <w:szCs w:val="22"/>
          <w:rtl/>
        </w:rPr>
        <w:t>נחפש רשומות בעלות ערכים לא הגיוניים, לדוגמא ערכים מספריים חריגים לפי מינימום ומקסימום של השדה עבור שורות חריגות נחליט אם להשמיט אותן לגמרי (במידה ומדובר בכמות קטנה) , לתקן את הערכים או לשים שם ערך ריק.</w:t>
      </w:r>
    </w:p>
    <w:p w14:paraId="07A286ED" w14:textId="77777777" w:rsidR="00FE1B0D" w:rsidRPr="00FE1B0D" w:rsidRDefault="00FE1B0D" w:rsidP="00FE1B0D">
      <w:pPr>
        <w:pStyle w:val="ListParagraph"/>
        <w:ind w:left="360"/>
        <w:rPr>
          <w:rFonts w:asciiTheme="minorBidi" w:hAnsiTheme="minorBidi" w:cstheme="minorBidi"/>
          <w:sz w:val="22"/>
          <w:szCs w:val="22"/>
          <w:rtl/>
        </w:rPr>
      </w:pPr>
      <w:r w:rsidRPr="00FE1B0D">
        <w:rPr>
          <w:rFonts w:asciiTheme="minorBidi" w:hAnsiTheme="minorBidi" w:cstheme="minorBidi"/>
          <w:sz w:val="22"/>
          <w:szCs w:val="22"/>
          <w:rtl/>
        </w:rPr>
        <w:t>עבור ערכים ריקים אנו יכולים לבחור לטפל בהם לפי מס' שיטות</w:t>
      </w:r>
      <w:r w:rsidRPr="00FE1B0D">
        <w:rPr>
          <w:rFonts w:asciiTheme="minorBidi" w:hAnsiTheme="minorBidi" w:cstheme="minorBidi"/>
          <w:sz w:val="22"/>
          <w:szCs w:val="22"/>
        </w:rPr>
        <w:t xml:space="preserve"> </w:t>
      </w:r>
      <w:r w:rsidRPr="00FE1B0D">
        <w:rPr>
          <w:rFonts w:asciiTheme="minorBidi" w:hAnsiTheme="minorBidi" w:cstheme="minorBidi"/>
          <w:sz w:val="22"/>
          <w:szCs w:val="22"/>
          <w:rtl/>
        </w:rPr>
        <w:t>: השלמה ידנית, קבוע כלשהו, הממוצע, ממוצע של התצפיות ששייכות לאותה קטגוריה, השלמה ע"י למידה מונחית.</w:t>
      </w:r>
    </w:p>
    <w:p w14:paraId="011EE80D" w14:textId="77777777" w:rsidR="00FE1B0D" w:rsidRPr="00FE1B0D" w:rsidRDefault="00FE1B0D" w:rsidP="00FE1B0D">
      <w:pPr>
        <w:pStyle w:val="ListParagraph"/>
        <w:ind w:left="360"/>
        <w:rPr>
          <w:rFonts w:asciiTheme="minorBidi" w:hAnsiTheme="minorBidi" w:cstheme="minorBidi"/>
          <w:sz w:val="22"/>
          <w:szCs w:val="22"/>
          <w:rtl/>
        </w:rPr>
      </w:pPr>
      <w:r w:rsidRPr="00FE1B0D">
        <w:rPr>
          <w:rFonts w:asciiTheme="minorBidi" w:hAnsiTheme="minorBidi" w:cstheme="minorBidi"/>
          <w:sz w:val="22"/>
          <w:szCs w:val="22"/>
          <w:rtl/>
        </w:rPr>
        <w:t>נשים לב כי ישנם אלגוריתמים אשר יודעים להתמודד עם ערכים חסרים (עץ החלטה) וישנם כאלה שלא (</w:t>
      </w:r>
    </w:p>
    <w:p w14:paraId="19B8E5CF" w14:textId="77777777" w:rsidR="00FE1B0D" w:rsidRPr="00FE1B0D" w:rsidRDefault="00FE1B0D" w:rsidP="00FE1B0D">
      <w:pPr>
        <w:pStyle w:val="ListParagraph"/>
        <w:ind w:left="360"/>
        <w:rPr>
          <w:rFonts w:asciiTheme="minorBidi" w:hAnsiTheme="minorBidi" w:cstheme="minorBidi"/>
          <w:sz w:val="22"/>
          <w:szCs w:val="22"/>
          <w:rtl/>
        </w:rPr>
      </w:pPr>
    </w:p>
    <w:p w14:paraId="6554FAAF" w14:textId="77777777" w:rsidR="00C11D9A" w:rsidRPr="00FE1B0D" w:rsidRDefault="00C11D9A" w:rsidP="00FE1B0D">
      <w:pPr>
        <w:pStyle w:val="ListParagraph"/>
        <w:numPr>
          <w:ilvl w:val="0"/>
          <w:numId w:val="7"/>
        </w:numPr>
        <w:ind w:left="360"/>
        <w:rPr>
          <w:rFonts w:asciiTheme="minorBidi" w:hAnsiTheme="minorBidi" w:cstheme="minorBidi"/>
          <w:sz w:val="22"/>
          <w:szCs w:val="22"/>
        </w:rPr>
      </w:pPr>
      <w:r w:rsidRPr="00FE1B0D">
        <w:rPr>
          <w:rFonts w:asciiTheme="minorBidi" w:hAnsiTheme="minorBidi" w:cstheme="minorBidi"/>
          <w:sz w:val="22"/>
          <w:szCs w:val="22"/>
          <w:rtl/>
        </w:rPr>
        <w:t>ביצוע טרנספורמציות על הנתונים</w:t>
      </w:r>
      <w:r w:rsidR="005F7334" w:rsidRPr="00FE1B0D">
        <w:rPr>
          <w:rFonts w:asciiTheme="minorBidi" w:hAnsiTheme="minorBidi" w:cstheme="minorBidi"/>
          <w:sz w:val="22"/>
          <w:szCs w:val="22"/>
        </w:rPr>
        <w:t xml:space="preserve"> </w:t>
      </w:r>
    </w:p>
    <w:p w14:paraId="0821F1AB" w14:textId="77777777" w:rsidR="00FE1B0D" w:rsidRPr="00FE1B0D" w:rsidRDefault="00FE1B0D" w:rsidP="00FE1B0D">
      <w:pPr>
        <w:pStyle w:val="ListParagraph"/>
        <w:ind w:left="360"/>
        <w:rPr>
          <w:rFonts w:asciiTheme="minorBidi" w:hAnsiTheme="minorBidi" w:cstheme="minorBidi"/>
          <w:sz w:val="22"/>
          <w:szCs w:val="22"/>
          <w:rtl/>
        </w:rPr>
      </w:pPr>
      <w:r w:rsidRPr="00FE1B0D">
        <w:rPr>
          <w:rFonts w:asciiTheme="minorBidi" w:hAnsiTheme="minorBidi" w:cstheme="minorBidi"/>
          <w:sz w:val="22"/>
          <w:szCs w:val="22"/>
          <w:rtl/>
        </w:rPr>
        <w:t>בשלב זה נבחן האם ניתן לבצע שינוים על המידע אשר יתרמו למודל בין אם בשינויי המאפיינים הקיימים או ביצירת מאפיינים חדשים, דוגמא אחת היא הפיכת משתנה כמותי לאינדיקטור (לדוגמא, הפיכת משתנה של כמות רכישות לאינדיקטור של האם ביצע רכישה), ביצוע אגרגציות, ביצוע נורמליזציה של משתנה קיים ועוד.</w:t>
      </w:r>
    </w:p>
    <w:p w14:paraId="1940E013" w14:textId="77777777" w:rsidR="00FE1B0D" w:rsidRPr="00FE1B0D" w:rsidRDefault="00FE1B0D" w:rsidP="00FE1B0D">
      <w:pPr>
        <w:pStyle w:val="ListParagraph"/>
        <w:ind w:left="360"/>
        <w:rPr>
          <w:rFonts w:asciiTheme="minorBidi" w:hAnsiTheme="minorBidi" w:cstheme="minorBidi"/>
          <w:sz w:val="22"/>
          <w:szCs w:val="22"/>
          <w:rtl/>
        </w:rPr>
      </w:pPr>
    </w:p>
    <w:p w14:paraId="68E10028" w14:textId="77777777" w:rsidR="005312CC" w:rsidRPr="00FE1B0D" w:rsidRDefault="00FE1B0D" w:rsidP="00FE1B0D">
      <w:pPr>
        <w:pStyle w:val="ListParagraph"/>
        <w:numPr>
          <w:ilvl w:val="0"/>
          <w:numId w:val="7"/>
        </w:numPr>
        <w:ind w:left="360"/>
        <w:rPr>
          <w:rFonts w:asciiTheme="minorBidi" w:hAnsiTheme="minorBidi" w:cstheme="minorBidi"/>
          <w:sz w:val="22"/>
          <w:szCs w:val="22"/>
          <w:rtl/>
        </w:rPr>
      </w:pPr>
      <w:r w:rsidRPr="00FE1B0D">
        <w:rPr>
          <w:rFonts w:asciiTheme="minorBidi" w:hAnsiTheme="minorBidi" w:cstheme="minorBidi"/>
          <w:sz w:val="22"/>
          <w:szCs w:val="22"/>
          <w:rtl/>
        </w:rPr>
        <w:t>ביצוע כריית המידע</w:t>
      </w:r>
    </w:p>
    <w:p w14:paraId="1ACFF4C5" w14:textId="77777777" w:rsidR="00FE1B0D" w:rsidRPr="00FE1B0D" w:rsidRDefault="00FE1B0D" w:rsidP="00FE1B0D">
      <w:pPr>
        <w:pStyle w:val="ListParagraph"/>
        <w:ind w:left="360"/>
        <w:rPr>
          <w:rFonts w:asciiTheme="minorBidi" w:hAnsiTheme="minorBidi" w:cstheme="minorBidi"/>
          <w:sz w:val="22"/>
          <w:szCs w:val="22"/>
          <w:rtl/>
        </w:rPr>
      </w:pPr>
      <w:r w:rsidRPr="00FE1B0D">
        <w:rPr>
          <w:rFonts w:asciiTheme="minorBidi" w:hAnsiTheme="minorBidi" w:cstheme="minorBidi"/>
          <w:sz w:val="22"/>
          <w:szCs w:val="22"/>
          <w:rtl/>
        </w:rPr>
        <w:t xml:space="preserve">בשלב זה נחליט על סוג כריית המידע הנדרש לפרוייקט הספציפי הזה בין האפשרויות הקיימות של </w:t>
      </w:r>
      <w:r w:rsidRPr="00FE1B0D">
        <w:rPr>
          <w:rFonts w:asciiTheme="minorBidi" w:hAnsiTheme="minorBidi" w:cstheme="minorBidi"/>
          <w:sz w:val="22"/>
          <w:szCs w:val="22"/>
        </w:rPr>
        <w:t>classification, prediction, clustering</w:t>
      </w:r>
      <w:r w:rsidRPr="00FE1B0D">
        <w:rPr>
          <w:rFonts w:asciiTheme="minorBidi" w:hAnsiTheme="minorBidi" w:cstheme="minorBidi"/>
          <w:sz w:val="22"/>
          <w:szCs w:val="22"/>
          <w:rtl/>
        </w:rPr>
        <w:t xml:space="preserve"> ועוד. </w:t>
      </w:r>
    </w:p>
    <w:p w14:paraId="36EDF52C" w14:textId="77777777" w:rsidR="00FE1B0D" w:rsidRPr="00FE1B0D" w:rsidRDefault="00FE1B0D" w:rsidP="00FE1B0D">
      <w:pPr>
        <w:pStyle w:val="ListParagraph"/>
        <w:ind w:left="360"/>
        <w:rPr>
          <w:rFonts w:asciiTheme="minorBidi" w:hAnsiTheme="minorBidi" w:cstheme="minorBidi"/>
          <w:sz w:val="22"/>
          <w:szCs w:val="22"/>
          <w:rtl/>
        </w:rPr>
      </w:pPr>
      <w:r w:rsidRPr="00FE1B0D">
        <w:rPr>
          <w:rFonts w:asciiTheme="minorBidi" w:hAnsiTheme="minorBidi" w:cstheme="minorBidi"/>
          <w:sz w:val="22"/>
          <w:szCs w:val="22"/>
          <w:rtl/>
        </w:rPr>
        <w:t>נחליט על אופן חלוקת המידע ל</w:t>
      </w:r>
      <w:r w:rsidRPr="00FE1B0D">
        <w:rPr>
          <w:rFonts w:asciiTheme="minorBidi" w:hAnsiTheme="minorBidi" w:cstheme="minorBidi"/>
          <w:sz w:val="22"/>
          <w:szCs w:val="22"/>
        </w:rPr>
        <w:t>train \ test</w:t>
      </w:r>
      <w:r w:rsidRPr="00FE1B0D">
        <w:rPr>
          <w:rFonts w:asciiTheme="minorBidi" w:hAnsiTheme="minorBidi" w:cstheme="minorBidi"/>
          <w:sz w:val="22"/>
          <w:szCs w:val="22"/>
          <w:rtl/>
        </w:rPr>
        <w:t xml:space="preserve"> כאשר על ה</w:t>
      </w:r>
      <w:r w:rsidRPr="00FE1B0D">
        <w:rPr>
          <w:rFonts w:asciiTheme="minorBidi" w:hAnsiTheme="minorBidi" w:cstheme="minorBidi"/>
          <w:sz w:val="22"/>
          <w:szCs w:val="22"/>
        </w:rPr>
        <w:t>train data</w:t>
      </w:r>
      <w:r w:rsidRPr="00FE1B0D">
        <w:rPr>
          <w:rFonts w:asciiTheme="minorBidi" w:hAnsiTheme="minorBidi" w:cstheme="minorBidi"/>
          <w:sz w:val="22"/>
          <w:szCs w:val="22"/>
          <w:rtl/>
        </w:rPr>
        <w:t xml:space="preserve"> ייבנה המודל וייבדק על ה</w:t>
      </w:r>
      <w:r w:rsidRPr="00FE1B0D">
        <w:rPr>
          <w:rFonts w:asciiTheme="minorBidi" w:hAnsiTheme="minorBidi" w:cstheme="minorBidi"/>
          <w:sz w:val="22"/>
          <w:szCs w:val="22"/>
        </w:rPr>
        <w:t>test data</w:t>
      </w:r>
      <w:r w:rsidRPr="00FE1B0D">
        <w:rPr>
          <w:rFonts w:asciiTheme="minorBidi" w:hAnsiTheme="minorBidi" w:cstheme="minorBidi"/>
          <w:sz w:val="22"/>
          <w:szCs w:val="22"/>
          <w:rtl/>
        </w:rPr>
        <w:t xml:space="preserve"> לפי קריטריון שנבחר.</w:t>
      </w:r>
    </w:p>
    <w:p w14:paraId="61E35706" w14:textId="77777777" w:rsidR="00FE1B0D" w:rsidRPr="00FE1B0D" w:rsidRDefault="00FE1B0D" w:rsidP="00FE1B0D">
      <w:pPr>
        <w:pStyle w:val="ListParagraph"/>
        <w:ind w:left="360"/>
        <w:rPr>
          <w:rFonts w:asciiTheme="minorBidi" w:hAnsiTheme="minorBidi" w:cstheme="minorBidi"/>
          <w:sz w:val="22"/>
          <w:szCs w:val="22"/>
          <w:rtl/>
        </w:rPr>
      </w:pPr>
      <w:r w:rsidRPr="00FE1B0D">
        <w:rPr>
          <w:rFonts w:asciiTheme="minorBidi" w:hAnsiTheme="minorBidi" w:cstheme="minorBidi"/>
          <w:sz w:val="22"/>
          <w:szCs w:val="22"/>
          <w:rtl/>
        </w:rPr>
        <w:t>בנוסף, נבחר אלגוריתם אחד או כמה מתוך המשפחה שבחרנו לעיל ונבנה מודל בעזרתו.</w:t>
      </w:r>
    </w:p>
    <w:p w14:paraId="698E6A4D" w14:textId="77777777" w:rsidR="00FE1B0D" w:rsidRPr="00FE1B0D" w:rsidRDefault="00FE1B0D" w:rsidP="00FE1B0D">
      <w:pPr>
        <w:pStyle w:val="ListParagraph"/>
        <w:ind w:left="360"/>
        <w:rPr>
          <w:rFonts w:asciiTheme="minorBidi" w:hAnsiTheme="minorBidi" w:cstheme="minorBidi"/>
          <w:sz w:val="22"/>
          <w:szCs w:val="22"/>
          <w:rtl/>
        </w:rPr>
      </w:pPr>
      <w:r w:rsidRPr="00FE1B0D">
        <w:rPr>
          <w:rFonts w:asciiTheme="minorBidi" w:hAnsiTheme="minorBidi" w:cstheme="minorBidi"/>
          <w:sz w:val="22"/>
          <w:szCs w:val="22"/>
          <w:rtl/>
        </w:rPr>
        <w:t>לרוב לאחר הרצה האלגוריתמים נגלה כי אנו נדרשים לבצע התאמות ושינויים הן במאפיינים שבחרנו והן בפרמטרים של האלגוריתמים עצמם.</w:t>
      </w:r>
    </w:p>
    <w:p w14:paraId="1791061C" w14:textId="77777777" w:rsidR="00FE1B0D" w:rsidRPr="00FE1B0D" w:rsidRDefault="00FE1B0D" w:rsidP="00FE1B0D">
      <w:pPr>
        <w:pStyle w:val="ListParagraph"/>
        <w:ind w:left="360"/>
        <w:rPr>
          <w:rFonts w:asciiTheme="minorBidi" w:hAnsiTheme="minorBidi" w:cstheme="minorBidi"/>
          <w:sz w:val="22"/>
          <w:szCs w:val="22"/>
          <w:rtl/>
        </w:rPr>
      </w:pPr>
      <w:r w:rsidRPr="00FE1B0D">
        <w:rPr>
          <w:rFonts w:asciiTheme="minorBidi" w:hAnsiTheme="minorBidi" w:cstheme="minorBidi"/>
          <w:sz w:val="22"/>
          <w:szCs w:val="22"/>
          <w:rtl/>
        </w:rPr>
        <w:t xml:space="preserve">ייתכן ונצטרך להתמודד עם בעיות שונות כמו </w:t>
      </w:r>
      <w:r w:rsidRPr="00FE1B0D">
        <w:rPr>
          <w:rFonts w:asciiTheme="minorBidi" w:hAnsiTheme="minorBidi" w:cstheme="minorBidi"/>
          <w:sz w:val="22"/>
          <w:szCs w:val="22"/>
        </w:rPr>
        <w:t>overfitting</w:t>
      </w:r>
      <w:r w:rsidRPr="00FE1B0D">
        <w:rPr>
          <w:rFonts w:asciiTheme="minorBidi" w:hAnsiTheme="minorBidi" w:cstheme="minorBidi"/>
          <w:sz w:val="22"/>
          <w:szCs w:val="22"/>
          <w:rtl/>
        </w:rPr>
        <w:t xml:space="preserve"> ולשנות את האלגוריתם שלנו (לדוגמא </w:t>
      </w:r>
      <w:r w:rsidRPr="00FE1B0D">
        <w:rPr>
          <w:rFonts w:asciiTheme="minorBidi" w:hAnsiTheme="minorBidi" w:cstheme="minorBidi"/>
          <w:sz w:val="22"/>
          <w:szCs w:val="22"/>
        </w:rPr>
        <w:t xml:space="preserve">pre\post pruning </w:t>
      </w:r>
      <w:r w:rsidRPr="00FE1B0D">
        <w:rPr>
          <w:rFonts w:asciiTheme="minorBidi" w:hAnsiTheme="minorBidi" w:cstheme="minorBidi"/>
          <w:sz w:val="22"/>
          <w:szCs w:val="22"/>
          <w:rtl/>
        </w:rPr>
        <w:t xml:space="preserve"> בעץ)</w:t>
      </w:r>
    </w:p>
    <w:p w14:paraId="31A4167F" w14:textId="77777777" w:rsidR="00FE1B0D" w:rsidRPr="00FE1B0D" w:rsidRDefault="00FE1B0D" w:rsidP="00FE1B0D">
      <w:pPr>
        <w:pStyle w:val="ListParagraph"/>
        <w:ind w:left="360"/>
        <w:rPr>
          <w:rFonts w:asciiTheme="minorBidi" w:hAnsiTheme="minorBidi" w:cstheme="minorBidi"/>
          <w:sz w:val="22"/>
          <w:szCs w:val="22"/>
          <w:rtl/>
        </w:rPr>
      </w:pPr>
      <w:r w:rsidRPr="00FE1B0D">
        <w:rPr>
          <w:rFonts w:asciiTheme="minorBidi" w:hAnsiTheme="minorBidi" w:cstheme="minorBidi"/>
          <w:sz w:val="22"/>
          <w:szCs w:val="22"/>
          <w:rtl/>
        </w:rPr>
        <w:t>לבסוף, נבחר את המודל שנותן את התוצאות הטובות ביותר עבורנו ולפי הקריטריון שהגדרנו.</w:t>
      </w:r>
    </w:p>
    <w:p w14:paraId="7EFFD40F" w14:textId="77777777" w:rsidR="00FE1B0D" w:rsidRPr="00FE1B0D" w:rsidRDefault="00FE1B0D" w:rsidP="00FE1B0D">
      <w:pPr>
        <w:pStyle w:val="ListParagraph"/>
        <w:ind w:left="360"/>
        <w:rPr>
          <w:rFonts w:asciiTheme="minorBidi" w:hAnsiTheme="minorBidi" w:cstheme="minorBidi"/>
          <w:sz w:val="22"/>
          <w:szCs w:val="22"/>
          <w:rtl/>
        </w:rPr>
      </w:pPr>
    </w:p>
    <w:p w14:paraId="3777400E" w14:textId="77777777" w:rsidR="00DE5146" w:rsidRPr="00FE1B0D" w:rsidRDefault="00FE1B0D" w:rsidP="00FE1B0D">
      <w:pPr>
        <w:pStyle w:val="ListParagraph"/>
        <w:numPr>
          <w:ilvl w:val="0"/>
          <w:numId w:val="7"/>
        </w:numPr>
        <w:ind w:left="360"/>
        <w:rPr>
          <w:rFonts w:asciiTheme="minorBidi" w:hAnsiTheme="minorBidi" w:cstheme="minorBidi"/>
          <w:sz w:val="22"/>
          <w:szCs w:val="22"/>
        </w:rPr>
      </w:pPr>
      <w:r w:rsidRPr="00FE1B0D">
        <w:rPr>
          <w:rFonts w:asciiTheme="minorBidi" w:hAnsiTheme="minorBidi" w:cstheme="minorBidi"/>
          <w:sz w:val="22"/>
          <w:szCs w:val="22"/>
          <w:rtl/>
        </w:rPr>
        <w:t>ידע</w:t>
      </w:r>
    </w:p>
    <w:p w14:paraId="74E1359F" w14:textId="77777777" w:rsidR="00FE1B0D" w:rsidRPr="00FE1B0D" w:rsidRDefault="00FE1B0D" w:rsidP="00FE1B0D">
      <w:pPr>
        <w:pStyle w:val="ListParagraph"/>
        <w:ind w:left="360"/>
        <w:rPr>
          <w:rFonts w:asciiTheme="minorBidi" w:hAnsiTheme="minorBidi" w:cstheme="minorBidi"/>
          <w:sz w:val="22"/>
          <w:szCs w:val="22"/>
          <w:rtl/>
        </w:rPr>
      </w:pPr>
      <w:r w:rsidRPr="00FE1B0D">
        <w:rPr>
          <w:rFonts w:asciiTheme="minorBidi" w:hAnsiTheme="minorBidi" w:cstheme="minorBidi"/>
          <w:sz w:val="22"/>
          <w:szCs w:val="22"/>
          <w:rtl/>
        </w:rPr>
        <w:t>את המודל שקבלנו נפעיל על מידע חדש (</w:t>
      </w:r>
      <w:r w:rsidRPr="00FE1B0D">
        <w:rPr>
          <w:rFonts w:asciiTheme="minorBidi" w:hAnsiTheme="minorBidi" w:cstheme="minorBidi"/>
          <w:sz w:val="22"/>
          <w:szCs w:val="22"/>
        </w:rPr>
        <w:t>unseen data</w:t>
      </w:r>
      <w:r w:rsidRPr="00FE1B0D">
        <w:rPr>
          <w:rFonts w:asciiTheme="minorBidi" w:hAnsiTheme="minorBidi" w:cstheme="minorBidi"/>
          <w:sz w:val="22"/>
          <w:szCs w:val="22"/>
          <w:rtl/>
        </w:rPr>
        <w:t>) אשר אין אנו יודעים את תוצאת ה</w:t>
      </w:r>
      <w:r w:rsidRPr="00FE1B0D">
        <w:rPr>
          <w:rFonts w:asciiTheme="minorBidi" w:hAnsiTheme="minorBidi" w:cstheme="minorBidi"/>
          <w:sz w:val="22"/>
          <w:szCs w:val="22"/>
        </w:rPr>
        <w:t>classification / prediction / clustering</w:t>
      </w:r>
      <w:r w:rsidRPr="00FE1B0D">
        <w:rPr>
          <w:rFonts w:asciiTheme="minorBidi" w:hAnsiTheme="minorBidi" w:cstheme="minorBidi"/>
          <w:sz w:val="22"/>
          <w:szCs w:val="22"/>
          <w:rtl/>
        </w:rPr>
        <w:t xml:space="preserve"> שלו ונקבל חיזוי מהמודל. לפי סטטיסטיקות שונות הנובעות בין היתר מה</w:t>
      </w:r>
      <w:r w:rsidRPr="00FE1B0D">
        <w:rPr>
          <w:rFonts w:asciiTheme="minorBidi" w:hAnsiTheme="minorBidi" w:cstheme="minorBidi"/>
          <w:sz w:val="22"/>
          <w:szCs w:val="22"/>
        </w:rPr>
        <w:t>confusion metrix</w:t>
      </w:r>
      <w:r w:rsidRPr="00FE1B0D">
        <w:rPr>
          <w:rFonts w:asciiTheme="minorBidi" w:hAnsiTheme="minorBidi" w:cstheme="minorBidi"/>
          <w:sz w:val="22"/>
          <w:szCs w:val="22"/>
          <w:rtl/>
        </w:rPr>
        <w:t xml:space="preserve"> שנקבל מהמודל נוכל להעריך את מידע הדיוק של החיזוי שלנו.</w:t>
      </w:r>
    </w:p>
    <w:p w14:paraId="7ED2FB1C" w14:textId="77777777" w:rsidR="00FE1B0D" w:rsidRPr="00FE1B0D" w:rsidRDefault="00FE1B0D" w:rsidP="00FE1B0D">
      <w:pPr>
        <w:pStyle w:val="ListParagraph"/>
        <w:ind w:left="1890"/>
        <w:rPr>
          <w:rFonts w:asciiTheme="minorBidi" w:hAnsiTheme="minorBidi" w:cstheme="minorBidi"/>
          <w:sz w:val="22"/>
          <w:szCs w:val="22"/>
          <w:rtl/>
        </w:rPr>
      </w:pPr>
    </w:p>
    <w:p w14:paraId="7EF8662B" w14:textId="77777777" w:rsidR="00FE1B0D" w:rsidRPr="00FE1B0D" w:rsidRDefault="00FE1B0D" w:rsidP="00FE1B0D">
      <w:pPr>
        <w:pStyle w:val="ListParagraph"/>
        <w:ind w:left="1890"/>
        <w:rPr>
          <w:rFonts w:asciiTheme="minorBidi" w:hAnsiTheme="minorBidi" w:cstheme="minorBidi"/>
          <w:sz w:val="22"/>
          <w:szCs w:val="22"/>
          <w:rtl/>
        </w:rPr>
      </w:pPr>
    </w:p>
    <w:p w14:paraId="1A746959" w14:textId="77777777" w:rsidR="009F53A4" w:rsidRPr="00FE1B0D" w:rsidRDefault="009F53A4" w:rsidP="00A67B7D">
      <w:pPr>
        <w:rPr>
          <w:rFonts w:asciiTheme="minorBidi" w:hAnsiTheme="minorBidi" w:cstheme="minorBidi"/>
          <w:b/>
          <w:bCs/>
          <w:sz w:val="22"/>
          <w:szCs w:val="22"/>
          <w:rtl/>
        </w:rPr>
      </w:pPr>
    </w:p>
    <w:p w14:paraId="7EFA3A31" w14:textId="77777777" w:rsidR="009F53A4" w:rsidRPr="00FE1B0D" w:rsidRDefault="00A55C8D" w:rsidP="00FE1B0D">
      <w:pPr>
        <w:pStyle w:val="Heading3"/>
        <w:numPr>
          <w:ilvl w:val="0"/>
          <w:numId w:val="18"/>
        </w:numPr>
        <w:ind w:left="8"/>
        <w:rPr>
          <w:rFonts w:asciiTheme="minorBidi" w:hAnsiTheme="minorBidi" w:cstheme="minorBidi"/>
          <w:sz w:val="22"/>
          <w:szCs w:val="22"/>
          <w:rtl/>
        </w:rPr>
      </w:pPr>
      <w:bookmarkStart w:id="2" w:name="_חלופות_אפשריות_לביצוע"/>
      <w:bookmarkEnd w:id="2"/>
      <w:r w:rsidRPr="00FE1B0D">
        <w:rPr>
          <w:rFonts w:asciiTheme="minorBidi" w:hAnsiTheme="minorBidi" w:cstheme="minorBidi"/>
          <w:sz w:val="22"/>
          <w:szCs w:val="22"/>
          <w:rtl/>
        </w:rPr>
        <w:lastRenderedPageBreak/>
        <w:t>ח</w:t>
      </w:r>
      <w:r w:rsidR="00FE1B0D" w:rsidRPr="00FE1B0D">
        <w:rPr>
          <w:rFonts w:asciiTheme="minorBidi" w:hAnsiTheme="minorBidi" w:cstheme="minorBidi"/>
          <w:sz w:val="22"/>
          <w:szCs w:val="22"/>
          <w:rtl/>
        </w:rPr>
        <w:t>לופות אפשריות לביצוע כריית מידע</w:t>
      </w:r>
    </w:p>
    <w:p w14:paraId="60977936" w14:textId="77777777" w:rsidR="00FE1B0D" w:rsidRPr="00FE1B0D" w:rsidRDefault="00FE1B0D" w:rsidP="00FE1B0D">
      <w:pPr>
        <w:pStyle w:val="Heading3"/>
        <w:rPr>
          <w:rFonts w:asciiTheme="minorBidi" w:hAnsiTheme="minorBidi" w:cstheme="minorBidi"/>
          <w:sz w:val="22"/>
          <w:szCs w:val="22"/>
          <w:rtl/>
        </w:rPr>
      </w:pPr>
      <w:bookmarkStart w:id="3" w:name="_עץ_החלטה_ID3"/>
      <w:bookmarkEnd w:id="3"/>
      <w:r w:rsidRPr="00FE1B0D">
        <w:rPr>
          <w:rFonts w:asciiTheme="minorBidi" w:hAnsiTheme="minorBidi" w:cstheme="minorBidi"/>
          <w:sz w:val="22"/>
          <w:szCs w:val="22"/>
          <w:rtl/>
        </w:rPr>
        <w:t xml:space="preserve">עץ החלטה </w:t>
      </w:r>
      <w:r w:rsidRPr="00FE1B0D">
        <w:rPr>
          <w:rFonts w:asciiTheme="minorBidi" w:hAnsiTheme="minorBidi" w:cstheme="minorBidi"/>
          <w:sz w:val="22"/>
          <w:szCs w:val="22"/>
        </w:rPr>
        <w:t>ID3</w:t>
      </w:r>
    </w:p>
    <w:p w14:paraId="2E11FFEF" w14:textId="77777777" w:rsidR="00FE1B0D" w:rsidRPr="00FE1B0D" w:rsidRDefault="00FE1B0D" w:rsidP="00FE1B0D">
      <w:pPr>
        <w:rPr>
          <w:rFonts w:asciiTheme="minorBidi" w:hAnsiTheme="minorBidi" w:cstheme="minorBidi"/>
          <w:sz w:val="22"/>
          <w:szCs w:val="22"/>
          <w:rtl/>
        </w:rPr>
      </w:pPr>
      <w:r w:rsidRPr="00FE1B0D">
        <w:rPr>
          <w:rFonts w:asciiTheme="minorBidi" w:hAnsiTheme="minorBidi" w:cstheme="minorBidi"/>
          <w:sz w:val="22"/>
          <w:szCs w:val="22"/>
        </w:rPr>
        <w:t>ID3</w:t>
      </w:r>
      <w:r w:rsidRPr="00FE1B0D">
        <w:rPr>
          <w:rFonts w:asciiTheme="minorBidi" w:hAnsiTheme="minorBidi" w:cstheme="minorBidi"/>
          <w:sz w:val="22"/>
          <w:szCs w:val="22"/>
          <w:rtl/>
        </w:rPr>
        <w:t xml:space="preserve"> הוא אלגוריתם לבניית עץ החלטה, אלגוריתם זה, מתחיל בראש העץ עם הסט המלא של הנתונים, עבור סט זה מצבע איטרציות על כל המאפיינים ומחשב את האנטרופיה או ה</w:t>
      </w:r>
      <w:r w:rsidRPr="00FE1B0D">
        <w:rPr>
          <w:rFonts w:asciiTheme="minorBidi" w:hAnsiTheme="minorBidi" w:cstheme="minorBidi"/>
          <w:sz w:val="22"/>
          <w:szCs w:val="22"/>
        </w:rPr>
        <w:t>information gain</w:t>
      </w:r>
      <w:r w:rsidRPr="00FE1B0D">
        <w:rPr>
          <w:rFonts w:asciiTheme="minorBidi" w:hAnsiTheme="minorBidi" w:cstheme="minorBidi"/>
          <w:sz w:val="22"/>
          <w:szCs w:val="22"/>
          <w:rtl/>
        </w:rPr>
        <w:t xml:space="preserve"> על הסט בהתאם למאפיין. עבור המאפיין בעל האנטרופיה הנמוכה ביותר או ה</w:t>
      </w:r>
      <w:r w:rsidRPr="00FE1B0D">
        <w:rPr>
          <w:rFonts w:asciiTheme="minorBidi" w:hAnsiTheme="minorBidi" w:cstheme="minorBidi"/>
          <w:sz w:val="22"/>
          <w:szCs w:val="22"/>
        </w:rPr>
        <w:t>information gain</w:t>
      </w:r>
      <w:r w:rsidRPr="00FE1B0D">
        <w:rPr>
          <w:rFonts w:asciiTheme="minorBidi" w:hAnsiTheme="minorBidi" w:cstheme="minorBidi"/>
          <w:sz w:val="22"/>
          <w:szCs w:val="22"/>
          <w:rtl/>
        </w:rPr>
        <w:t xml:space="preserve"> הגבוה ביותר הענף מפוצל בנק' מסויימת. וכך נוצרים ענפים חדשים. ברגע שהעץ לא יכול להתפצל יותר (לדוגמא כאשר כל הערכים שייכים ל</w:t>
      </w:r>
      <w:r w:rsidRPr="00FE1B0D">
        <w:rPr>
          <w:rFonts w:asciiTheme="minorBidi" w:hAnsiTheme="minorBidi" w:cstheme="minorBidi"/>
          <w:sz w:val="22"/>
          <w:szCs w:val="22"/>
        </w:rPr>
        <w:t>class</w:t>
      </w:r>
      <w:r w:rsidRPr="00FE1B0D">
        <w:rPr>
          <w:rFonts w:asciiTheme="minorBidi" w:hAnsiTheme="minorBidi" w:cstheme="minorBidi"/>
          <w:sz w:val="22"/>
          <w:szCs w:val="22"/>
          <w:rtl/>
        </w:rPr>
        <w:t xml:space="preserve"> מסוים \ לא נשארו עוד מאפיינים ועוד') נקבע כי תת הסט הנוכחי הוא עלה.</w:t>
      </w:r>
    </w:p>
    <w:p w14:paraId="03943C35" w14:textId="77777777" w:rsidR="00FE1B0D" w:rsidRPr="00FE1B0D" w:rsidRDefault="00FE1B0D" w:rsidP="00FE1B0D">
      <w:pPr>
        <w:rPr>
          <w:rFonts w:asciiTheme="minorBidi" w:hAnsiTheme="minorBidi" w:cstheme="minorBidi"/>
          <w:sz w:val="22"/>
          <w:szCs w:val="22"/>
          <w:rtl/>
        </w:rPr>
      </w:pPr>
      <w:r w:rsidRPr="00FE1B0D">
        <w:rPr>
          <w:rFonts w:asciiTheme="minorBidi" w:hAnsiTheme="minorBidi" w:cstheme="minorBidi"/>
          <w:sz w:val="22"/>
          <w:szCs w:val="22"/>
          <w:rtl/>
        </w:rPr>
        <w:t xml:space="preserve">אלגוריתם זה אינו מבצע </w:t>
      </w:r>
      <w:r w:rsidRPr="00FE1B0D">
        <w:rPr>
          <w:rFonts w:asciiTheme="minorBidi" w:hAnsiTheme="minorBidi" w:cstheme="minorBidi"/>
          <w:sz w:val="22"/>
          <w:szCs w:val="22"/>
        </w:rPr>
        <w:t>pruning</w:t>
      </w:r>
      <w:r w:rsidRPr="00FE1B0D">
        <w:rPr>
          <w:rFonts w:asciiTheme="minorBidi" w:hAnsiTheme="minorBidi" w:cstheme="minorBidi"/>
          <w:sz w:val="22"/>
          <w:szCs w:val="22"/>
          <w:rtl/>
        </w:rPr>
        <w:t xml:space="preserve"> ולכן במקרים רבים נגרם מצב של </w:t>
      </w:r>
      <w:r w:rsidRPr="00FE1B0D">
        <w:rPr>
          <w:rFonts w:asciiTheme="minorBidi" w:hAnsiTheme="minorBidi" w:cstheme="minorBidi"/>
          <w:sz w:val="22"/>
          <w:szCs w:val="22"/>
        </w:rPr>
        <w:t>overfitting</w:t>
      </w:r>
      <w:r w:rsidRPr="00FE1B0D">
        <w:rPr>
          <w:rFonts w:asciiTheme="minorBidi" w:hAnsiTheme="minorBidi" w:cstheme="minorBidi"/>
          <w:sz w:val="22"/>
          <w:szCs w:val="22"/>
          <w:rtl/>
        </w:rPr>
        <w:t>.</w:t>
      </w:r>
    </w:p>
    <w:p w14:paraId="68D6828F" w14:textId="77777777" w:rsidR="00FE1B0D" w:rsidRPr="00FE1B0D" w:rsidRDefault="00FE1B0D" w:rsidP="00FE1B0D">
      <w:pPr>
        <w:rPr>
          <w:rFonts w:asciiTheme="minorBidi" w:hAnsiTheme="minorBidi" w:cstheme="minorBidi"/>
          <w:sz w:val="22"/>
          <w:szCs w:val="22"/>
          <w:rtl/>
        </w:rPr>
      </w:pPr>
      <w:r w:rsidRPr="00FE1B0D">
        <w:rPr>
          <w:rFonts w:asciiTheme="minorBidi" w:hAnsiTheme="minorBidi" w:cstheme="minorBidi"/>
          <w:sz w:val="22"/>
          <w:szCs w:val="22"/>
          <w:rtl/>
        </w:rPr>
        <w:t>בנוסף, אלגוריתם זה אינו מבטיח פתרון אופטימלי שכן הינו אלגוריתם חמדני.</w:t>
      </w:r>
    </w:p>
    <w:p w14:paraId="085BA8D4" w14:textId="77777777" w:rsidR="00FE1B0D" w:rsidRPr="00FE1B0D" w:rsidRDefault="00FE1B0D" w:rsidP="00FE1B0D">
      <w:pPr>
        <w:rPr>
          <w:rFonts w:asciiTheme="minorBidi" w:hAnsiTheme="minorBidi" w:cstheme="minorBidi"/>
          <w:sz w:val="22"/>
          <w:szCs w:val="22"/>
        </w:rPr>
      </w:pPr>
    </w:p>
    <w:p w14:paraId="3F6890AD" w14:textId="77777777" w:rsidR="00FE1B0D" w:rsidRPr="00FE1B0D" w:rsidRDefault="00FE1B0D" w:rsidP="00FE1B0D">
      <w:pPr>
        <w:pStyle w:val="Heading3"/>
        <w:rPr>
          <w:rFonts w:asciiTheme="minorBidi" w:hAnsiTheme="minorBidi" w:cstheme="minorBidi"/>
          <w:sz w:val="22"/>
          <w:szCs w:val="22"/>
          <w:rtl/>
        </w:rPr>
      </w:pPr>
      <w:r w:rsidRPr="00FE1B0D">
        <w:rPr>
          <w:rFonts w:asciiTheme="minorBidi" w:hAnsiTheme="minorBidi" w:cstheme="minorBidi"/>
          <w:sz w:val="22"/>
          <w:szCs w:val="22"/>
          <w:rtl/>
        </w:rPr>
        <w:t xml:space="preserve">עץ החלטה </w:t>
      </w:r>
      <w:r w:rsidRPr="00FE1B0D">
        <w:rPr>
          <w:rFonts w:asciiTheme="minorBidi" w:hAnsiTheme="minorBidi" w:cstheme="minorBidi"/>
          <w:sz w:val="22"/>
          <w:szCs w:val="22"/>
        </w:rPr>
        <w:t>C4.5</w:t>
      </w:r>
    </w:p>
    <w:p w14:paraId="29831783" w14:textId="77777777" w:rsidR="00FE1B0D" w:rsidRPr="00FE1B0D" w:rsidRDefault="00FE1B0D" w:rsidP="00FE1B0D">
      <w:pPr>
        <w:rPr>
          <w:rFonts w:asciiTheme="minorBidi" w:hAnsiTheme="minorBidi" w:cstheme="minorBidi"/>
          <w:sz w:val="22"/>
          <w:szCs w:val="22"/>
          <w:rtl/>
        </w:rPr>
      </w:pPr>
      <w:r w:rsidRPr="00FE1B0D">
        <w:rPr>
          <w:rFonts w:asciiTheme="minorBidi" w:hAnsiTheme="minorBidi" w:cstheme="minorBidi"/>
          <w:sz w:val="22"/>
          <w:szCs w:val="22"/>
        </w:rPr>
        <w:t>C4.5</w:t>
      </w:r>
      <w:r w:rsidRPr="00FE1B0D">
        <w:rPr>
          <w:rFonts w:asciiTheme="minorBidi" w:hAnsiTheme="minorBidi" w:cstheme="minorBidi"/>
          <w:sz w:val="22"/>
          <w:szCs w:val="22"/>
          <w:rtl/>
        </w:rPr>
        <w:t xml:space="preserve"> הינו שיפור של </w:t>
      </w:r>
      <w:r w:rsidRPr="00FE1B0D">
        <w:rPr>
          <w:rFonts w:asciiTheme="minorBidi" w:hAnsiTheme="minorBidi" w:cstheme="minorBidi"/>
          <w:sz w:val="22"/>
          <w:szCs w:val="22"/>
        </w:rPr>
        <w:t>ID3</w:t>
      </w:r>
      <w:r w:rsidRPr="00FE1B0D">
        <w:rPr>
          <w:rFonts w:asciiTheme="minorBidi" w:hAnsiTheme="minorBidi" w:cstheme="minorBidi"/>
          <w:sz w:val="22"/>
          <w:szCs w:val="22"/>
          <w:rtl/>
        </w:rPr>
        <w:t xml:space="preserve"> אשר עובד בצורה דומה (פיצולים של העץ לפי </w:t>
      </w:r>
      <w:r w:rsidRPr="00FE1B0D">
        <w:rPr>
          <w:rFonts w:asciiTheme="minorBidi" w:hAnsiTheme="minorBidi" w:cstheme="minorBidi"/>
          <w:sz w:val="22"/>
          <w:szCs w:val="22"/>
        </w:rPr>
        <w:t>IG</w:t>
      </w:r>
      <w:r w:rsidRPr="00FE1B0D">
        <w:rPr>
          <w:rFonts w:asciiTheme="minorBidi" w:hAnsiTheme="minorBidi" w:cstheme="minorBidi"/>
          <w:sz w:val="22"/>
          <w:szCs w:val="22"/>
          <w:rtl/>
        </w:rPr>
        <w:t xml:space="preserve"> \ </w:t>
      </w:r>
      <w:r w:rsidRPr="00FE1B0D">
        <w:rPr>
          <w:rFonts w:asciiTheme="minorBidi" w:hAnsiTheme="minorBidi" w:cstheme="minorBidi"/>
          <w:sz w:val="22"/>
          <w:szCs w:val="22"/>
        </w:rPr>
        <w:t>Entropy</w:t>
      </w:r>
      <w:r w:rsidRPr="00FE1B0D">
        <w:rPr>
          <w:rFonts w:asciiTheme="minorBidi" w:hAnsiTheme="minorBidi" w:cstheme="minorBidi"/>
          <w:sz w:val="22"/>
          <w:szCs w:val="22"/>
          <w:rtl/>
        </w:rPr>
        <w:t>). השיפורים הם :</w:t>
      </w:r>
    </w:p>
    <w:p w14:paraId="2529CE30" w14:textId="77777777" w:rsidR="00FE1B0D" w:rsidRPr="00FE1B0D" w:rsidRDefault="00FE1B0D" w:rsidP="00FE1B0D">
      <w:pPr>
        <w:pStyle w:val="ListParagraph"/>
        <w:numPr>
          <w:ilvl w:val="0"/>
          <w:numId w:val="8"/>
        </w:numPr>
        <w:rPr>
          <w:rFonts w:asciiTheme="minorBidi" w:hAnsiTheme="minorBidi" w:cstheme="minorBidi"/>
          <w:sz w:val="22"/>
          <w:szCs w:val="22"/>
        </w:rPr>
      </w:pPr>
      <w:r w:rsidRPr="00FE1B0D">
        <w:rPr>
          <w:rFonts w:asciiTheme="minorBidi" w:hAnsiTheme="minorBidi" w:cstheme="minorBidi"/>
          <w:sz w:val="22"/>
          <w:szCs w:val="22"/>
          <w:rtl/>
        </w:rPr>
        <w:t xml:space="preserve">התמודדות עם ערכים רציפים ובדידים כאחד </w:t>
      </w:r>
    </w:p>
    <w:p w14:paraId="4FD7D9DC" w14:textId="77777777" w:rsidR="00FE1B0D" w:rsidRPr="00FE1B0D" w:rsidRDefault="00FE1B0D" w:rsidP="00FE1B0D">
      <w:pPr>
        <w:pStyle w:val="ListParagraph"/>
        <w:numPr>
          <w:ilvl w:val="0"/>
          <w:numId w:val="8"/>
        </w:numPr>
        <w:rPr>
          <w:rFonts w:asciiTheme="minorBidi" w:hAnsiTheme="minorBidi" w:cstheme="minorBidi"/>
          <w:sz w:val="22"/>
          <w:szCs w:val="22"/>
        </w:rPr>
      </w:pPr>
      <w:r w:rsidRPr="00FE1B0D">
        <w:rPr>
          <w:rFonts w:asciiTheme="minorBidi" w:hAnsiTheme="minorBidi" w:cstheme="minorBidi"/>
          <w:sz w:val="22"/>
          <w:szCs w:val="22"/>
          <w:rtl/>
        </w:rPr>
        <w:t xml:space="preserve">התמודדות עם ערכים חסרים </w:t>
      </w:r>
    </w:p>
    <w:p w14:paraId="26CD9F45" w14:textId="77777777" w:rsidR="00FE1B0D" w:rsidRPr="00FE1B0D" w:rsidRDefault="00FE1B0D" w:rsidP="00FE1B0D">
      <w:pPr>
        <w:pStyle w:val="ListParagraph"/>
        <w:numPr>
          <w:ilvl w:val="0"/>
          <w:numId w:val="8"/>
        </w:numPr>
        <w:rPr>
          <w:rFonts w:asciiTheme="minorBidi" w:hAnsiTheme="minorBidi" w:cstheme="minorBidi"/>
          <w:sz w:val="22"/>
          <w:szCs w:val="22"/>
        </w:rPr>
      </w:pPr>
      <w:r w:rsidRPr="00FE1B0D">
        <w:rPr>
          <w:rFonts w:asciiTheme="minorBidi" w:hAnsiTheme="minorBidi" w:cstheme="minorBidi"/>
          <w:sz w:val="22"/>
          <w:szCs w:val="22"/>
          <w:rtl/>
        </w:rPr>
        <w:t xml:space="preserve">ביצוע </w:t>
      </w:r>
      <w:r w:rsidRPr="00FE1B0D">
        <w:rPr>
          <w:rFonts w:asciiTheme="minorBidi" w:hAnsiTheme="minorBidi" w:cstheme="minorBidi"/>
          <w:sz w:val="22"/>
          <w:szCs w:val="22"/>
        </w:rPr>
        <w:t>pruning</w:t>
      </w:r>
      <w:r w:rsidRPr="00FE1B0D">
        <w:rPr>
          <w:rFonts w:asciiTheme="minorBidi" w:hAnsiTheme="minorBidi" w:cstheme="minorBidi"/>
          <w:sz w:val="22"/>
          <w:szCs w:val="22"/>
          <w:rtl/>
        </w:rPr>
        <w:t xml:space="preserve"> לעץ </w:t>
      </w:r>
    </w:p>
    <w:p w14:paraId="3963E572" w14:textId="77777777" w:rsidR="00FE1B0D" w:rsidRPr="00FE1B0D" w:rsidRDefault="00FE1B0D" w:rsidP="00FE1B0D">
      <w:pPr>
        <w:rPr>
          <w:rFonts w:asciiTheme="minorBidi" w:hAnsiTheme="minorBidi" w:cstheme="minorBidi"/>
          <w:sz w:val="22"/>
          <w:szCs w:val="22"/>
        </w:rPr>
      </w:pPr>
      <w:r w:rsidRPr="00FE1B0D">
        <w:rPr>
          <w:rFonts w:asciiTheme="minorBidi" w:hAnsiTheme="minorBidi" w:cstheme="minorBidi"/>
          <w:sz w:val="22"/>
          <w:szCs w:val="22"/>
          <w:rtl/>
        </w:rPr>
        <w:t xml:space="preserve">במקרה שלנו ישנם גם ערכים רציפים וגם בדידים וכן ערכים חסרים, בנוסף ביצוע </w:t>
      </w:r>
      <w:r w:rsidRPr="00FE1B0D">
        <w:rPr>
          <w:rFonts w:asciiTheme="minorBidi" w:hAnsiTheme="minorBidi" w:cstheme="minorBidi"/>
          <w:sz w:val="22"/>
          <w:szCs w:val="22"/>
        </w:rPr>
        <w:t>pruning</w:t>
      </w:r>
      <w:r w:rsidRPr="00FE1B0D">
        <w:rPr>
          <w:rFonts w:asciiTheme="minorBidi" w:hAnsiTheme="minorBidi" w:cstheme="minorBidi"/>
          <w:sz w:val="22"/>
          <w:szCs w:val="22"/>
          <w:rtl/>
        </w:rPr>
        <w:t xml:space="preserve"> עוזר להתמודדות עם </w:t>
      </w:r>
      <w:r w:rsidRPr="00FE1B0D">
        <w:rPr>
          <w:rFonts w:asciiTheme="minorBidi" w:hAnsiTheme="minorBidi" w:cstheme="minorBidi"/>
          <w:sz w:val="22"/>
          <w:szCs w:val="22"/>
        </w:rPr>
        <w:t>overfitting</w:t>
      </w:r>
      <w:r w:rsidRPr="00FE1B0D">
        <w:rPr>
          <w:rFonts w:asciiTheme="minorBidi" w:hAnsiTheme="minorBidi" w:cstheme="minorBidi"/>
          <w:sz w:val="22"/>
          <w:szCs w:val="22"/>
          <w:rtl/>
        </w:rPr>
        <w:t xml:space="preserve"> ולכן נעדיף אלגוריתם זה על פני </w:t>
      </w:r>
      <w:r w:rsidRPr="00FE1B0D">
        <w:rPr>
          <w:rFonts w:asciiTheme="minorBidi" w:hAnsiTheme="minorBidi" w:cstheme="minorBidi"/>
          <w:sz w:val="22"/>
          <w:szCs w:val="22"/>
        </w:rPr>
        <w:t>ID3</w:t>
      </w:r>
    </w:p>
    <w:p w14:paraId="486615EA" w14:textId="77777777" w:rsidR="00FE1B0D" w:rsidRPr="00FE1B0D" w:rsidRDefault="00FE1B0D" w:rsidP="00FE1B0D">
      <w:pPr>
        <w:rPr>
          <w:rFonts w:asciiTheme="minorBidi" w:hAnsiTheme="minorBidi" w:cstheme="minorBidi"/>
          <w:sz w:val="22"/>
          <w:szCs w:val="22"/>
        </w:rPr>
      </w:pPr>
    </w:p>
    <w:p w14:paraId="0F638123" w14:textId="77777777" w:rsidR="00A55C8D" w:rsidRPr="00FE1B0D" w:rsidRDefault="00A55C8D" w:rsidP="00FE1B0D">
      <w:pPr>
        <w:pStyle w:val="Heading3"/>
        <w:rPr>
          <w:rFonts w:asciiTheme="minorBidi" w:hAnsiTheme="minorBidi" w:cstheme="minorBidi"/>
          <w:sz w:val="22"/>
          <w:szCs w:val="22"/>
        </w:rPr>
      </w:pPr>
      <w:bookmarkStart w:id="4" w:name="_רגרסיה_לינארית_מרובת"/>
      <w:bookmarkEnd w:id="4"/>
      <w:r w:rsidRPr="00FE1B0D">
        <w:rPr>
          <w:rFonts w:asciiTheme="minorBidi" w:hAnsiTheme="minorBidi" w:cstheme="minorBidi"/>
          <w:sz w:val="22"/>
          <w:szCs w:val="22"/>
          <w:rtl/>
        </w:rPr>
        <w:t>רגרסיה לינארית מרובת משתנים</w:t>
      </w:r>
    </w:p>
    <w:p w14:paraId="775DC7FF" w14:textId="77777777" w:rsidR="00FE1B0D" w:rsidRPr="00FE1B0D" w:rsidRDefault="00FE1B0D" w:rsidP="00FE1B0D">
      <w:pPr>
        <w:rPr>
          <w:rFonts w:asciiTheme="minorBidi" w:hAnsiTheme="minorBidi" w:cstheme="minorBidi"/>
          <w:sz w:val="22"/>
          <w:szCs w:val="22"/>
          <w:rtl/>
        </w:rPr>
      </w:pPr>
      <w:r w:rsidRPr="00FE1B0D">
        <w:rPr>
          <w:rFonts w:asciiTheme="minorBidi" w:hAnsiTheme="minorBidi" w:cstheme="minorBidi"/>
          <w:sz w:val="22"/>
          <w:szCs w:val="22"/>
          <w:rtl/>
        </w:rPr>
        <w:t xml:space="preserve">שיטה שבה ממודל הקשר בין משתנה תלוי לבין משתנים מסבירים. </w:t>
      </w:r>
      <w:r w:rsidR="0048397D" w:rsidRPr="00FE1B0D">
        <w:rPr>
          <w:rFonts w:asciiTheme="minorBidi" w:hAnsiTheme="minorBidi" w:cstheme="minorBidi"/>
          <w:sz w:val="22"/>
          <w:szCs w:val="22"/>
          <w:rtl/>
        </w:rPr>
        <w:t xml:space="preserve">לפי מודל זה, נבנית נוסחא לניבוי של משתנה המטרה. </w:t>
      </w:r>
      <w:r w:rsidRPr="00FE1B0D">
        <w:rPr>
          <w:rFonts w:asciiTheme="minorBidi" w:hAnsiTheme="minorBidi" w:cstheme="minorBidi"/>
          <w:sz w:val="22"/>
          <w:szCs w:val="22"/>
          <w:rtl/>
        </w:rPr>
        <w:t>עבור כל משתנה שאינו בנוסחא, נבחר במשתנה אשר תורם לירידה בסכום הריבועים של השגיאה בצורה המקסימלית.</w:t>
      </w:r>
    </w:p>
    <w:p w14:paraId="63CE68E3" w14:textId="77777777" w:rsidR="00FE1B0D" w:rsidRPr="00FE1B0D" w:rsidRDefault="00FE1B0D" w:rsidP="00FE1B0D">
      <w:pPr>
        <w:rPr>
          <w:rFonts w:asciiTheme="minorBidi" w:hAnsiTheme="minorBidi" w:cstheme="minorBidi"/>
          <w:sz w:val="22"/>
          <w:szCs w:val="22"/>
          <w:rtl/>
        </w:rPr>
      </w:pPr>
      <w:r w:rsidRPr="00FE1B0D">
        <w:rPr>
          <w:rFonts w:asciiTheme="minorBidi" w:hAnsiTheme="minorBidi" w:cstheme="minorBidi"/>
          <w:sz w:val="22"/>
          <w:szCs w:val="22"/>
          <w:rtl/>
        </w:rPr>
        <w:t>השיטה מניחה כי קיים קשר לינארי בין המשתנה התלוי למשתנים המסבירים, המשתנים מתפלגים נורמאלית, הומוסקדסטיות בין המשתנים.</w:t>
      </w:r>
    </w:p>
    <w:p w14:paraId="009AB1FF" w14:textId="77777777" w:rsidR="00FE1B0D" w:rsidRPr="00FE1B0D" w:rsidRDefault="00FE1B0D" w:rsidP="00FE1B0D">
      <w:pPr>
        <w:rPr>
          <w:rFonts w:asciiTheme="minorBidi" w:hAnsiTheme="minorBidi" w:cstheme="minorBidi"/>
          <w:sz w:val="22"/>
          <w:szCs w:val="22"/>
          <w:rtl/>
        </w:rPr>
      </w:pPr>
      <w:r w:rsidRPr="00FE1B0D">
        <w:rPr>
          <w:rFonts w:asciiTheme="minorBidi" w:hAnsiTheme="minorBidi" w:cstheme="minorBidi"/>
          <w:sz w:val="22"/>
          <w:szCs w:val="22"/>
          <w:rtl/>
        </w:rPr>
        <w:t>במקרה שלנו, אין אנו יודעים על קיומו של קשר לינארי (לדוגמא ייתכן שחותמים על תנאי פיקדון יותר בשנות ה20 וה60 ופחות בשנות ה30-50 בחיים ולכן אי אפשר לייצר מקדם שמיש) וכן המשתנים אינם מתפלגים נורמאלית ולכן נעדיף שלא להשתמש בשיטה זו.</w:t>
      </w:r>
    </w:p>
    <w:p w14:paraId="49AB3BD5" w14:textId="77777777" w:rsidR="009F53A4" w:rsidRPr="00FE1B0D" w:rsidRDefault="009F53A4" w:rsidP="00FE1B0D">
      <w:pPr>
        <w:rPr>
          <w:rFonts w:asciiTheme="minorBidi" w:hAnsiTheme="minorBidi" w:cstheme="minorBidi"/>
          <w:sz w:val="22"/>
          <w:szCs w:val="22"/>
          <w:rtl/>
        </w:rPr>
      </w:pPr>
    </w:p>
    <w:p w14:paraId="49233D0F" w14:textId="77777777" w:rsidR="00FE1B0D" w:rsidRPr="00FE1B0D" w:rsidRDefault="00FE1B0D" w:rsidP="00FE1B0D">
      <w:pPr>
        <w:pStyle w:val="Heading3"/>
        <w:rPr>
          <w:rFonts w:asciiTheme="minorBidi" w:hAnsiTheme="minorBidi" w:cstheme="minorBidi"/>
          <w:sz w:val="22"/>
          <w:szCs w:val="22"/>
          <w:rtl/>
        </w:rPr>
      </w:pPr>
      <w:r w:rsidRPr="00FE1B0D">
        <w:rPr>
          <w:rFonts w:asciiTheme="minorBidi" w:hAnsiTheme="minorBidi" w:cstheme="minorBidi"/>
          <w:sz w:val="22"/>
          <w:szCs w:val="22"/>
          <w:rtl/>
        </w:rPr>
        <w:t xml:space="preserve">עץ החלטה </w:t>
      </w:r>
      <w:r w:rsidRPr="00FE1B0D">
        <w:rPr>
          <w:rFonts w:asciiTheme="minorBidi" w:hAnsiTheme="minorBidi" w:cstheme="minorBidi"/>
          <w:sz w:val="22"/>
          <w:szCs w:val="22"/>
        </w:rPr>
        <w:t>CART</w:t>
      </w:r>
      <w:r w:rsidRPr="00FE1B0D">
        <w:rPr>
          <w:rFonts w:asciiTheme="minorBidi" w:hAnsiTheme="minorBidi" w:cstheme="minorBidi"/>
          <w:sz w:val="22"/>
          <w:szCs w:val="22"/>
          <w:rtl/>
        </w:rPr>
        <w:t xml:space="preserve"> מבוסס מדד </w:t>
      </w:r>
      <w:r w:rsidRPr="00FE1B0D">
        <w:rPr>
          <w:rFonts w:asciiTheme="minorBidi" w:hAnsiTheme="minorBidi" w:cstheme="minorBidi"/>
          <w:sz w:val="22"/>
          <w:szCs w:val="22"/>
        </w:rPr>
        <w:t>GINI</w:t>
      </w:r>
    </w:p>
    <w:p w14:paraId="67EA5638" w14:textId="77777777" w:rsidR="00FE1B0D" w:rsidRPr="00FE1B0D" w:rsidRDefault="00FE1B0D" w:rsidP="00FE1B0D">
      <w:pPr>
        <w:rPr>
          <w:rFonts w:asciiTheme="minorBidi" w:hAnsiTheme="minorBidi" w:cstheme="minorBidi"/>
          <w:sz w:val="22"/>
          <w:szCs w:val="22"/>
          <w:rtl/>
        </w:rPr>
      </w:pPr>
      <w:r w:rsidRPr="00FE1B0D">
        <w:rPr>
          <w:rFonts w:asciiTheme="minorBidi" w:hAnsiTheme="minorBidi" w:cstheme="minorBidi"/>
          <w:sz w:val="22"/>
          <w:szCs w:val="22"/>
        </w:rPr>
        <w:t>CART</w:t>
      </w:r>
      <w:r w:rsidRPr="00FE1B0D">
        <w:rPr>
          <w:rFonts w:asciiTheme="minorBidi" w:hAnsiTheme="minorBidi" w:cstheme="minorBidi"/>
          <w:sz w:val="22"/>
          <w:szCs w:val="22"/>
          <w:rtl/>
        </w:rPr>
        <w:t xml:space="preserve"> היא </w:t>
      </w:r>
      <w:r w:rsidRPr="00FE1B0D">
        <w:rPr>
          <w:rFonts w:asciiTheme="minorBidi" w:hAnsiTheme="minorBidi" w:cstheme="minorBidi"/>
          <w:b/>
          <w:bCs/>
          <w:sz w:val="22"/>
          <w:szCs w:val="22"/>
          <w:rtl/>
        </w:rPr>
        <w:t>קבוצה</w:t>
      </w:r>
      <w:r w:rsidRPr="00FE1B0D">
        <w:rPr>
          <w:rFonts w:asciiTheme="minorBidi" w:hAnsiTheme="minorBidi" w:cstheme="minorBidi"/>
          <w:sz w:val="22"/>
          <w:szCs w:val="22"/>
          <w:rtl/>
        </w:rPr>
        <w:t xml:space="preserve"> של עצי החלטה. נשתמש בעץ החלטה המשתמש במדד ג'יני בקביעת הפיצול.</w:t>
      </w:r>
    </w:p>
    <w:p w14:paraId="23FA8028" w14:textId="77777777" w:rsidR="00FE1B0D" w:rsidRPr="00FE1B0D" w:rsidRDefault="00FE1B0D" w:rsidP="00FE1B0D">
      <w:pPr>
        <w:rPr>
          <w:rFonts w:asciiTheme="minorBidi" w:hAnsiTheme="minorBidi" w:cstheme="minorBidi"/>
          <w:sz w:val="22"/>
          <w:szCs w:val="22"/>
          <w:rtl/>
        </w:rPr>
      </w:pPr>
      <w:r w:rsidRPr="00FE1B0D">
        <w:rPr>
          <w:rFonts w:asciiTheme="minorBidi" w:hAnsiTheme="minorBidi" w:cstheme="minorBidi"/>
          <w:sz w:val="22"/>
          <w:szCs w:val="22"/>
          <w:rtl/>
        </w:rPr>
        <w:t xml:space="preserve">הבדלים עיקריים בין מדד </w:t>
      </w:r>
      <w:r w:rsidRPr="00FE1B0D">
        <w:rPr>
          <w:rFonts w:asciiTheme="minorBidi" w:hAnsiTheme="minorBidi" w:cstheme="minorBidi"/>
          <w:sz w:val="22"/>
          <w:szCs w:val="22"/>
        </w:rPr>
        <w:t>GINI</w:t>
      </w:r>
      <w:r w:rsidRPr="00FE1B0D">
        <w:rPr>
          <w:rFonts w:asciiTheme="minorBidi" w:hAnsiTheme="minorBidi" w:cstheme="minorBidi"/>
          <w:sz w:val="22"/>
          <w:szCs w:val="22"/>
          <w:rtl/>
        </w:rPr>
        <w:t xml:space="preserve"> ל </w:t>
      </w:r>
      <w:r w:rsidRPr="00FE1B0D">
        <w:rPr>
          <w:rFonts w:asciiTheme="minorBidi" w:hAnsiTheme="minorBidi" w:cstheme="minorBidi"/>
          <w:sz w:val="22"/>
          <w:szCs w:val="22"/>
        </w:rPr>
        <w:t xml:space="preserve">Entropy </w:t>
      </w:r>
      <w:r w:rsidRPr="00FE1B0D">
        <w:rPr>
          <w:rFonts w:asciiTheme="minorBidi" w:hAnsiTheme="minorBidi" w:cstheme="minorBidi"/>
          <w:sz w:val="22"/>
          <w:szCs w:val="22"/>
          <w:rtl/>
        </w:rPr>
        <w:t xml:space="preserve"> :</w:t>
      </w:r>
    </w:p>
    <w:p w14:paraId="5C1341E4" w14:textId="77777777" w:rsidR="00FE1B0D" w:rsidRPr="00FE1B0D" w:rsidRDefault="00FE1B0D" w:rsidP="00FE1B0D">
      <w:pPr>
        <w:pStyle w:val="ListParagraph"/>
        <w:numPr>
          <w:ilvl w:val="0"/>
          <w:numId w:val="9"/>
        </w:numPr>
        <w:rPr>
          <w:rFonts w:asciiTheme="minorBidi" w:hAnsiTheme="minorBidi" w:cstheme="minorBidi"/>
          <w:sz w:val="22"/>
          <w:szCs w:val="22"/>
        </w:rPr>
      </w:pPr>
      <w:r w:rsidRPr="00FE1B0D">
        <w:rPr>
          <w:rFonts w:asciiTheme="minorBidi" w:hAnsiTheme="minorBidi" w:cstheme="minorBidi"/>
          <w:sz w:val="22"/>
          <w:szCs w:val="22"/>
          <w:rtl/>
        </w:rPr>
        <w:t>ג'יני מיועד למאפיינים רציפים ואנטרופיה למאפיינים קטגוריאליים (</w:t>
      </w:r>
      <w:hyperlink r:id="rId8" w:history="1">
        <w:r w:rsidRPr="00FE1B0D">
          <w:rPr>
            <w:rStyle w:val="Hyperlink"/>
            <w:rFonts w:asciiTheme="minorBidi" w:hAnsiTheme="minorBidi" w:cstheme="minorBidi"/>
            <w:sz w:val="22"/>
            <w:szCs w:val="22"/>
            <w:rtl/>
          </w:rPr>
          <w:t>מקור</w:t>
        </w:r>
      </w:hyperlink>
      <w:r w:rsidRPr="00FE1B0D">
        <w:rPr>
          <w:rFonts w:asciiTheme="minorBidi" w:hAnsiTheme="minorBidi" w:cstheme="minorBidi"/>
          <w:sz w:val="22"/>
          <w:szCs w:val="22"/>
          <w:rtl/>
        </w:rPr>
        <w:t>)</w:t>
      </w:r>
    </w:p>
    <w:p w14:paraId="69D3ACFB" w14:textId="77777777" w:rsidR="00FE1B0D" w:rsidRPr="00FE1B0D" w:rsidRDefault="00FE1B0D" w:rsidP="00FE1B0D">
      <w:pPr>
        <w:pStyle w:val="ListParagraph"/>
        <w:numPr>
          <w:ilvl w:val="0"/>
          <w:numId w:val="9"/>
        </w:numPr>
        <w:rPr>
          <w:rFonts w:asciiTheme="minorBidi" w:hAnsiTheme="minorBidi" w:cstheme="minorBidi"/>
          <w:sz w:val="22"/>
          <w:szCs w:val="22"/>
        </w:rPr>
      </w:pPr>
      <w:r w:rsidRPr="00FE1B0D">
        <w:rPr>
          <w:rFonts w:asciiTheme="minorBidi" w:hAnsiTheme="minorBidi" w:cstheme="minorBidi"/>
          <w:sz w:val="22"/>
          <w:szCs w:val="22"/>
          <w:rtl/>
        </w:rPr>
        <w:t>ג'יני יעדיף למצוא קטגוריות גדולות ביותר ואנטרופיה נוטה לקטגוריות קרובות ל50% מהמידע (</w:t>
      </w:r>
      <w:hyperlink r:id="rId9" w:history="1">
        <w:r w:rsidRPr="00FE1B0D">
          <w:rPr>
            <w:rStyle w:val="Hyperlink"/>
            <w:rFonts w:asciiTheme="minorBidi" w:hAnsiTheme="minorBidi" w:cstheme="minorBidi"/>
            <w:sz w:val="22"/>
            <w:szCs w:val="22"/>
            <w:rtl/>
          </w:rPr>
          <w:t>מקור</w:t>
        </w:r>
      </w:hyperlink>
      <w:r w:rsidRPr="00FE1B0D">
        <w:rPr>
          <w:rFonts w:asciiTheme="minorBidi" w:hAnsiTheme="minorBidi" w:cstheme="minorBidi"/>
          <w:sz w:val="22"/>
          <w:szCs w:val="22"/>
          <w:rtl/>
        </w:rPr>
        <w:t>)</w:t>
      </w:r>
    </w:p>
    <w:p w14:paraId="789FFB43" w14:textId="77777777" w:rsidR="00FE1B0D" w:rsidRPr="00FE1B0D" w:rsidRDefault="00FE1B0D" w:rsidP="00FE1B0D">
      <w:pPr>
        <w:pStyle w:val="ListParagraph"/>
        <w:numPr>
          <w:ilvl w:val="0"/>
          <w:numId w:val="9"/>
        </w:numPr>
        <w:rPr>
          <w:rFonts w:asciiTheme="minorBidi" w:hAnsiTheme="minorBidi" w:cstheme="minorBidi"/>
          <w:sz w:val="22"/>
          <w:szCs w:val="22"/>
        </w:rPr>
      </w:pPr>
      <w:r w:rsidRPr="00FE1B0D">
        <w:rPr>
          <w:rFonts w:asciiTheme="minorBidi" w:hAnsiTheme="minorBidi" w:cstheme="minorBidi"/>
          <w:sz w:val="22"/>
          <w:szCs w:val="22"/>
          <w:rtl/>
        </w:rPr>
        <w:t>המדדים נותנים תוצאות שונות בפחות מ2% מהמקרים (</w:t>
      </w:r>
      <w:hyperlink r:id="rId10" w:history="1">
        <w:r w:rsidRPr="00FE1B0D">
          <w:rPr>
            <w:rStyle w:val="Hyperlink"/>
            <w:rFonts w:asciiTheme="minorBidi" w:hAnsiTheme="minorBidi" w:cstheme="minorBidi"/>
            <w:sz w:val="22"/>
            <w:szCs w:val="22"/>
            <w:rtl/>
          </w:rPr>
          <w:t>מקור</w:t>
        </w:r>
      </w:hyperlink>
      <w:r w:rsidRPr="00FE1B0D">
        <w:rPr>
          <w:rFonts w:asciiTheme="minorBidi" w:hAnsiTheme="minorBidi" w:cstheme="minorBidi"/>
          <w:sz w:val="22"/>
          <w:szCs w:val="22"/>
          <w:rtl/>
        </w:rPr>
        <w:t>)</w:t>
      </w:r>
    </w:p>
    <w:p w14:paraId="2C7730A1" w14:textId="77777777" w:rsidR="00FE1B0D" w:rsidRPr="00FE1B0D" w:rsidRDefault="00FE1B0D" w:rsidP="00FE1B0D">
      <w:pPr>
        <w:rPr>
          <w:rFonts w:asciiTheme="minorBidi" w:hAnsiTheme="minorBidi" w:cstheme="minorBidi"/>
          <w:sz w:val="22"/>
          <w:szCs w:val="22"/>
          <w:rtl/>
        </w:rPr>
      </w:pPr>
    </w:p>
    <w:p w14:paraId="73914A8E" w14:textId="77777777" w:rsidR="00FE1B0D" w:rsidRPr="00FE1B0D" w:rsidRDefault="00FE1B0D" w:rsidP="00FE1B0D">
      <w:pPr>
        <w:rPr>
          <w:rFonts w:asciiTheme="minorBidi" w:hAnsiTheme="minorBidi" w:cstheme="minorBidi"/>
          <w:sz w:val="22"/>
          <w:szCs w:val="22"/>
          <w:rtl/>
        </w:rPr>
      </w:pPr>
      <w:r w:rsidRPr="00FE1B0D">
        <w:rPr>
          <w:rFonts w:asciiTheme="minorBidi" w:hAnsiTheme="minorBidi" w:cstheme="minorBidi"/>
          <w:sz w:val="22"/>
          <w:szCs w:val="22"/>
          <w:rtl/>
        </w:rPr>
        <w:t xml:space="preserve">ייתכן ובמקרה שלנו מדד ג'יני יהיה עדיף על אנטרופיה וייתכן שלהיפך. </w:t>
      </w:r>
      <w:commentRangeStart w:id="5"/>
      <w:r w:rsidRPr="00FE1B0D">
        <w:rPr>
          <w:rFonts w:asciiTheme="minorBidi" w:hAnsiTheme="minorBidi" w:cstheme="minorBidi"/>
          <w:sz w:val="22"/>
          <w:szCs w:val="22"/>
          <w:u w:val="single"/>
          <w:rtl/>
        </w:rPr>
        <w:t>נבחן את שניהם</w:t>
      </w:r>
      <w:commentRangeEnd w:id="5"/>
      <w:r w:rsidR="005B3DC4">
        <w:rPr>
          <w:rStyle w:val="CommentReference"/>
          <w:rFonts w:asciiTheme="minorHAnsi" w:eastAsiaTheme="minorHAnsi" w:hAnsiTheme="minorHAnsi" w:cstheme="minorBidi"/>
          <w:rtl/>
        </w:rPr>
        <w:commentReference w:id="5"/>
      </w:r>
      <w:r w:rsidRPr="00FE1B0D">
        <w:rPr>
          <w:rFonts w:asciiTheme="minorBidi" w:hAnsiTheme="minorBidi" w:cstheme="minorBidi"/>
          <w:sz w:val="22"/>
          <w:szCs w:val="22"/>
          <w:u w:val="single"/>
          <w:rtl/>
        </w:rPr>
        <w:t>.</w:t>
      </w:r>
    </w:p>
    <w:p w14:paraId="27E62106" w14:textId="77777777" w:rsidR="00FE1B0D" w:rsidRPr="00FE1B0D" w:rsidRDefault="00FE1B0D" w:rsidP="00FE1B0D">
      <w:pPr>
        <w:rPr>
          <w:rFonts w:asciiTheme="minorBidi" w:hAnsiTheme="minorBidi" w:cstheme="minorBidi"/>
          <w:b/>
          <w:bCs/>
          <w:sz w:val="22"/>
          <w:szCs w:val="22"/>
          <w:rtl/>
        </w:rPr>
      </w:pPr>
    </w:p>
    <w:p w14:paraId="428DAB56" w14:textId="77777777" w:rsidR="00FE1B0D" w:rsidRPr="00FE1B0D" w:rsidRDefault="00FE1B0D" w:rsidP="00FE1B0D">
      <w:pPr>
        <w:pStyle w:val="Heading1"/>
        <w:numPr>
          <w:ilvl w:val="0"/>
          <w:numId w:val="18"/>
        </w:numPr>
        <w:ind w:left="-82"/>
        <w:rPr>
          <w:rFonts w:asciiTheme="minorBidi" w:hAnsiTheme="minorBidi" w:cstheme="minorBidi"/>
          <w:sz w:val="22"/>
          <w:szCs w:val="22"/>
          <w:rtl/>
        </w:rPr>
      </w:pPr>
      <w:r w:rsidRPr="00FE1B0D">
        <w:rPr>
          <w:rFonts w:asciiTheme="minorBidi" w:hAnsiTheme="minorBidi" w:cstheme="minorBidi"/>
          <w:sz w:val="22"/>
          <w:szCs w:val="22"/>
          <w:rtl/>
        </w:rPr>
        <w:t>שלבי הכנת הנתונים</w:t>
      </w:r>
    </w:p>
    <w:p w14:paraId="4FF2D902" w14:textId="77777777" w:rsidR="00FE1B0D" w:rsidRPr="00FE1B0D" w:rsidRDefault="00FE1B0D" w:rsidP="00FE1B0D">
      <w:pPr>
        <w:rPr>
          <w:rFonts w:asciiTheme="minorBidi" w:hAnsiTheme="minorBidi" w:cstheme="minorBidi"/>
          <w:sz w:val="22"/>
          <w:szCs w:val="22"/>
          <w:rtl/>
        </w:rPr>
      </w:pPr>
      <w:r w:rsidRPr="00FE1B0D">
        <w:rPr>
          <w:rFonts w:asciiTheme="minorBidi" w:hAnsiTheme="minorBidi" w:cstheme="minorBidi"/>
          <w:b/>
          <w:bCs/>
          <w:sz w:val="22"/>
          <w:szCs w:val="22"/>
          <w:rtl/>
        </w:rPr>
        <w:t xml:space="preserve">כפי שצוין לעיל, נבחר בקובץ המלא והמקיף ביותר : </w:t>
      </w:r>
      <w:r w:rsidRPr="00FE1B0D">
        <w:rPr>
          <w:rFonts w:asciiTheme="minorBidi" w:hAnsiTheme="minorBidi" w:cstheme="minorBidi"/>
          <w:sz w:val="22"/>
          <w:szCs w:val="22"/>
        </w:rPr>
        <w:t>bank-additional-full</w:t>
      </w:r>
    </w:p>
    <w:p w14:paraId="327C089B" w14:textId="77777777" w:rsidR="008D0058" w:rsidRPr="00FE1B0D" w:rsidRDefault="00FE1B0D" w:rsidP="00FE1B0D">
      <w:pPr>
        <w:rPr>
          <w:rFonts w:asciiTheme="minorBidi" w:hAnsiTheme="minorBidi" w:cstheme="minorBidi"/>
          <w:sz w:val="22"/>
          <w:szCs w:val="22"/>
          <w:rtl/>
        </w:rPr>
      </w:pPr>
      <w:r w:rsidRPr="00FE1B0D">
        <w:rPr>
          <w:rFonts w:asciiTheme="minorBidi" w:hAnsiTheme="minorBidi" w:cstheme="minorBidi"/>
          <w:sz w:val="22"/>
          <w:szCs w:val="22"/>
          <w:rtl/>
        </w:rPr>
        <w:t>במידע שלפנינו לא נמצאו ערכים בלתי חוקיים.</w:t>
      </w:r>
    </w:p>
    <w:p w14:paraId="5B62E4D8" w14:textId="77777777" w:rsidR="00FE1B0D" w:rsidRPr="00FE1B0D" w:rsidRDefault="00FE1B0D" w:rsidP="00FE1B0D">
      <w:pPr>
        <w:rPr>
          <w:rFonts w:asciiTheme="minorBidi" w:hAnsiTheme="minorBidi" w:cstheme="minorBidi"/>
          <w:sz w:val="22"/>
          <w:szCs w:val="22"/>
          <w:rtl/>
        </w:rPr>
      </w:pPr>
      <w:r w:rsidRPr="00FE1B0D">
        <w:rPr>
          <w:rFonts w:asciiTheme="minorBidi" w:hAnsiTheme="minorBidi" w:cstheme="minorBidi"/>
          <w:sz w:val="22"/>
          <w:szCs w:val="22"/>
          <w:rtl/>
        </w:rPr>
        <w:t>נמצאו מספר עמודות עם ערכים חסרים כפי שצוין בסעיף א'</w:t>
      </w:r>
    </w:p>
    <w:p w14:paraId="7BF217B2" w14:textId="77777777" w:rsidR="00FE1B0D" w:rsidRPr="00FE1B0D" w:rsidRDefault="00FE1B0D" w:rsidP="00FE1B0D">
      <w:pPr>
        <w:rPr>
          <w:rFonts w:asciiTheme="minorBidi" w:hAnsiTheme="minorBidi" w:cstheme="minorBidi"/>
          <w:sz w:val="22"/>
          <w:szCs w:val="22"/>
          <w:rtl/>
        </w:rPr>
      </w:pPr>
      <w:r w:rsidRPr="00FE1B0D">
        <w:rPr>
          <w:rFonts w:asciiTheme="minorBidi" w:hAnsiTheme="minorBidi" w:cstheme="minorBidi"/>
          <w:sz w:val="22"/>
          <w:szCs w:val="22"/>
          <w:rtl/>
        </w:rPr>
        <w:t>בערכים חסרים ניתן לטפל במספר שיטות כפי שצוין בסעיף ג'</w:t>
      </w:r>
    </w:p>
    <w:p w14:paraId="1183F0B7" w14:textId="77777777" w:rsidR="00FE1B0D" w:rsidRPr="00FE1B0D" w:rsidRDefault="00FE1B0D" w:rsidP="00FE1B0D">
      <w:pPr>
        <w:rPr>
          <w:rFonts w:asciiTheme="minorBidi" w:hAnsiTheme="minorBidi" w:cstheme="minorBidi"/>
          <w:sz w:val="22"/>
          <w:szCs w:val="22"/>
          <w:rtl/>
        </w:rPr>
      </w:pPr>
      <w:r w:rsidRPr="00FE1B0D">
        <w:rPr>
          <w:rFonts w:asciiTheme="minorBidi" w:hAnsiTheme="minorBidi" w:cstheme="minorBidi"/>
          <w:sz w:val="22"/>
          <w:szCs w:val="22"/>
          <w:rtl/>
        </w:rPr>
        <w:t>אופן הטיפול עבור כל מאפיין יוסבר בהמשך.</w:t>
      </w:r>
    </w:p>
    <w:p w14:paraId="0DB6696F" w14:textId="77777777" w:rsidR="00FE1B0D" w:rsidRPr="00FE1B0D" w:rsidRDefault="00FE1B0D" w:rsidP="00FE1B0D">
      <w:pPr>
        <w:rPr>
          <w:rFonts w:asciiTheme="minorBidi" w:hAnsiTheme="minorBidi" w:cstheme="minorBidi"/>
          <w:sz w:val="22"/>
          <w:szCs w:val="22"/>
          <w:rtl/>
        </w:rPr>
      </w:pPr>
      <w:r w:rsidRPr="00FE1B0D">
        <w:rPr>
          <w:rFonts w:asciiTheme="minorBidi" w:hAnsiTheme="minorBidi" w:cstheme="minorBidi"/>
          <w:noProof/>
          <w:sz w:val="22"/>
          <w:szCs w:val="22"/>
        </w:rPr>
        <w:lastRenderedPageBreak/>
        <w:drawing>
          <wp:anchor distT="0" distB="0" distL="114300" distR="114300" simplePos="0" relativeHeight="251658240" behindDoc="0" locked="0" layoutInCell="1" allowOverlap="1" wp14:anchorId="2289D31C" wp14:editId="1C74A4C7">
            <wp:simplePos x="0" y="0"/>
            <wp:positionH relativeFrom="margin">
              <wp:align>left</wp:align>
            </wp:positionH>
            <wp:positionV relativeFrom="paragraph">
              <wp:posOffset>2540</wp:posOffset>
            </wp:positionV>
            <wp:extent cx="6867525" cy="669544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67525" cy="6695440"/>
                    </a:xfrm>
                    <a:prstGeom prst="rect">
                      <a:avLst/>
                    </a:prstGeom>
                    <a:noFill/>
                    <a:ln>
                      <a:noFill/>
                    </a:ln>
                  </pic:spPr>
                </pic:pic>
              </a:graphicData>
            </a:graphic>
            <wp14:sizeRelH relativeFrom="margin">
              <wp14:pctWidth>0</wp14:pctWidth>
            </wp14:sizeRelH>
          </wp:anchor>
        </w:drawing>
      </w:r>
    </w:p>
    <w:p w14:paraId="29F78FB5" w14:textId="77777777" w:rsidR="00FE1B0D" w:rsidRPr="00FE1B0D" w:rsidRDefault="00FE1B0D" w:rsidP="00FE1B0D">
      <w:pPr>
        <w:rPr>
          <w:rFonts w:asciiTheme="minorBidi" w:hAnsiTheme="minorBidi" w:cstheme="minorBidi"/>
          <w:sz w:val="22"/>
          <w:szCs w:val="22"/>
          <w:rtl/>
        </w:rPr>
      </w:pPr>
      <w:r w:rsidRPr="00FE1B0D">
        <w:rPr>
          <w:rFonts w:asciiTheme="minorBidi" w:hAnsiTheme="minorBidi" w:cstheme="minorBidi"/>
          <w:sz w:val="22"/>
          <w:szCs w:val="22"/>
          <w:rtl/>
        </w:rPr>
        <w:t>נציג את הנתונים בצורה גראפית :</w:t>
      </w:r>
    </w:p>
    <w:p w14:paraId="1950D811" w14:textId="77777777" w:rsidR="00FE1B0D" w:rsidRPr="00FE1B0D" w:rsidRDefault="00FE1B0D" w:rsidP="00FE1B0D">
      <w:pPr>
        <w:bidi w:val="0"/>
        <w:rPr>
          <w:rFonts w:asciiTheme="minorBidi" w:hAnsiTheme="minorBidi" w:cstheme="minorBidi"/>
          <w:sz w:val="22"/>
          <w:szCs w:val="22"/>
        </w:rPr>
      </w:pPr>
    </w:p>
    <w:p w14:paraId="4D7DB853" w14:textId="77777777" w:rsidR="00FE1B0D" w:rsidRPr="00FE1B0D" w:rsidRDefault="00FE1B0D" w:rsidP="00FE1B0D">
      <w:pPr>
        <w:bidi w:val="0"/>
        <w:rPr>
          <w:rFonts w:asciiTheme="minorBidi" w:hAnsiTheme="minorBidi" w:cstheme="minorBidi"/>
          <w:sz w:val="22"/>
          <w:szCs w:val="22"/>
        </w:rPr>
      </w:pPr>
    </w:p>
    <w:p w14:paraId="6B15322C" w14:textId="77777777" w:rsidR="00FE1B0D" w:rsidRPr="00FE1B0D" w:rsidRDefault="00FE1B0D" w:rsidP="00FE1B0D">
      <w:pPr>
        <w:bidi w:val="0"/>
        <w:rPr>
          <w:rFonts w:asciiTheme="minorBidi" w:hAnsiTheme="minorBidi" w:cstheme="minorBidi"/>
          <w:sz w:val="22"/>
          <w:szCs w:val="22"/>
          <w:rtl/>
        </w:rPr>
      </w:pPr>
      <w:r w:rsidRPr="00FE1B0D">
        <w:rPr>
          <w:rFonts w:asciiTheme="minorBidi" w:hAnsiTheme="minorBidi" w:cstheme="minorBidi"/>
          <w:noProof/>
          <w:sz w:val="22"/>
          <w:szCs w:val="22"/>
        </w:rPr>
        <w:lastRenderedPageBreak/>
        <w:drawing>
          <wp:inline distT="0" distB="0" distL="0" distR="0" wp14:anchorId="41E22455" wp14:editId="1B98BA01">
            <wp:extent cx="6838950" cy="674332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48302" cy="6752549"/>
                    </a:xfrm>
                    <a:prstGeom prst="rect">
                      <a:avLst/>
                    </a:prstGeom>
                    <a:noFill/>
                    <a:ln>
                      <a:noFill/>
                    </a:ln>
                  </pic:spPr>
                </pic:pic>
              </a:graphicData>
            </a:graphic>
          </wp:inline>
        </w:drawing>
      </w:r>
    </w:p>
    <w:p w14:paraId="2732C303" w14:textId="77777777" w:rsidR="00FE1B0D" w:rsidRPr="00FE1B0D" w:rsidRDefault="00FE1B0D" w:rsidP="00FE1B0D">
      <w:pPr>
        <w:bidi w:val="0"/>
        <w:rPr>
          <w:rFonts w:asciiTheme="minorBidi" w:hAnsiTheme="minorBidi" w:cstheme="minorBidi"/>
          <w:sz w:val="22"/>
          <w:szCs w:val="22"/>
        </w:rPr>
      </w:pPr>
    </w:p>
    <w:p w14:paraId="61701BD6" w14:textId="77777777" w:rsidR="00FE1B0D" w:rsidRPr="00FE1B0D" w:rsidRDefault="00FE1B0D" w:rsidP="00FE1B0D">
      <w:pPr>
        <w:rPr>
          <w:rFonts w:asciiTheme="minorBidi" w:hAnsiTheme="minorBidi" w:cstheme="minorBidi"/>
          <w:sz w:val="22"/>
          <w:szCs w:val="22"/>
          <w:rtl/>
        </w:rPr>
      </w:pPr>
    </w:p>
    <w:tbl>
      <w:tblPr>
        <w:tblW w:w="16272" w:type="dxa"/>
        <w:tblInd w:w="-550" w:type="dxa"/>
        <w:tblLook w:val="04A0" w:firstRow="1" w:lastRow="0" w:firstColumn="1" w:lastColumn="0" w:noHBand="0" w:noVBand="1"/>
      </w:tblPr>
      <w:tblGrid>
        <w:gridCol w:w="14715"/>
        <w:gridCol w:w="1562"/>
      </w:tblGrid>
      <w:tr w:rsidR="00FE1B0D" w:rsidRPr="00FE1B0D" w14:paraId="3A68095A" w14:textId="77777777" w:rsidTr="00FE1B0D">
        <w:trPr>
          <w:trHeight w:val="313"/>
        </w:trPr>
        <w:tc>
          <w:tcPr>
            <w:tcW w:w="14715" w:type="dxa"/>
            <w:tcBorders>
              <w:top w:val="single" w:sz="8" w:space="0" w:color="auto"/>
              <w:left w:val="single" w:sz="8" w:space="0" w:color="auto"/>
              <w:bottom w:val="single" w:sz="4" w:space="0" w:color="auto"/>
              <w:right w:val="single" w:sz="8" w:space="0" w:color="auto"/>
            </w:tcBorders>
            <w:shd w:val="clear" w:color="000000" w:fill="000000"/>
            <w:vAlign w:val="center"/>
            <w:hideMark/>
          </w:tcPr>
          <w:p w14:paraId="24E8C11A" w14:textId="77777777" w:rsidR="00FE1B0D" w:rsidRPr="00E267B3" w:rsidRDefault="00FE1B0D" w:rsidP="00FE1B0D">
            <w:pPr>
              <w:rPr>
                <w:rFonts w:asciiTheme="minorBidi" w:hAnsiTheme="minorBidi" w:cstheme="minorBidi"/>
                <w:b/>
                <w:bCs/>
                <w:color w:val="FFFFFF"/>
                <w:sz w:val="22"/>
                <w:szCs w:val="22"/>
                <w:rtl/>
              </w:rPr>
            </w:pPr>
            <w:r w:rsidRPr="00E267B3">
              <w:rPr>
                <w:rFonts w:asciiTheme="minorBidi" w:hAnsiTheme="minorBidi" w:cstheme="minorBidi"/>
                <w:b/>
                <w:bCs/>
                <w:color w:val="FFFFFF"/>
                <w:sz w:val="22"/>
                <w:szCs w:val="22"/>
                <w:rtl/>
              </w:rPr>
              <w:lastRenderedPageBreak/>
              <w:t>תחום ערכים</w:t>
            </w:r>
          </w:p>
        </w:tc>
        <w:tc>
          <w:tcPr>
            <w:tcW w:w="1557" w:type="dxa"/>
            <w:tcBorders>
              <w:top w:val="single" w:sz="8" w:space="0" w:color="auto"/>
              <w:left w:val="single" w:sz="8" w:space="0" w:color="auto"/>
              <w:bottom w:val="single" w:sz="4" w:space="0" w:color="auto"/>
              <w:right w:val="single" w:sz="8" w:space="0" w:color="auto"/>
            </w:tcBorders>
            <w:shd w:val="clear" w:color="000000" w:fill="000000"/>
            <w:vAlign w:val="center"/>
          </w:tcPr>
          <w:p w14:paraId="1044CC8D" w14:textId="77777777" w:rsidR="00FE1B0D" w:rsidRPr="00E267B3" w:rsidRDefault="00FE1B0D" w:rsidP="00FE1B0D">
            <w:pPr>
              <w:jc w:val="center"/>
              <w:rPr>
                <w:rFonts w:asciiTheme="minorBidi" w:hAnsiTheme="minorBidi" w:cstheme="minorBidi"/>
                <w:b/>
                <w:bCs/>
                <w:color w:val="FFFFFF"/>
                <w:sz w:val="22"/>
                <w:szCs w:val="22"/>
              </w:rPr>
            </w:pPr>
            <w:r w:rsidRPr="00E267B3">
              <w:rPr>
                <w:rFonts w:asciiTheme="minorBidi" w:hAnsiTheme="minorBidi" w:cstheme="minorBidi"/>
                <w:b/>
                <w:bCs/>
                <w:color w:val="FFFFFF"/>
                <w:sz w:val="22"/>
                <w:szCs w:val="22"/>
                <w:rtl/>
              </w:rPr>
              <w:t>שם תכונה</w:t>
            </w:r>
          </w:p>
        </w:tc>
      </w:tr>
      <w:tr w:rsidR="00FE1B0D" w:rsidRPr="00FE1B0D" w14:paraId="32DCD9CF" w14:textId="77777777" w:rsidTr="00FE1B0D">
        <w:trPr>
          <w:trHeight w:val="145"/>
        </w:trPr>
        <w:tc>
          <w:tcPr>
            <w:tcW w:w="147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3B8A27" w14:textId="77777777" w:rsidR="00FE1B0D" w:rsidRPr="00E267B3" w:rsidRDefault="00FE1B0D" w:rsidP="00FE1B0D">
            <w:pPr>
              <w:rPr>
                <w:rFonts w:asciiTheme="minorBidi" w:hAnsiTheme="minorBidi" w:cstheme="minorBidi"/>
                <w:color w:val="000000"/>
                <w:sz w:val="22"/>
                <w:szCs w:val="22"/>
                <w:rtl/>
              </w:rPr>
            </w:pPr>
            <w:r w:rsidRPr="00FE1B0D">
              <w:rPr>
                <w:rFonts w:asciiTheme="minorBidi" w:hAnsiTheme="minorBidi" w:cstheme="minorBidi"/>
                <w:color w:val="000000"/>
                <w:sz w:val="22"/>
                <w:szCs w:val="22"/>
                <w:rtl/>
              </w:rPr>
              <w:t>לא נמצאו ערכים חריגים או חסרים, נשאיר את כל השורות</w:t>
            </w:r>
          </w:p>
        </w:tc>
        <w:tc>
          <w:tcPr>
            <w:tcW w:w="1557" w:type="dxa"/>
            <w:tcBorders>
              <w:top w:val="single" w:sz="4" w:space="0" w:color="auto"/>
              <w:left w:val="single" w:sz="4" w:space="0" w:color="auto"/>
              <w:bottom w:val="single" w:sz="4" w:space="0" w:color="auto"/>
              <w:right w:val="single" w:sz="4" w:space="0" w:color="auto"/>
            </w:tcBorders>
            <w:vAlign w:val="bottom"/>
          </w:tcPr>
          <w:p w14:paraId="3B2FC672" w14:textId="77777777" w:rsidR="00FE1B0D" w:rsidRPr="00E267B3" w:rsidRDefault="00FE1B0D" w:rsidP="00FE1B0D">
            <w:pPr>
              <w:bidi w:val="0"/>
              <w:rPr>
                <w:rFonts w:asciiTheme="minorBidi" w:hAnsiTheme="minorBidi" w:cstheme="minorBidi"/>
                <w:color w:val="000000"/>
                <w:sz w:val="22"/>
                <w:szCs w:val="22"/>
                <w:rtl/>
              </w:rPr>
            </w:pPr>
            <w:r w:rsidRPr="00E267B3">
              <w:rPr>
                <w:rFonts w:asciiTheme="minorBidi" w:hAnsiTheme="minorBidi" w:cstheme="minorBidi"/>
                <w:color w:val="000000"/>
                <w:sz w:val="22"/>
                <w:szCs w:val="22"/>
              </w:rPr>
              <w:t>age</w:t>
            </w:r>
          </w:p>
        </w:tc>
      </w:tr>
      <w:tr w:rsidR="00FE1B0D" w:rsidRPr="00FE1B0D" w14:paraId="3234EC8B" w14:textId="77777777" w:rsidTr="00FE1B0D">
        <w:trPr>
          <w:trHeight w:val="496"/>
        </w:trPr>
        <w:tc>
          <w:tcPr>
            <w:tcW w:w="14715" w:type="dxa"/>
            <w:tcBorders>
              <w:top w:val="single" w:sz="4" w:space="0" w:color="auto"/>
              <w:left w:val="single" w:sz="4" w:space="0" w:color="auto"/>
              <w:bottom w:val="single" w:sz="4" w:space="0" w:color="auto"/>
              <w:right w:val="single" w:sz="4" w:space="0" w:color="auto"/>
            </w:tcBorders>
            <w:shd w:val="clear" w:color="auto" w:fill="auto"/>
            <w:vAlign w:val="center"/>
          </w:tcPr>
          <w:p w14:paraId="5D9C9E3C" w14:textId="77777777" w:rsidR="00FE1B0D" w:rsidRPr="00E267B3" w:rsidRDefault="00FE1B0D" w:rsidP="00FE1B0D">
            <w:pPr>
              <w:rPr>
                <w:rFonts w:asciiTheme="minorBidi" w:hAnsiTheme="minorBidi" w:cstheme="minorBidi"/>
                <w:color w:val="000000"/>
                <w:sz w:val="22"/>
                <w:szCs w:val="22"/>
                <w:rtl/>
              </w:rPr>
            </w:pPr>
            <w:r w:rsidRPr="00FE1B0D">
              <w:rPr>
                <w:rFonts w:asciiTheme="minorBidi" w:hAnsiTheme="minorBidi" w:cstheme="minorBidi"/>
                <w:color w:val="000000"/>
                <w:sz w:val="22"/>
                <w:szCs w:val="22"/>
                <w:rtl/>
              </w:rPr>
              <w:t xml:space="preserve">לא נמצאו ערכים חריגים, נמצאו 330 ערכים חסרים אשר מהווים 0.8% מהמידע, התפלגות הערכים נראית סבירה, לאור הכמות הנמוכה, ניתן להשמיט שורות עם ערכים חסרים אלו </w:t>
            </w:r>
          </w:p>
        </w:tc>
        <w:tc>
          <w:tcPr>
            <w:tcW w:w="1557" w:type="dxa"/>
            <w:tcBorders>
              <w:top w:val="single" w:sz="4" w:space="0" w:color="auto"/>
              <w:left w:val="single" w:sz="4" w:space="0" w:color="auto"/>
              <w:bottom w:val="single" w:sz="4" w:space="0" w:color="auto"/>
              <w:right w:val="single" w:sz="4" w:space="0" w:color="auto"/>
            </w:tcBorders>
            <w:vAlign w:val="bottom"/>
          </w:tcPr>
          <w:p w14:paraId="5C6F3AF0" w14:textId="77777777" w:rsidR="00FE1B0D" w:rsidRPr="00E267B3" w:rsidRDefault="00FE1B0D" w:rsidP="00FE1B0D">
            <w:pPr>
              <w:bidi w:val="0"/>
              <w:rPr>
                <w:rFonts w:asciiTheme="minorBidi" w:hAnsiTheme="minorBidi" w:cstheme="minorBidi"/>
                <w:color w:val="000000"/>
                <w:sz w:val="22"/>
                <w:szCs w:val="22"/>
                <w:rtl/>
              </w:rPr>
            </w:pPr>
            <w:r w:rsidRPr="00E267B3">
              <w:rPr>
                <w:rFonts w:asciiTheme="minorBidi" w:hAnsiTheme="minorBidi" w:cstheme="minorBidi"/>
                <w:color w:val="000000"/>
                <w:sz w:val="22"/>
                <w:szCs w:val="22"/>
              </w:rPr>
              <w:t>job</w:t>
            </w:r>
          </w:p>
        </w:tc>
      </w:tr>
      <w:tr w:rsidR="00FE1B0D" w:rsidRPr="00FE1B0D" w14:paraId="3833EC7D" w14:textId="77777777" w:rsidTr="00FE1B0D">
        <w:trPr>
          <w:trHeight w:val="116"/>
        </w:trPr>
        <w:tc>
          <w:tcPr>
            <w:tcW w:w="14715" w:type="dxa"/>
            <w:tcBorders>
              <w:top w:val="single" w:sz="4" w:space="0" w:color="auto"/>
              <w:left w:val="single" w:sz="4" w:space="0" w:color="auto"/>
              <w:bottom w:val="single" w:sz="4" w:space="0" w:color="auto"/>
              <w:right w:val="single" w:sz="4" w:space="0" w:color="auto"/>
            </w:tcBorders>
            <w:shd w:val="clear" w:color="auto" w:fill="auto"/>
            <w:vAlign w:val="bottom"/>
          </w:tcPr>
          <w:p w14:paraId="336364CB" w14:textId="77777777" w:rsidR="00FE1B0D" w:rsidRPr="00E267B3" w:rsidRDefault="00FE1B0D" w:rsidP="00FE1B0D">
            <w:pPr>
              <w:rPr>
                <w:rFonts w:asciiTheme="minorBidi" w:hAnsiTheme="minorBidi" w:cstheme="minorBidi"/>
                <w:color w:val="000000"/>
                <w:sz w:val="22"/>
                <w:szCs w:val="22"/>
              </w:rPr>
            </w:pPr>
            <w:r w:rsidRPr="00FE1B0D">
              <w:rPr>
                <w:rFonts w:asciiTheme="minorBidi" w:hAnsiTheme="minorBidi" w:cstheme="minorBidi"/>
                <w:color w:val="000000"/>
                <w:sz w:val="22"/>
                <w:szCs w:val="22"/>
                <w:rtl/>
              </w:rPr>
              <w:t>לא נמצאו ערכים חריגים, נמצאו 80 ערכים חסרים אשר מהווים 0.2% מהמידע, התפלגות הערכים נראית סבירה, לאור הכמות הנמוכה, ניתן להשמיט שורות עם ערכים חסרים אלו</w:t>
            </w:r>
          </w:p>
        </w:tc>
        <w:tc>
          <w:tcPr>
            <w:tcW w:w="1557" w:type="dxa"/>
            <w:tcBorders>
              <w:top w:val="single" w:sz="4" w:space="0" w:color="auto"/>
              <w:left w:val="single" w:sz="4" w:space="0" w:color="auto"/>
              <w:bottom w:val="single" w:sz="4" w:space="0" w:color="auto"/>
              <w:right w:val="single" w:sz="4" w:space="0" w:color="auto"/>
            </w:tcBorders>
            <w:vAlign w:val="bottom"/>
          </w:tcPr>
          <w:p w14:paraId="071E807D" w14:textId="77777777" w:rsidR="00FE1B0D" w:rsidRPr="00E267B3" w:rsidRDefault="00FE1B0D" w:rsidP="00FE1B0D">
            <w:pPr>
              <w:bidi w:val="0"/>
              <w:rPr>
                <w:rFonts w:asciiTheme="minorBidi" w:hAnsiTheme="minorBidi" w:cstheme="minorBidi"/>
                <w:color w:val="000000"/>
                <w:sz w:val="22"/>
                <w:szCs w:val="22"/>
                <w:rtl/>
              </w:rPr>
            </w:pPr>
            <w:r w:rsidRPr="00E267B3">
              <w:rPr>
                <w:rFonts w:asciiTheme="minorBidi" w:hAnsiTheme="minorBidi" w:cstheme="minorBidi"/>
                <w:color w:val="000000"/>
                <w:sz w:val="22"/>
                <w:szCs w:val="22"/>
              </w:rPr>
              <w:t>marital</w:t>
            </w:r>
          </w:p>
        </w:tc>
      </w:tr>
      <w:tr w:rsidR="00FE1B0D" w:rsidRPr="00FE1B0D" w14:paraId="299CBF37" w14:textId="77777777" w:rsidTr="00FE1B0D">
        <w:trPr>
          <w:trHeight w:val="68"/>
        </w:trPr>
        <w:tc>
          <w:tcPr>
            <w:tcW w:w="14715" w:type="dxa"/>
            <w:tcBorders>
              <w:top w:val="single" w:sz="4" w:space="0" w:color="auto"/>
              <w:left w:val="single" w:sz="4" w:space="0" w:color="auto"/>
              <w:bottom w:val="single" w:sz="4" w:space="0" w:color="auto"/>
              <w:right w:val="single" w:sz="4" w:space="0" w:color="auto"/>
            </w:tcBorders>
            <w:shd w:val="clear" w:color="auto" w:fill="auto"/>
            <w:vAlign w:val="bottom"/>
          </w:tcPr>
          <w:p w14:paraId="3B045047" w14:textId="77777777" w:rsidR="00FE1B0D" w:rsidRPr="00FE1B0D" w:rsidRDefault="00FE1B0D" w:rsidP="00FE1B0D">
            <w:pPr>
              <w:rPr>
                <w:rFonts w:asciiTheme="minorBidi" w:hAnsiTheme="minorBidi" w:cstheme="minorBidi"/>
                <w:color w:val="000000"/>
                <w:sz w:val="22"/>
                <w:szCs w:val="22"/>
                <w:rtl/>
              </w:rPr>
            </w:pPr>
            <w:r w:rsidRPr="00FE1B0D">
              <w:rPr>
                <w:rFonts w:asciiTheme="minorBidi" w:hAnsiTheme="minorBidi" w:cstheme="minorBidi"/>
                <w:color w:val="000000"/>
                <w:sz w:val="22"/>
                <w:szCs w:val="22"/>
                <w:rtl/>
              </w:rPr>
              <w:t>לא נמצאו ערכים חריגים, נמצאו 1731 ערכים חסרים אשר מהווים 4.2% מהמידע ובתוכם הן תוצאות "</w:t>
            </w:r>
            <w:r w:rsidRPr="00FE1B0D">
              <w:rPr>
                <w:rFonts w:asciiTheme="minorBidi" w:hAnsiTheme="minorBidi" w:cstheme="minorBidi"/>
                <w:color w:val="000000"/>
                <w:sz w:val="22"/>
                <w:szCs w:val="22"/>
              </w:rPr>
              <w:t>yes</w:t>
            </w:r>
            <w:r w:rsidRPr="00FE1B0D">
              <w:rPr>
                <w:rFonts w:asciiTheme="minorBidi" w:hAnsiTheme="minorBidi" w:cstheme="minorBidi"/>
                <w:color w:val="000000"/>
                <w:sz w:val="22"/>
                <w:szCs w:val="22"/>
                <w:rtl/>
              </w:rPr>
              <w:t>" ו"</w:t>
            </w:r>
            <w:r w:rsidRPr="00FE1B0D">
              <w:rPr>
                <w:rFonts w:asciiTheme="minorBidi" w:hAnsiTheme="minorBidi" w:cstheme="minorBidi"/>
                <w:color w:val="000000"/>
                <w:sz w:val="22"/>
                <w:szCs w:val="22"/>
              </w:rPr>
              <w:t>no</w:t>
            </w:r>
            <w:r w:rsidRPr="00FE1B0D">
              <w:rPr>
                <w:rFonts w:asciiTheme="minorBidi" w:hAnsiTheme="minorBidi" w:cstheme="minorBidi"/>
                <w:color w:val="000000"/>
                <w:sz w:val="22"/>
                <w:szCs w:val="22"/>
                <w:rtl/>
              </w:rPr>
              <w:t>", התפלגות הערכים נראית סבירה.</w:t>
            </w:r>
          </w:p>
          <w:p w14:paraId="2F88779B" w14:textId="77777777" w:rsidR="00FE1B0D" w:rsidRPr="00E267B3" w:rsidRDefault="00FE1B0D" w:rsidP="00FE1B0D">
            <w:pPr>
              <w:rPr>
                <w:rFonts w:asciiTheme="minorBidi" w:hAnsiTheme="minorBidi" w:cstheme="minorBidi"/>
                <w:color w:val="000000"/>
                <w:sz w:val="22"/>
                <w:szCs w:val="22"/>
              </w:rPr>
            </w:pPr>
            <w:r w:rsidRPr="00FE1B0D">
              <w:rPr>
                <w:rFonts w:asciiTheme="minorBidi" w:hAnsiTheme="minorBidi" w:cstheme="minorBidi"/>
                <w:color w:val="000000"/>
                <w:sz w:val="22"/>
                <w:szCs w:val="22"/>
                <w:rtl/>
              </w:rPr>
              <w:t xml:space="preserve">כמות הערכים החסרים אינה מזערית וכן השלמה לפי רוב הינה בעייתי שכן ייצר </w:t>
            </w:r>
            <w:r w:rsidRPr="00FE1B0D">
              <w:rPr>
                <w:rFonts w:asciiTheme="minorBidi" w:hAnsiTheme="minorBidi" w:cstheme="minorBidi"/>
                <w:color w:val="000000"/>
                <w:sz w:val="22"/>
                <w:szCs w:val="22"/>
              </w:rPr>
              <w:t>BIAS</w:t>
            </w:r>
            <w:r w:rsidRPr="00FE1B0D">
              <w:rPr>
                <w:rFonts w:asciiTheme="minorBidi" w:hAnsiTheme="minorBidi" w:cstheme="minorBidi"/>
                <w:color w:val="000000"/>
                <w:sz w:val="22"/>
                <w:szCs w:val="22"/>
                <w:rtl/>
              </w:rPr>
              <w:t xml:space="preserve"> לטובת הקבוצה הגדולה ביותר וכן כלל לא סביר כי רוב הערכים הריקים הם של קבוצה אחת אזי נחלק לפי תוחלת בין כל הקבוצות. </w:t>
            </w:r>
          </w:p>
        </w:tc>
        <w:tc>
          <w:tcPr>
            <w:tcW w:w="1557" w:type="dxa"/>
            <w:tcBorders>
              <w:top w:val="single" w:sz="4" w:space="0" w:color="auto"/>
              <w:left w:val="single" w:sz="4" w:space="0" w:color="auto"/>
              <w:bottom w:val="single" w:sz="4" w:space="0" w:color="auto"/>
              <w:right w:val="single" w:sz="4" w:space="0" w:color="auto"/>
            </w:tcBorders>
            <w:vAlign w:val="bottom"/>
          </w:tcPr>
          <w:p w14:paraId="2161378C" w14:textId="77777777" w:rsidR="00FE1B0D" w:rsidRPr="00E267B3" w:rsidRDefault="00FE1B0D" w:rsidP="00FE1B0D">
            <w:pPr>
              <w:bidi w:val="0"/>
              <w:rPr>
                <w:rFonts w:asciiTheme="minorBidi" w:hAnsiTheme="minorBidi" w:cstheme="minorBidi"/>
                <w:color w:val="000000"/>
                <w:sz w:val="22"/>
                <w:szCs w:val="22"/>
                <w:rtl/>
              </w:rPr>
            </w:pPr>
            <w:r w:rsidRPr="00E267B3">
              <w:rPr>
                <w:rFonts w:asciiTheme="minorBidi" w:hAnsiTheme="minorBidi" w:cstheme="minorBidi"/>
                <w:color w:val="000000"/>
                <w:sz w:val="22"/>
                <w:szCs w:val="22"/>
              </w:rPr>
              <w:t>education</w:t>
            </w:r>
          </w:p>
        </w:tc>
      </w:tr>
      <w:tr w:rsidR="00FE1B0D" w:rsidRPr="00FE1B0D" w14:paraId="1694AF9B" w14:textId="77777777" w:rsidTr="00FE1B0D">
        <w:trPr>
          <w:trHeight w:val="33"/>
        </w:trPr>
        <w:tc>
          <w:tcPr>
            <w:tcW w:w="147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607426" w14:textId="77777777" w:rsidR="00FE1B0D" w:rsidRPr="00FE1B0D" w:rsidRDefault="00FE1B0D" w:rsidP="00FE1B0D">
            <w:pPr>
              <w:rPr>
                <w:rFonts w:asciiTheme="minorBidi" w:hAnsiTheme="minorBidi" w:cstheme="minorBidi"/>
                <w:color w:val="000000"/>
                <w:sz w:val="22"/>
                <w:szCs w:val="22"/>
                <w:rtl/>
              </w:rPr>
            </w:pPr>
            <w:r w:rsidRPr="00FE1B0D">
              <w:rPr>
                <w:rFonts w:asciiTheme="minorBidi" w:hAnsiTheme="minorBidi" w:cstheme="minorBidi"/>
                <w:color w:val="000000"/>
                <w:sz w:val="22"/>
                <w:szCs w:val="22"/>
                <w:rtl/>
              </w:rPr>
              <w:t>קיים רק 3 "</w:t>
            </w:r>
            <w:r w:rsidRPr="00FE1B0D">
              <w:rPr>
                <w:rFonts w:asciiTheme="minorBidi" w:hAnsiTheme="minorBidi" w:cstheme="minorBidi"/>
                <w:color w:val="000000"/>
                <w:sz w:val="22"/>
                <w:szCs w:val="22"/>
              </w:rPr>
              <w:t>yes</w:t>
            </w:r>
            <w:r w:rsidRPr="00FE1B0D">
              <w:rPr>
                <w:rFonts w:asciiTheme="minorBidi" w:hAnsiTheme="minorBidi" w:cstheme="minorBidi"/>
                <w:color w:val="000000"/>
                <w:sz w:val="22"/>
                <w:szCs w:val="22"/>
                <w:rtl/>
              </w:rPr>
              <w:t>"</w:t>
            </w:r>
            <w:r w:rsidRPr="00FE1B0D">
              <w:rPr>
                <w:rFonts w:asciiTheme="minorBidi" w:hAnsiTheme="minorBidi" w:cstheme="minorBidi"/>
                <w:color w:val="000000"/>
                <w:sz w:val="22"/>
                <w:szCs w:val="22"/>
              </w:rPr>
              <w:t xml:space="preserve"> </w:t>
            </w:r>
            <w:r w:rsidRPr="00FE1B0D">
              <w:rPr>
                <w:rFonts w:asciiTheme="minorBidi" w:hAnsiTheme="minorBidi" w:cstheme="minorBidi"/>
                <w:color w:val="000000"/>
                <w:sz w:val="22"/>
                <w:szCs w:val="22"/>
                <w:rtl/>
              </w:rPr>
              <w:t>כל השאר ריקים או "</w:t>
            </w:r>
            <w:r w:rsidRPr="00FE1B0D">
              <w:rPr>
                <w:rFonts w:asciiTheme="minorBidi" w:hAnsiTheme="minorBidi" w:cstheme="minorBidi"/>
                <w:color w:val="000000"/>
                <w:sz w:val="22"/>
                <w:szCs w:val="22"/>
              </w:rPr>
              <w:t>no</w:t>
            </w:r>
            <w:r w:rsidRPr="00FE1B0D">
              <w:rPr>
                <w:rFonts w:asciiTheme="minorBidi" w:hAnsiTheme="minorBidi" w:cstheme="minorBidi"/>
                <w:color w:val="000000"/>
                <w:sz w:val="22"/>
                <w:szCs w:val="22"/>
                <w:rtl/>
              </w:rPr>
              <w:t>",  נמצאו 8597 ערכים חסרים אשר מהווים כ20% מהמידע ובתוכם הן תוצאות "כן" ו"לא"</w:t>
            </w:r>
          </w:p>
          <w:p w14:paraId="7854C778" w14:textId="77777777" w:rsidR="00FE1B0D" w:rsidRPr="00E267B3" w:rsidRDefault="00FE1B0D" w:rsidP="00FE1B0D">
            <w:pPr>
              <w:rPr>
                <w:rFonts w:asciiTheme="minorBidi" w:hAnsiTheme="minorBidi" w:cstheme="minorBidi"/>
                <w:color w:val="000000"/>
                <w:sz w:val="22"/>
                <w:szCs w:val="22"/>
              </w:rPr>
            </w:pPr>
            <w:r w:rsidRPr="00FE1B0D">
              <w:rPr>
                <w:rFonts w:asciiTheme="minorBidi" w:hAnsiTheme="minorBidi" w:cstheme="minorBidi"/>
                <w:color w:val="000000"/>
                <w:sz w:val="22"/>
                <w:szCs w:val="22"/>
                <w:rtl/>
              </w:rPr>
              <w:t>לאור 2 הסיבות לעיל נעדיף לא להשתמש במאפיין זה כלל שכן נראה כי אינו אינפורמטיבי כלל.</w:t>
            </w:r>
          </w:p>
        </w:tc>
        <w:tc>
          <w:tcPr>
            <w:tcW w:w="1557" w:type="dxa"/>
            <w:tcBorders>
              <w:top w:val="single" w:sz="4" w:space="0" w:color="auto"/>
              <w:left w:val="single" w:sz="4" w:space="0" w:color="auto"/>
              <w:bottom w:val="single" w:sz="4" w:space="0" w:color="auto"/>
              <w:right w:val="single" w:sz="4" w:space="0" w:color="auto"/>
            </w:tcBorders>
            <w:vAlign w:val="bottom"/>
          </w:tcPr>
          <w:p w14:paraId="6775358F" w14:textId="77777777" w:rsidR="00FE1B0D" w:rsidRPr="00E267B3" w:rsidRDefault="00FE1B0D" w:rsidP="00FE1B0D">
            <w:pPr>
              <w:bidi w:val="0"/>
              <w:rPr>
                <w:rFonts w:asciiTheme="minorBidi" w:hAnsiTheme="minorBidi" w:cstheme="minorBidi"/>
                <w:color w:val="000000"/>
                <w:sz w:val="22"/>
                <w:szCs w:val="22"/>
                <w:rtl/>
              </w:rPr>
            </w:pPr>
            <w:r w:rsidRPr="00E267B3">
              <w:rPr>
                <w:rFonts w:asciiTheme="minorBidi" w:hAnsiTheme="minorBidi" w:cstheme="minorBidi"/>
                <w:color w:val="000000"/>
                <w:sz w:val="22"/>
                <w:szCs w:val="22"/>
              </w:rPr>
              <w:t>default</w:t>
            </w:r>
          </w:p>
        </w:tc>
      </w:tr>
      <w:tr w:rsidR="00FE1B0D" w:rsidRPr="00FE1B0D" w14:paraId="34DA0094" w14:textId="77777777" w:rsidTr="00FE1B0D">
        <w:trPr>
          <w:trHeight w:val="33"/>
        </w:trPr>
        <w:tc>
          <w:tcPr>
            <w:tcW w:w="147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217C10" w14:textId="77777777" w:rsidR="00FE1B0D" w:rsidRPr="00E267B3" w:rsidRDefault="00FE1B0D" w:rsidP="00FE1B0D">
            <w:pPr>
              <w:rPr>
                <w:rFonts w:asciiTheme="minorBidi" w:hAnsiTheme="minorBidi" w:cstheme="minorBidi"/>
                <w:color w:val="000000"/>
                <w:sz w:val="22"/>
                <w:szCs w:val="22"/>
              </w:rPr>
            </w:pPr>
            <w:r w:rsidRPr="00FE1B0D">
              <w:rPr>
                <w:rFonts w:asciiTheme="minorBidi" w:hAnsiTheme="minorBidi" w:cstheme="minorBidi"/>
                <w:color w:val="000000"/>
                <w:sz w:val="22"/>
                <w:szCs w:val="22"/>
                <w:rtl/>
              </w:rPr>
              <w:t>לא נמצאו ערכים חריגים, נמצאו 990  ערכים חסרים אשר מהווים 2.4% מהמידע, התפלגות הערכים נראית סבירה, לאור הכמות הנמוכה, ניתן להשמיט שורות עם ערכים חסרים אלו</w:t>
            </w:r>
          </w:p>
        </w:tc>
        <w:tc>
          <w:tcPr>
            <w:tcW w:w="1557" w:type="dxa"/>
            <w:tcBorders>
              <w:top w:val="single" w:sz="4" w:space="0" w:color="auto"/>
              <w:left w:val="single" w:sz="4" w:space="0" w:color="auto"/>
              <w:bottom w:val="single" w:sz="4" w:space="0" w:color="auto"/>
              <w:right w:val="single" w:sz="4" w:space="0" w:color="auto"/>
            </w:tcBorders>
            <w:vAlign w:val="bottom"/>
          </w:tcPr>
          <w:p w14:paraId="5CA158D6" w14:textId="77777777" w:rsidR="00FE1B0D" w:rsidRPr="00E267B3" w:rsidRDefault="00FE1B0D" w:rsidP="00FE1B0D">
            <w:pPr>
              <w:bidi w:val="0"/>
              <w:rPr>
                <w:rFonts w:asciiTheme="minorBidi" w:hAnsiTheme="minorBidi" w:cstheme="minorBidi"/>
                <w:color w:val="000000"/>
                <w:sz w:val="22"/>
                <w:szCs w:val="22"/>
                <w:rtl/>
              </w:rPr>
            </w:pPr>
            <w:r w:rsidRPr="00E267B3">
              <w:rPr>
                <w:rFonts w:asciiTheme="minorBidi" w:hAnsiTheme="minorBidi" w:cstheme="minorBidi"/>
                <w:color w:val="000000"/>
                <w:sz w:val="22"/>
                <w:szCs w:val="22"/>
              </w:rPr>
              <w:t>housing</w:t>
            </w:r>
          </w:p>
        </w:tc>
      </w:tr>
      <w:tr w:rsidR="00FE1B0D" w:rsidRPr="00FE1B0D" w14:paraId="2B0DA225" w14:textId="77777777" w:rsidTr="00FE1B0D">
        <w:trPr>
          <w:trHeight w:val="33"/>
        </w:trPr>
        <w:tc>
          <w:tcPr>
            <w:tcW w:w="147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550AC1" w14:textId="77777777" w:rsidR="00FE1B0D" w:rsidRPr="00FE1B0D" w:rsidRDefault="00FE1B0D" w:rsidP="00FE1B0D">
            <w:pPr>
              <w:rPr>
                <w:rFonts w:asciiTheme="minorBidi" w:hAnsiTheme="minorBidi" w:cstheme="minorBidi"/>
                <w:color w:val="000000"/>
                <w:sz w:val="22"/>
                <w:szCs w:val="22"/>
                <w:rtl/>
              </w:rPr>
            </w:pPr>
            <w:r w:rsidRPr="00FE1B0D">
              <w:rPr>
                <w:rFonts w:asciiTheme="minorBidi" w:hAnsiTheme="minorBidi" w:cstheme="minorBidi"/>
                <w:color w:val="000000"/>
                <w:sz w:val="22"/>
                <w:szCs w:val="22"/>
                <w:rtl/>
              </w:rPr>
              <w:t>לא נמצאו ערכים חריגים, נמצאו 990  ערכים חסרים אשר מהווים 2.4% מהמידע (חופפים עם שורות ה</w:t>
            </w:r>
            <w:r w:rsidRPr="00FE1B0D">
              <w:rPr>
                <w:rFonts w:asciiTheme="minorBidi" w:hAnsiTheme="minorBidi" w:cstheme="minorBidi"/>
                <w:color w:val="000000"/>
                <w:sz w:val="22"/>
                <w:szCs w:val="22"/>
              </w:rPr>
              <w:t>houseing</w:t>
            </w:r>
            <w:r w:rsidRPr="00FE1B0D">
              <w:rPr>
                <w:rFonts w:asciiTheme="minorBidi" w:hAnsiTheme="minorBidi" w:cstheme="minorBidi"/>
                <w:color w:val="000000"/>
                <w:sz w:val="22"/>
                <w:szCs w:val="22"/>
                <w:rtl/>
              </w:rPr>
              <w:t xml:space="preserve"> הריקות), התפלגות הערכים נראית סבירה</w:t>
            </w:r>
          </w:p>
          <w:p w14:paraId="1B8A518D" w14:textId="77777777" w:rsidR="00FE1B0D" w:rsidRPr="00E267B3" w:rsidRDefault="00FE1B0D" w:rsidP="00FE1B0D">
            <w:pPr>
              <w:rPr>
                <w:rFonts w:asciiTheme="minorBidi" w:hAnsiTheme="minorBidi" w:cstheme="minorBidi"/>
                <w:color w:val="000000"/>
                <w:sz w:val="22"/>
                <w:szCs w:val="22"/>
              </w:rPr>
            </w:pPr>
            <w:r w:rsidRPr="00FE1B0D">
              <w:rPr>
                <w:rFonts w:asciiTheme="minorBidi" w:hAnsiTheme="minorBidi" w:cstheme="minorBidi"/>
                <w:color w:val="000000"/>
                <w:sz w:val="22"/>
                <w:szCs w:val="22"/>
                <w:rtl/>
              </w:rPr>
              <w:t>לאור הכמות הנמוכה, ניתן להשמיט שורות עם ערכים חסרים אלו</w:t>
            </w:r>
          </w:p>
        </w:tc>
        <w:tc>
          <w:tcPr>
            <w:tcW w:w="1557" w:type="dxa"/>
            <w:tcBorders>
              <w:top w:val="single" w:sz="4" w:space="0" w:color="auto"/>
              <w:left w:val="single" w:sz="4" w:space="0" w:color="auto"/>
              <w:bottom w:val="single" w:sz="4" w:space="0" w:color="auto"/>
              <w:right w:val="single" w:sz="4" w:space="0" w:color="auto"/>
            </w:tcBorders>
            <w:vAlign w:val="bottom"/>
          </w:tcPr>
          <w:p w14:paraId="246753FC" w14:textId="77777777" w:rsidR="00FE1B0D" w:rsidRPr="00E267B3" w:rsidRDefault="00FE1B0D" w:rsidP="00FE1B0D">
            <w:pPr>
              <w:bidi w:val="0"/>
              <w:rPr>
                <w:rFonts w:asciiTheme="minorBidi" w:hAnsiTheme="minorBidi" w:cstheme="minorBidi"/>
                <w:color w:val="000000"/>
                <w:sz w:val="22"/>
                <w:szCs w:val="22"/>
                <w:rtl/>
              </w:rPr>
            </w:pPr>
            <w:r w:rsidRPr="00E267B3">
              <w:rPr>
                <w:rFonts w:asciiTheme="minorBidi" w:hAnsiTheme="minorBidi" w:cstheme="minorBidi"/>
                <w:color w:val="000000"/>
                <w:sz w:val="22"/>
                <w:szCs w:val="22"/>
              </w:rPr>
              <w:t>loan</w:t>
            </w:r>
          </w:p>
        </w:tc>
      </w:tr>
      <w:tr w:rsidR="00FE1B0D" w:rsidRPr="00FE1B0D" w14:paraId="0D3D3CDF" w14:textId="77777777" w:rsidTr="00FE1B0D">
        <w:trPr>
          <w:trHeight w:val="145"/>
        </w:trPr>
        <w:tc>
          <w:tcPr>
            <w:tcW w:w="147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1236BD" w14:textId="77777777" w:rsidR="00FE1B0D" w:rsidRPr="00E267B3" w:rsidRDefault="00FE1B0D" w:rsidP="00FE1B0D">
            <w:pPr>
              <w:rPr>
                <w:rFonts w:asciiTheme="minorBidi" w:hAnsiTheme="minorBidi" w:cstheme="minorBidi"/>
                <w:color w:val="000000"/>
                <w:sz w:val="22"/>
                <w:szCs w:val="22"/>
              </w:rPr>
            </w:pPr>
            <w:r w:rsidRPr="00FE1B0D">
              <w:rPr>
                <w:rFonts w:asciiTheme="minorBidi" w:hAnsiTheme="minorBidi" w:cstheme="minorBidi"/>
                <w:color w:val="000000"/>
                <w:sz w:val="22"/>
                <w:szCs w:val="22"/>
                <w:rtl/>
              </w:rPr>
              <w:t>לא נמצאו ערכים חריגים או חסרים, נשאיר את כל השורות</w:t>
            </w:r>
          </w:p>
        </w:tc>
        <w:tc>
          <w:tcPr>
            <w:tcW w:w="1557" w:type="dxa"/>
            <w:tcBorders>
              <w:top w:val="single" w:sz="4" w:space="0" w:color="auto"/>
              <w:left w:val="single" w:sz="4" w:space="0" w:color="auto"/>
              <w:bottom w:val="single" w:sz="4" w:space="0" w:color="auto"/>
              <w:right w:val="single" w:sz="4" w:space="0" w:color="auto"/>
            </w:tcBorders>
            <w:vAlign w:val="bottom"/>
          </w:tcPr>
          <w:p w14:paraId="66CACD92" w14:textId="77777777" w:rsidR="00FE1B0D" w:rsidRPr="00E267B3" w:rsidRDefault="00FE1B0D" w:rsidP="00FE1B0D">
            <w:pPr>
              <w:bidi w:val="0"/>
              <w:rPr>
                <w:rFonts w:asciiTheme="minorBidi" w:hAnsiTheme="minorBidi" w:cstheme="minorBidi"/>
                <w:color w:val="000000"/>
                <w:sz w:val="22"/>
                <w:szCs w:val="22"/>
                <w:rtl/>
              </w:rPr>
            </w:pPr>
            <w:r w:rsidRPr="00E267B3">
              <w:rPr>
                <w:rFonts w:asciiTheme="minorBidi" w:hAnsiTheme="minorBidi" w:cstheme="minorBidi"/>
                <w:color w:val="000000"/>
                <w:sz w:val="22"/>
                <w:szCs w:val="22"/>
              </w:rPr>
              <w:t>contact</w:t>
            </w:r>
          </w:p>
        </w:tc>
      </w:tr>
      <w:tr w:rsidR="00FE1B0D" w:rsidRPr="00FE1B0D" w14:paraId="2F30302C" w14:textId="77777777" w:rsidTr="00FE1B0D">
        <w:trPr>
          <w:trHeight w:val="145"/>
        </w:trPr>
        <w:tc>
          <w:tcPr>
            <w:tcW w:w="147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5500E5" w14:textId="77777777" w:rsidR="00FE1B0D" w:rsidRPr="00FE1B0D" w:rsidRDefault="00FE1B0D" w:rsidP="00FE1B0D">
            <w:pPr>
              <w:rPr>
                <w:rFonts w:asciiTheme="minorBidi" w:hAnsiTheme="minorBidi" w:cstheme="minorBidi"/>
                <w:color w:val="000000"/>
                <w:sz w:val="22"/>
                <w:szCs w:val="22"/>
                <w:rtl/>
              </w:rPr>
            </w:pPr>
            <w:r w:rsidRPr="00FE1B0D">
              <w:rPr>
                <w:rFonts w:asciiTheme="minorBidi" w:hAnsiTheme="minorBidi" w:cstheme="minorBidi"/>
                <w:color w:val="000000"/>
                <w:sz w:val="22"/>
                <w:szCs w:val="22"/>
                <w:rtl/>
              </w:rPr>
              <w:t>בחודש מאי מבוצעות משמעותית יותר הצעות מחודשים אחרים, כנראה שיש סיבה עסקית לכך אולם ויזואלית נראה כי שונות אחוז ה</w:t>
            </w:r>
            <w:r w:rsidRPr="00FE1B0D">
              <w:rPr>
                <w:rFonts w:asciiTheme="minorBidi" w:hAnsiTheme="minorBidi" w:cstheme="minorBidi"/>
                <w:color w:val="000000"/>
                <w:sz w:val="22"/>
                <w:szCs w:val="22"/>
              </w:rPr>
              <w:t>”yes”</w:t>
            </w:r>
            <w:r w:rsidRPr="00FE1B0D">
              <w:rPr>
                <w:rFonts w:asciiTheme="minorBidi" w:hAnsiTheme="minorBidi" w:cstheme="minorBidi"/>
                <w:color w:val="000000"/>
                <w:sz w:val="22"/>
                <w:szCs w:val="22"/>
                <w:rtl/>
              </w:rPr>
              <w:t xml:space="preserve"> החודשי הוא סביר.</w:t>
            </w:r>
          </w:p>
          <w:p w14:paraId="3510086A" w14:textId="77777777" w:rsidR="00FE1B0D" w:rsidRPr="00E267B3" w:rsidRDefault="00FE1B0D" w:rsidP="00FE1B0D">
            <w:pPr>
              <w:rPr>
                <w:rFonts w:asciiTheme="minorBidi" w:hAnsiTheme="minorBidi" w:cstheme="minorBidi"/>
                <w:color w:val="000000"/>
                <w:sz w:val="22"/>
                <w:szCs w:val="22"/>
              </w:rPr>
            </w:pPr>
            <w:r w:rsidRPr="00FE1B0D">
              <w:rPr>
                <w:rFonts w:asciiTheme="minorBidi" w:hAnsiTheme="minorBidi" w:cstheme="minorBidi"/>
                <w:color w:val="000000"/>
                <w:sz w:val="22"/>
                <w:szCs w:val="22"/>
                <w:rtl/>
              </w:rPr>
              <w:t xml:space="preserve">פרט לכך, אין ערכים חסרים או חריגים, נשאיר את כל השורות. </w:t>
            </w:r>
          </w:p>
        </w:tc>
        <w:tc>
          <w:tcPr>
            <w:tcW w:w="1557" w:type="dxa"/>
            <w:tcBorders>
              <w:top w:val="single" w:sz="4" w:space="0" w:color="auto"/>
              <w:left w:val="single" w:sz="4" w:space="0" w:color="auto"/>
              <w:bottom w:val="single" w:sz="4" w:space="0" w:color="auto"/>
              <w:right w:val="single" w:sz="4" w:space="0" w:color="auto"/>
            </w:tcBorders>
            <w:vAlign w:val="bottom"/>
          </w:tcPr>
          <w:p w14:paraId="431F9F54" w14:textId="77777777" w:rsidR="00FE1B0D" w:rsidRPr="00E267B3" w:rsidRDefault="00FE1B0D" w:rsidP="00FE1B0D">
            <w:pPr>
              <w:bidi w:val="0"/>
              <w:rPr>
                <w:rFonts w:asciiTheme="minorBidi" w:hAnsiTheme="minorBidi" w:cstheme="minorBidi"/>
                <w:color w:val="000000"/>
                <w:sz w:val="22"/>
                <w:szCs w:val="22"/>
                <w:rtl/>
              </w:rPr>
            </w:pPr>
            <w:r w:rsidRPr="00E267B3">
              <w:rPr>
                <w:rFonts w:asciiTheme="minorBidi" w:hAnsiTheme="minorBidi" w:cstheme="minorBidi"/>
                <w:color w:val="000000"/>
                <w:sz w:val="22"/>
                <w:szCs w:val="22"/>
              </w:rPr>
              <w:t>month</w:t>
            </w:r>
          </w:p>
        </w:tc>
      </w:tr>
      <w:tr w:rsidR="00FE1B0D" w:rsidRPr="00FE1B0D" w14:paraId="6D3638B4" w14:textId="77777777" w:rsidTr="00FE1B0D">
        <w:trPr>
          <w:trHeight w:val="122"/>
        </w:trPr>
        <w:tc>
          <w:tcPr>
            <w:tcW w:w="147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B4D143" w14:textId="77777777" w:rsidR="00FE1B0D" w:rsidRPr="00E267B3" w:rsidRDefault="00FE1B0D" w:rsidP="00FE1B0D">
            <w:pPr>
              <w:rPr>
                <w:rFonts w:asciiTheme="minorBidi" w:hAnsiTheme="minorBidi" w:cstheme="minorBidi"/>
                <w:color w:val="000000"/>
                <w:sz w:val="22"/>
                <w:szCs w:val="22"/>
              </w:rPr>
            </w:pPr>
            <w:r w:rsidRPr="00FE1B0D">
              <w:rPr>
                <w:rFonts w:asciiTheme="minorBidi" w:hAnsiTheme="minorBidi" w:cstheme="minorBidi"/>
                <w:color w:val="000000"/>
                <w:sz w:val="22"/>
                <w:szCs w:val="22"/>
                <w:rtl/>
              </w:rPr>
              <w:t>לא נמצאו ערכים חריגים או חסרים, נשאיר את כל השורות</w:t>
            </w:r>
          </w:p>
        </w:tc>
        <w:tc>
          <w:tcPr>
            <w:tcW w:w="1557" w:type="dxa"/>
            <w:tcBorders>
              <w:top w:val="single" w:sz="4" w:space="0" w:color="auto"/>
              <w:left w:val="single" w:sz="4" w:space="0" w:color="auto"/>
              <w:bottom w:val="single" w:sz="4" w:space="0" w:color="auto"/>
              <w:right w:val="single" w:sz="4" w:space="0" w:color="auto"/>
            </w:tcBorders>
            <w:vAlign w:val="bottom"/>
          </w:tcPr>
          <w:p w14:paraId="41CCE9E8" w14:textId="77777777" w:rsidR="00FE1B0D" w:rsidRPr="00E267B3" w:rsidRDefault="00FE1B0D" w:rsidP="00FE1B0D">
            <w:pPr>
              <w:bidi w:val="0"/>
              <w:rPr>
                <w:rFonts w:asciiTheme="minorBidi" w:hAnsiTheme="minorBidi" w:cstheme="minorBidi"/>
                <w:color w:val="000000"/>
                <w:sz w:val="22"/>
                <w:szCs w:val="22"/>
                <w:rtl/>
              </w:rPr>
            </w:pPr>
            <w:r w:rsidRPr="00E267B3">
              <w:rPr>
                <w:rFonts w:asciiTheme="minorBidi" w:hAnsiTheme="minorBidi" w:cstheme="minorBidi"/>
                <w:color w:val="000000"/>
                <w:sz w:val="22"/>
                <w:szCs w:val="22"/>
              </w:rPr>
              <w:t>day_of_week</w:t>
            </w:r>
          </w:p>
        </w:tc>
      </w:tr>
      <w:tr w:rsidR="00FE1B0D" w:rsidRPr="00FE1B0D" w14:paraId="0EAD1BF5" w14:textId="77777777" w:rsidTr="00FE1B0D">
        <w:trPr>
          <w:trHeight w:val="153"/>
        </w:trPr>
        <w:tc>
          <w:tcPr>
            <w:tcW w:w="147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2A3FE9" w14:textId="77777777" w:rsidR="00FE1B0D" w:rsidRPr="00FE1B0D" w:rsidRDefault="00FE1B0D" w:rsidP="00FE1B0D">
            <w:pPr>
              <w:rPr>
                <w:rFonts w:asciiTheme="minorBidi" w:hAnsiTheme="minorBidi" w:cstheme="minorBidi"/>
                <w:color w:val="000000"/>
                <w:sz w:val="22"/>
                <w:szCs w:val="22"/>
                <w:rtl/>
              </w:rPr>
            </w:pPr>
            <w:r w:rsidRPr="00FE1B0D">
              <w:rPr>
                <w:rFonts w:asciiTheme="minorBidi" w:hAnsiTheme="minorBidi" w:cstheme="minorBidi"/>
                <w:color w:val="000000"/>
                <w:sz w:val="22"/>
                <w:szCs w:val="22"/>
                <w:rtl/>
              </w:rPr>
              <w:t>בקובץ ההסבר נאמר כי :</w:t>
            </w:r>
          </w:p>
          <w:p w14:paraId="73E2A47C" w14:textId="77777777" w:rsidR="00FE1B0D" w:rsidRPr="00FE1B0D" w:rsidRDefault="00FE1B0D" w:rsidP="00FE1B0D">
            <w:pPr>
              <w:bidi w:val="0"/>
              <w:rPr>
                <w:rFonts w:asciiTheme="minorBidi" w:hAnsiTheme="minorBidi" w:cstheme="minorBidi"/>
                <w:color w:val="000000"/>
                <w:sz w:val="22"/>
                <w:szCs w:val="22"/>
                <w:rtl/>
              </w:rPr>
            </w:pPr>
            <w:r w:rsidRPr="00FE1B0D">
              <w:rPr>
                <w:rFonts w:asciiTheme="minorBidi" w:hAnsiTheme="minorBidi" w:cstheme="minorBidi"/>
                <w:color w:val="000000"/>
                <w:sz w:val="22"/>
                <w:szCs w:val="22"/>
              </w:rPr>
              <w:t xml:space="preserve">this attribute highly affects the output target </w:t>
            </w:r>
            <w:r w:rsidRPr="00FE1B0D">
              <w:rPr>
                <w:rFonts w:asciiTheme="minorBidi" w:hAnsiTheme="minorBidi" w:cstheme="minorBidi"/>
                <w:color w:val="000000"/>
                <w:sz w:val="22"/>
                <w:szCs w:val="22"/>
                <w:rtl/>
              </w:rPr>
              <w:t>)</w:t>
            </w:r>
            <w:r w:rsidRPr="00FE1B0D">
              <w:rPr>
                <w:rFonts w:asciiTheme="minorBidi" w:hAnsiTheme="minorBidi" w:cstheme="minorBidi"/>
                <w:color w:val="000000"/>
                <w:sz w:val="22"/>
                <w:szCs w:val="22"/>
              </w:rPr>
              <w:t>e.g., if duration=0 then y='no'). Yet, the duration is not known before a</w:t>
            </w:r>
            <w:r w:rsidRPr="00FE1B0D">
              <w:rPr>
                <w:rFonts w:asciiTheme="minorBidi" w:hAnsiTheme="minorBidi" w:cstheme="minorBidi"/>
                <w:color w:val="000000"/>
                <w:sz w:val="22"/>
                <w:szCs w:val="22"/>
                <w:rtl/>
              </w:rPr>
              <w:t xml:space="preserve"> </w:t>
            </w:r>
            <w:r w:rsidRPr="00FE1B0D">
              <w:rPr>
                <w:rFonts w:asciiTheme="minorBidi" w:hAnsiTheme="minorBidi" w:cstheme="minorBidi"/>
                <w:color w:val="000000"/>
                <w:sz w:val="22"/>
                <w:szCs w:val="22"/>
              </w:rPr>
              <w:t>call is performed. Also, after the end of the call y is obviously known</w:t>
            </w:r>
            <w:r w:rsidRPr="00FE1B0D">
              <w:rPr>
                <w:rFonts w:asciiTheme="minorBidi" w:hAnsiTheme="minorBidi" w:cstheme="minorBidi"/>
                <w:color w:val="000000"/>
                <w:sz w:val="22"/>
                <w:szCs w:val="22"/>
                <w:rtl/>
              </w:rPr>
              <w:t>.</w:t>
            </w:r>
          </w:p>
          <w:p w14:paraId="58CD16E4" w14:textId="77777777" w:rsidR="00FE1B0D" w:rsidRDefault="00FE1B0D" w:rsidP="00FE1B0D">
            <w:pPr>
              <w:rPr>
                <w:rFonts w:asciiTheme="minorBidi" w:hAnsiTheme="minorBidi" w:cstheme="minorBidi"/>
                <w:color w:val="000000"/>
                <w:sz w:val="22"/>
                <w:szCs w:val="22"/>
                <w:rtl/>
              </w:rPr>
            </w:pPr>
            <w:r>
              <w:rPr>
                <w:rFonts w:asciiTheme="minorBidi" w:hAnsiTheme="minorBidi" w:cstheme="minorBidi" w:hint="cs"/>
                <w:color w:val="000000"/>
                <w:sz w:val="22"/>
                <w:szCs w:val="22"/>
                <w:rtl/>
              </w:rPr>
              <w:t xml:space="preserve">נשים לב כי מאפיין זה הינו בעייתי שכן בעולם האמיתי אינו קיים לפני ביצוע שיחה ולכן לא ניתן להשתמש בו לחיזוי. </w:t>
            </w:r>
          </w:p>
          <w:p w14:paraId="4EF40DC2" w14:textId="77777777" w:rsidR="00FE1B0D" w:rsidRPr="00E267B3" w:rsidRDefault="00FE1B0D" w:rsidP="00FE1B0D">
            <w:pPr>
              <w:rPr>
                <w:rFonts w:asciiTheme="minorBidi" w:hAnsiTheme="minorBidi" w:cstheme="minorBidi"/>
                <w:color w:val="000000"/>
                <w:sz w:val="22"/>
                <w:szCs w:val="22"/>
                <w:rtl/>
              </w:rPr>
            </w:pPr>
            <w:r w:rsidRPr="00FE1B0D">
              <w:rPr>
                <w:rFonts w:asciiTheme="minorBidi" w:hAnsiTheme="minorBidi" w:cstheme="minorBidi"/>
                <w:color w:val="000000"/>
                <w:sz w:val="22"/>
                <w:szCs w:val="22"/>
                <w:rtl/>
              </w:rPr>
              <w:t>לאור זאת, נחליט לא להשתמש במאפיין זה כלל לטובת החיזוי</w:t>
            </w:r>
          </w:p>
        </w:tc>
        <w:tc>
          <w:tcPr>
            <w:tcW w:w="1557" w:type="dxa"/>
            <w:tcBorders>
              <w:top w:val="single" w:sz="4" w:space="0" w:color="auto"/>
              <w:left w:val="single" w:sz="4" w:space="0" w:color="auto"/>
              <w:bottom w:val="single" w:sz="4" w:space="0" w:color="auto"/>
              <w:right w:val="single" w:sz="4" w:space="0" w:color="auto"/>
            </w:tcBorders>
            <w:vAlign w:val="bottom"/>
          </w:tcPr>
          <w:p w14:paraId="03C098A8" w14:textId="77777777" w:rsidR="00FE1B0D" w:rsidRPr="00E267B3" w:rsidRDefault="00FE1B0D" w:rsidP="00FE1B0D">
            <w:pPr>
              <w:bidi w:val="0"/>
              <w:rPr>
                <w:rFonts w:asciiTheme="minorBidi" w:hAnsiTheme="minorBidi" w:cstheme="minorBidi"/>
                <w:color w:val="000000"/>
                <w:sz w:val="22"/>
                <w:szCs w:val="22"/>
                <w:rtl/>
              </w:rPr>
            </w:pPr>
            <w:r w:rsidRPr="00E267B3">
              <w:rPr>
                <w:rFonts w:asciiTheme="minorBidi" w:hAnsiTheme="minorBidi" w:cstheme="minorBidi"/>
                <w:color w:val="000000"/>
                <w:sz w:val="22"/>
                <w:szCs w:val="22"/>
              </w:rPr>
              <w:t>duration</w:t>
            </w:r>
          </w:p>
        </w:tc>
      </w:tr>
      <w:tr w:rsidR="00FE1B0D" w:rsidRPr="00FE1B0D" w14:paraId="3D90AF78" w14:textId="77777777" w:rsidTr="00FE1B0D">
        <w:trPr>
          <w:trHeight w:val="290"/>
        </w:trPr>
        <w:tc>
          <w:tcPr>
            <w:tcW w:w="147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163EF4" w14:textId="77777777" w:rsidR="00FE1B0D" w:rsidRPr="00E267B3" w:rsidRDefault="00FE1B0D" w:rsidP="00FE1B0D">
            <w:pPr>
              <w:rPr>
                <w:rFonts w:asciiTheme="minorBidi" w:hAnsiTheme="minorBidi" w:cstheme="minorBidi"/>
                <w:color w:val="000000"/>
                <w:sz w:val="22"/>
                <w:szCs w:val="22"/>
                <w:rtl/>
              </w:rPr>
            </w:pPr>
            <w:r w:rsidRPr="00FE1B0D">
              <w:rPr>
                <w:rFonts w:asciiTheme="minorBidi" w:hAnsiTheme="minorBidi" w:cstheme="minorBidi"/>
                <w:color w:val="000000"/>
                <w:sz w:val="22"/>
                <w:szCs w:val="22"/>
                <w:rtl/>
              </w:rPr>
              <w:t>ישנה כמות מזערית של תצפיות עם ערכים גדולים מ7 אולם אין צרוך בטיפול מיוחד בהן, סביר כי אין להם ערך יאינפורמטיבי והמודל פשוט לא ישתמש בהן</w:t>
            </w:r>
          </w:p>
        </w:tc>
        <w:tc>
          <w:tcPr>
            <w:tcW w:w="1557" w:type="dxa"/>
            <w:tcBorders>
              <w:top w:val="single" w:sz="4" w:space="0" w:color="auto"/>
              <w:left w:val="single" w:sz="4" w:space="0" w:color="auto"/>
              <w:bottom w:val="single" w:sz="4" w:space="0" w:color="auto"/>
              <w:right w:val="single" w:sz="4" w:space="0" w:color="auto"/>
            </w:tcBorders>
            <w:vAlign w:val="bottom"/>
          </w:tcPr>
          <w:p w14:paraId="4A79CBEA" w14:textId="77777777" w:rsidR="00FE1B0D" w:rsidRPr="00E267B3" w:rsidRDefault="00FE1B0D" w:rsidP="00FE1B0D">
            <w:pPr>
              <w:bidi w:val="0"/>
              <w:rPr>
                <w:rFonts w:asciiTheme="minorBidi" w:hAnsiTheme="minorBidi" w:cstheme="minorBidi"/>
                <w:color w:val="000000"/>
                <w:sz w:val="22"/>
                <w:szCs w:val="22"/>
                <w:rtl/>
              </w:rPr>
            </w:pPr>
            <w:r w:rsidRPr="00E267B3">
              <w:rPr>
                <w:rFonts w:asciiTheme="minorBidi" w:hAnsiTheme="minorBidi" w:cstheme="minorBidi"/>
                <w:color w:val="000000"/>
                <w:sz w:val="22"/>
                <w:szCs w:val="22"/>
              </w:rPr>
              <w:t>campaign</w:t>
            </w:r>
          </w:p>
        </w:tc>
      </w:tr>
      <w:tr w:rsidR="00FE1B0D" w:rsidRPr="00FE1B0D" w14:paraId="71C53A05" w14:textId="77777777" w:rsidTr="00FE1B0D">
        <w:trPr>
          <w:trHeight w:val="290"/>
        </w:trPr>
        <w:tc>
          <w:tcPr>
            <w:tcW w:w="147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A851CD" w14:textId="77777777" w:rsidR="00FE1B0D" w:rsidRPr="00FE1B0D" w:rsidRDefault="00FE1B0D" w:rsidP="00FE1B0D">
            <w:pPr>
              <w:rPr>
                <w:rFonts w:asciiTheme="minorBidi" w:hAnsiTheme="minorBidi" w:cstheme="minorBidi"/>
                <w:color w:val="000000"/>
                <w:sz w:val="22"/>
                <w:szCs w:val="22"/>
              </w:rPr>
            </w:pPr>
            <w:r w:rsidRPr="00FE1B0D">
              <w:rPr>
                <w:rFonts w:asciiTheme="minorBidi" w:hAnsiTheme="minorBidi" w:cstheme="minorBidi"/>
                <w:color w:val="000000"/>
                <w:sz w:val="22"/>
                <w:szCs w:val="22"/>
                <w:rtl/>
              </w:rPr>
              <w:t>ל93.8% מהרושומות הערך הינו 999 – קרי, לא נוצר קשר בעבר עם הלקוח.</w:t>
            </w:r>
          </w:p>
          <w:p w14:paraId="3E57230E" w14:textId="77777777" w:rsidR="00FE1B0D" w:rsidRPr="00FE1B0D" w:rsidRDefault="00FE1B0D" w:rsidP="00FE1B0D">
            <w:pPr>
              <w:rPr>
                <w:rFonts w:asciiTheme="minorBidi" w:hAnsiTheme="minorBidi" w:cstheme="minorBidi"/>
                <w:color w:val="000000"/>
                <w:sz w:val="22"/>
                <w:szCs w:val="22"/>
                <w:rtl/>
              </w:rPr>
            </w:pPr>
            <w:r w:rsidRPr="00FE1B0D">
              <w:rPr>
                <w:rFonts w:asciiTheme="minorBidi" w:hAnsiTheme="minorBidi" w:cstheme="minorBidi"/>
                <w:color w:val="000000"/>
                <w:sz w:val="22"/>
                <w:szCs w:val="22"/>
                <w:rtl/>
              </w:rPr>
              <w:t xml:space="preserve">על מנת שהמסווג ידע לסווג את המידע הזה הערכים צריכים להיות מובחנים מהשאר. לאור זאת שמדובר במידע רציף המסווג יוכל לחלק את טווח הערכים ב </w:t>
            </w:r>
            <w:r w:rsidRPr="00FE1B0D">
              <w:rPr>
                <w:rFonts w:asciiTheme="minorBidi" w:hAnsiTheme="minorBidi" w:cstheme="minorBidi"/>
                <w:color w:val="000000"/>
                <w:sz w:val="22"/>
                <w:szCs w:val="22"/>
              </w:rPr>
              <w:t>&gt;</w:t>
            </w:r>
            <w:r w:rsidRPr="00FE1B0D">
              <w:rPr>
                <w:rFonts w:asciiTheme="minorBidi" w:hAnsiTheme="minorBidi" w:cstheme="minorBidi"/>
                <w:color w:val="000000"/>
                <w:sz w:val="22"/>
                <w:szCs w:val="22"/>
                <w:rtl/>
              </w:rPr>
              <w:t>27 לדוגמא (הערך המקסימלי התקין) ובכך להפריד בין לקוחות שפנו אליהם בעבר לכאלו שלא.</w:t>
            </w:r>
          </w:p>
          <w:p w14:paraId="2FE8940C" w14:textId="77777777" w:rsidR="00FE1B0D" w:rsidRPr="00FE1B0D" w:rsidRDefault="00FE1B0D" w:rsidP="00FE1B0D">
            <w:pPr>
              <w:rPr>
                <w:rFonts w:asciiTheme="minorBidi" w:hAnsiTheme="minorBidi" w:cstheme="minorBidi"/>
                <w:color w:val="000000"/>
                <w:sz w:val="22"/>
                <w:szCs w:val="22"/>
                <w:rtl/>
              </w:rPr>
            </w:pPr>
            <w:r w:rsidRPr="00FE1B0D">
              <w:rPr>
                <w:rFonts w:asciiTheme="minorBidi" w:hAnsiTheme="minorBidi" w:cstheme="minorBidi"/>
                <w:color w:val="000000"/>
                <w:sz w:val="22"/>
                <w:szCs w:val="22"/>
                <w:rtl/>
              </w:rPr>
              <w:t>נראה כי ללקוחות שפנו אליהם בעבר אחוז ה</w:t>
            </w:r>
            <w:r w:rsidRPr="00FE1B0D">
              <w:rPr>
                <w:rFonts w:asciiTheme="minorBidi" w:hAnsiTheme="minorBidi" w:cstheme="minorBidi"/>
                <w:color w:val="000000"/>
                <w:sz w:val="22"/>
                <w:szCs w:val="22"/>
              </w:rPr>
              <w:t xml:space="preserve">”yes” </w:t>
            </w:r>
            <w:r w:rsidRPr="00FE1B0D">
              <w:rPr>
                <w:rFonts w:asciiTheme="minorBidi" w:hAnsiTheme="minorBidi" w:cstheme="minorBidi"/>
                <w:color w:val="000000"/>
                <w:sz w:val="22"/>
                <w:szCs w:val="22"/>
                <w:rtl/>
              </w:rPr>
              <w:t xml:space="preserve"> הינו גבוה יותר אולם המסווג יחליט האם אינפורמציה זאת תורמת או לא.</w:t>
            </w:r>
          </w:p>
          <w:p w14:paraId="08846089" w14:textId="77777777" w:rsidR="00FE1B0D" w:rsidRPr="00E267B3" w:rsidRDefault="00FE1B0D" w:rsidP="00FE1B0D">
            <w:pPr>
              <w:rPr>
                <w:rFonts w:asciiTheme="minorBidi" w:hAnsiTheme="minorBidi" w:cstheme="minorBidi"/>
                <w:color w:val="000000"/>
                <w:sz w:val="22"/>
                <w:szCs w:val="22"/>
                <w:rtl/>
              </w:rPr>
            </w:pPr>
            <w:r w:rsidRPr="00FE1B0D">
              <w:rPr>
                <w:rFonts w:asciiTheme="minorBidi" w:hAnsiTheme="minorBidi" w:cstheme="minorBidi"/>
                <w:color w:val="000000"/>
                <w:sz w:val="22"/>
                <w:szCs w:val="22"/>
                <w:rtl/>
              </w:rPr>
              <w:t>נשאיר שדה זה כפי שהוא.</w:t>
            </w:r>
          </w:p>
        </w:tc>
        <w:tc>
          <w:tcPr>
            <w:tcW w:w="1557" w:type="dxa"/>
            <w:tcBorders>
              <w:top w:val="single" w:sz="4" w:space="0" w:color="auto"/>
              <w:left w:val="single" w:sz="4" w:space="0" w:color="auto"/>
              <w:bottom w:val="single" w:sz="4" w:space="0" w:color="auto"/>
              <w:right w:val="single" w:sz="4" w:space="0" w:color="auto"/>
            </w:tcBorders>
            <w:vAlign w:val="bottom"/>
          </w:tcPr>
          <w:p w14:paraId="597828E2" w14:textId="77777777" w:rsidR="00FE1B0D" w:rsidRPr="00E267B3" w:rsidRDefault="00FE1B0D" w:rsidP="00FE1B0D">
            <w:pPr>
              <w:bidi w:val="0"/>
              <w:rPr>
                <w:rFonts w:asciiTheme="minorBidi" w:hAnsiTheme="minorBidi" w:cstheme="minorBidi"/>
                <w:color w:val="000000"/>
                <w:sz w:val="22"/>
                <w:szCs w:val="22"/>
                <w:rtl/>
              </w:rPr>
            </w:pPr>
            <w:r w:rsidRPr="00E267B3">
              <w:rPr>
                <w:rFonts w:asciiTheme="minorBidi" w:hAnsiTheme="minorBidi" w:cstheme="minorBidi"/>
                <w:color w:val="000000"/>
                <w:sz w:val="22"/>
                <w:szCs w:val="22"/>
              </w:rPr>
              <w:t>pdays</w:t>
            </w:r>
          </w:p>
        </w:tc>
      </w:tr>
      <w:tr w:rsidR="00FE1B0D" w:rsidRPr="00FE1B0D" w14:paraId="2414E329" w14:textId="77777777" w:rsidTr="00FE1B0D">
        <w:trPr>
          <w:trHeight w:val="290"/>
        </w:trPr>
        <w:tc>
          <w:tcPr>
            <w:tcW w:w="147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4FBC71" w14:textId="77777777" w:rsidR="00FE1B0D" w:rsidRPr="00E267B3" w:rsidRDefault="00FE1B0D" w:rsidP="00FE1B0D">
            <w:pPr>
              <w:rPr>
                <w:rFonts w:asciiTheme="minorBidi" w:hAnsiTheme="minorBidi" w:cstheme="minorBidi"/>
                <w:color w:val="000000"/>
                <w:sz w:val="22"/>
                <w:szCs w:val="22"/>
              </w:rPr>
            </w:pPr>
            <w:r w:rsidRPr="00FE1B0D">
              <w:rPr>
                <w:rFonts w:asciiTheme="minorBidi" w:hAnsiTheme="minorBidi" w:cstheme="minorBidi"/>
                <w:color w:val="000000"/>
                <w:sz w:val="22"/>
                <w:szCs w:val="22"/>
                <w:rtl/>
              </w:rPr>
              <w:t>לא נמצאו ערכים חריגים או חסרים, נשאיר את כל השורות</w:t>
            </w:r>
          </w:p>
        </w:tc>
        <w:tc>
          <w:tcPr>
            <w:tcW w:w="1557" w:type="dxa"/>
            <w:tcBorders>
              <w:top w:val="single" w:sz="4" w:space="0" w:color="auto"/>
              <w:left w:val="single" w:sz="4" w:space="0" w:color="auto"/>
              <w:bottom w:val="single" w:sz="4" w:space="0" w:color="auto"/>
              <w:right w:val="single" w:sz="4" w:space="0" w:color="auto"/>
            </w:tcBorders>
            <w:vAlign w:val="bottom"/>
          </w:tcPr>
          <w:p w14:paraId="2BFD00D0" w14:textId="77777777" w:rsidR="00FE1B0D" w:rsidRPr="00E267B3" w:rsidRDefault="00FE1B0D" w:rsidP="00FE1B0D">
            <w:pPr>
              <w:bidi w:val="0"/>
              <w:rPr>
                <w:rFonts w:asciiTheme="minorBidi" w:hAnsiTheme="minorBidi" w:cstheme="minorBidi"/>
                <w:color w:val="000000"/>
                <w:sz w:val="22"/>
                <w:szCs w:val="22"/>
                <w:rtl/>
              </w:rPr>
            </w:pPr>
            <w:r w:rsidRPr="00E267B3">
              <w:rPr>
                <w:rFonts w:asciiTheme="minorBidi" w:hAnsiTheme="minorBidi" w:cstheme="minorBidi"/>
                <w:color w:val="000000"/>
                <w:sz w:val="22"/>
                <w:szCs w:val="22"/>
              </w:rPr>
              <w:t>previous</w:t>
            </w:r>
          </w:p>
        </w:tc>
      </w:tr>
      <w:tr w:rsidR="00FE1B0D" w:rsidRPr="00FE1B0D" w14:paraId="5B78A1F2" w14:textId="77777777" w:rsidTr="00FE1B0D">
        <w:trPr>
          <w:trHeight w:val="153"/>
        </w:trPr>
        <w:tc>
          <w:tcPr>
            <w:tcW w:w="147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5B6D31" w14:textId="77777777" w:rsidR="00FE1B0D" w:rsidRPr="00E267B3" w:rsidRDefault="00FE1B0D" w:rsidP="00FE1B0D">
            <w:pPr>
              <w:rPr>
                <w:rFonts w:asciiTheme="minorBidi" w:hAnsiTheme="minorBidi" w:cstheme="minorBidi"/>
                <w:color w:val="000000"/>
                <w:sz w:val="22"/>
                <w:szCs w:val="22"/>
              </w:rPr>
            </w:pPr>
            <w:r w:rsidRPr="00FE1B0D">
              <w:rPr>
                <w:rFonts w:asciiTheme="minorBidi" w:hAnsiTheme="minorBidi" w:cstheme="minorBidi"/>
                <w:color w:val="000000"/>
                <w:sz w:val="22"/>
                <w:szCs w:val="22"/>
                <w:rtl/>
              </w:rPr>
              <w:t>לא נמצאו ערכים חריגים או חסרים, נשאיר את כל השורות</w:t>
            </w:r>
          </w:p>
        </w:tc>
        <w:tc>
          <w:tcPr>
            <w:tcW w:w="1557" w:type="dxa"/>
            <w:tcBorders>
              <w:top w:val="single" w:sz="4" w:space="0" w:color="auto"/>
              <w:left w:val="single" w:sz="4" w:space="0" w:color="auto"/>
              <w:bottom w:val="single" w:sz="4" w:space="0" w:color="auto"/>
              <w:right w:val="single" w:sz="4" w:space="0" w:color="auto"/>
            </w:tcBorders>
            <w:vAlign w:val="bottom"/>
          </w:tcPr>
          <w:p w14:paraId="5E78CDB6" w14:textId="77777777" w:rsidR="00FE1B0D" w:rsidRPr="00E267B3" w:rsidRDefault="00FE1B0D" w:rsidP="00FE1B0D">
            <w:pPr>
              <w:bidi w:val="0"/>
              <w:rPr>
                <w:rFonts w:asciiTheme="minorBidi" w:hAnsiTheme="minorBidi" w:cstheme="minorBidi"/>
                <w:color w:val="000000"/>
                <w:sz w:val="22"/>
                <w:szCs w:val="22"/>
                <w:rtl/>
              </w:rPr>
            </w:pPr>
            <w:r w:rsidRPr="00E267B3">
              <w:rPr>
                <w:rFonts w:asciiTheme="minorBidi" w:hAnsiTheme="minorBidi" w:cstheme="minorBidi"/>
                <w:color w:val="000000"/>
                <w:sz w:val="22"/>
                <w:szCs w:val="22"/>
              </w:rPr>
              <w:t>poutcome</w:t>
            </w:r>
          </w:p>
        </w:tc>
      </w:tr>
      <w:tr w:rsidR="00FE1B0D" w:rsidRPr="00FE1B0D" w14:paraId="70BC38B7" w14:textId="77777777" w:rsidTr="00FE1B0D">
        <w:trPr>
          <w:trHeight w:val="290"/>
        </w:trPr>
        <w:tc>
          <w:tcPr>
            <w:tcW w:w="147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E9B128" w14:textId="77777777" w:rsidR="00FE1B0D" w:rsidRPr="00E267B3" w:rsidRDefault="00FE1B0D" w:rsidP="00FE1B0D">
            <w:pPr>
              <w:rPr>
                <w:rFonts w:asciiTheme="minorBidi" w:hAnsiTheme="minorBidi" w:cstheme="minorBidi"/>
                <w:color w:val="000000"/>
                <w:sz w:val="22"/>
                <w:szCs w:val="22"/>
              </w:rPr>
            </w:pPr>
            <w:r w:rsidRPr="00FE1B0D">
              <w:rPr>
                <w:rFonts w:asciiTheme="minorBidi" w:hAnsiTheme="minorBidi" w:cstheme="minorBidi"/>
                <w:color w:val="000000"/>
                <w:sz w:val="22"/>
                <w:szCs w:val="22"/>
                <w:rtl/>
              </w:rPr>
              <w:t>לא נמצאו ערכים חריגים או חסרים, נשאיר את כל השורות</w:t>
            </w:r>
          </w:p>
        </w:tc>
        <w:tc>
          <w:tcPr>
            <w:tcW w:w="1557" w:type="dxa"/>
            <w:tcBorders>
              <w:top w:val="single" w:sz="4" w:space="0" w:color="auto"/>
              <w:left w:val="single" w:sz="4" w:space="0" w:color="auto"/>
              <w:bottom w:val="single" w:sz="4" w:space="0" w:color="auto"/>
              <w:right w:val="single" w:sz="4" w:space="0" w:color="auto"/>
            </w:tcBorders>
            <w:vAlign w:val="bottom"/>
          </w:tcPr>
          <w:p w14:paraId="493E291E" w14:textId="77777777" w:rsidR="00FE1B0D" w:rsidRPr="00E267B3" w:rsidRDefault="00FE1B0D" w:rsidP="00FE1B0D">
            <w:pPr>
              <w:bidi w:val="0"/>
              <w:rPr>
                <w:rFonts w:asciiTheme="minorBidi" w:hAnsiTheme="minorBidi" w:cstheme="minorBidi"/>
                <w:color w:val="000000"/>
                <w:sz w:val="22"/>
                <w:szCs w:val="22"/>
                <w:rtl/>
              </w:rPr>
            </w:pPr>
            <w:r w:rsidRPr="00E267B3">
              <w:rPr>
                <w:rFonts w:asciiTheme="minorBidi" w:hAnsiTheme="minorBidi" w:cstheme="minorBidi"/>
                <w:color w:val="000000"/>
                <w:sz w:val="22"/>
                <w:szCs w:val="22"/>
              </w:rPr>
              <w:t>emp.var.rate</w:t>
            </w:r>
          </w:p>
        </w:tc>
      </w:tr>
      <w:tr w:rsidR="00FE1B0D" w:rsidRPr="00FE1B0D" w14:paraId="7BE6FAA6" w14:textId="77777777" w:rsidTr="00FE1B0D">
        <w:trPr>
          <w:trHeight w:val="290"/>
        </w:trPr>
        <w:tc>
          <w:tcPr>
            <w:tcW w:w="147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D8B5FE" w14:textId="77777777" w:rsidR="00FE1B0D" w:rsidRPr="00E267B3" w:rsidRDefault="00FE1B0D" w:rsidP="00FE1B0D">
            <w:pPr>
              <w:rPr>
                <w:rFonts w:asciiTheme="minorBidi" w:hAnsiTheme="minorBidi" w:cstheme="minorBidi"/>
                <w:color w:val="000000"/>
                <w:sz w:val="22"/>
                <w:szCs w:val="22"/>
              </w:rPr>
            </w:pPr>
            <w:r w:rsidRPr="00FE1B0D">
              <w:rPr>
                <w:rFonts w:asciiTheme="minorBidi" w:hAnsiTheme="minorBidi" w:cstheme="minorBidi"/>
                <w:color w:val="000000"/>
                <w:sz w:val="22"/>
                <w:szCs w:val="22"/>
                <w:rtl/>
              </w:rPr>
              <w:t>לא נמצאו ערכים חריגים או חסרים, נשאיר את כל השורות</w:t>
            </w:r>
          </w:p>
        </w:tc>
        <w:tc>
          <w:tcPr>
            <w:tcW w:w="1557" w:type="dxa"/>
            <w:tcBorders>
              <w:top w:val="single" w:sz="4" w:space="0" w:color="auto"/>
              <w:left w:val="single" w:sz="4" w:space="0" w:color="auto"/>
              <w:bottom w:val="single" w:sz="4" w:space="0" w:color="auto"/>
              <w:right w:val="single" w:sz="4" w:space="0" w:color="auto"/>
            </w:tcBorders>
            <w:vAlign w:val="bottom"/>
          </w:tcPr>
          <w:p w14:paraId="37CAD8AB" w14:textId="77777777" w:rsidR="00FE1B0D" w:rsidRPr="00E267B3" w:rsidRDefault="00FE1B0D" w:rsidP="00FE1B0D">
            <w:pPr>
              <w:bidi w:val="0"/>
              <w:rPr>
                <w:rFonts w:asciiTheme="minorBidi" w:hAnsiTheme="minorBidi" w:cstheme="minorBidi"/>
                <w:color w:val="000000"/>
                <w:sz w:val="22"/>
                <w:szCs w:val="22"/>
                <w:rtl/>
              </w:rPr>
            </w:pPr>
            <w:r w:rsidRPr="00E267B3">
              <w:rPr>
                <w:rFonts w:asciiTheme="minorBidi" w:hAnsiTheme="minorBidi" w:cstheme="minorBidi"/>
                <w:color w:val="000000"/>
                <w:sz w:val="22"/>
                <w:szCs w:val="22"/>
              </w:rPr>
              <w:t>cons.price.idx</w:t>
            </w:r>
          </w:p>
        </w:tc>
      </w:tr>
      <w:tr w:rsidR="00FE1B0D" w:rsidRPr="00FE1B0D" w14:paraId="23143CAB" w14:textId="77777777" w:rsidTr="00FE1B0D">
        <w:trPr>
          <w:trHeight w:val="290"/>
        </w:trPr>
        <w:tc>
          <w:tcPr>
            <w:tcW w:w="147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2AAD09" w14:textId="77777777" w:rsidR="00FE1B0D" w:rsidRPr="00E267B3" w:rsidRDefault="00FE1B0D" w:rsidP="00FE1B0D">
            <w:pPr>
              <w:rPr>
                <w:rFonts w:asciiTheme="minorBidi" w:hAnsiTheme="minorBidi" w:cstheme="minorBidi"/>
                <w:color w:val="000000"/>
                <w:sz w:val="22"/>
                <w:szCs w:val="22"/>
              </w:rPr>
            </w:pPr>
            <w:r w:rsidRPr="00FE1B0D">
              <w:rPr>
                <w:rFonts w:asciiTheme="minorBidi" w:hAnsiTheme="minorBidi" w:cstheme="minorBidi"/>
                <w:color w:val="000000"/>
                <w:sz w:val="22"/>
                <w:szCs w:val="22"/>
                <w:rtl/>
              </w:rPr>
              <w:t>לא נמצאו ערכים חריגים או חסרים, נשאיר את כל השורות</w:t>
            </w:r>
          </w:p>
        </w:tc>
        <w:tc>
          <w:tcPr>
            <w:tcW w:w="1557" w:type="dxa"/>
            <w:tcBorders>
              <w:top w:val="single" w:sz="4" w:space="0" w:color="auto"/>
              <w:left w:val="single" w:sz="4" w:space="0" w:color="auto"/>
              <w:bottom w:val="single" w:sz="4" w:space="0" w:color="auto"/>
              <w:right w:val="single" w:sz="4" w:space="0" w:color="auto"/>
            </w:tcBorders>
            <w:vAlign w:val="bottom"/>
          </w:tcPr>
          <w:p w14:paraId="6B3D207D" w14:textId="77777777" w:rsidR="00FE1B0D" w:rsidRPr="00E267B3" w:rsidRDefault="00FE1B0D" w:rsidP="00FE1B0D">
            <w:pPr>
              <w:bidi w:val="0"/>
              <w:rPr>
                <w:rFonts w:asciiTheme="minorBidi" w:hAnsiTheme="minorBidi" w:cstheme="minorBidi"/>
                <w:color w:val="000000"/>
                <w:sz w:val="22"/>
                <w:szCs w:val="22"/>
                <w:rtl/>
              </w:rPr>
            </w:pPr>
            <w:r w:rsidRPr="00E267B3">
              <w:rPr>
                <w:rFonts w:asciiTheme="minorBidi" w:hAnsiTheme="minorBidi" w:cstheme="minorBidi"/>
                <w:color w:val="000000"/>
                <w:sz w:val="22"/>
                <w:szCs w:val="22"/>
              </w:rPr>
              <w:t>cons.conf.idx</w:t>
            </w:r>
          </w:p>
        </w:tc>
      </w:tr>
      <w:tr w:rsidR="00FE1B0D" w:rsidRPr="00FE1B0D" w14:paraId="55FC1DB4" w14:textId="77777777" w:rsidTr="00FE1B0D">
        <w:trPr>
          <w:trHeight w:val="290"/>
        </w:trPr>
        <w:tc>
          <w:tcPr>
            <w:tcW w:w="147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683D44" w14:textId="77777777" w:rsidR="00FE1B0D" w:rsidRPr="00E267B3" w:rsidRDefault="00FE1B0D" w:rsidP="00FE1B0D">
            <w:pPr>
              <w:rPr>
                <w:rFonts w:asciiTheme="minorBidi" w:hAnsiTheme="minorBidi" w:cstheme="minorBidi"/>
                <w:color w:val="000000"/>
                <w:sz w:val="22"/>
                <w:szCs w:val="22"/>
              </w:rPr>
            </w:pPr>
            <w:r w:rsidRPr="00FE1B0D">
              <w:rPr>
                <w:rFonts w:asciiTheme="minorBidi" w:hAnsiTheme="minorBidi" w:cstheme="minorBidi"/>
                <w:color w:val="000000"/>
                <w:sz w:val="22"/>
                <w:szCs w:val="22"/>
                <w:rtl/>
              </w:rPr>
              <w:t>לא נמצאו ערכים חריגים או חסרים, נשאיר את כל השורות</w:t>
            </w:r>
          </w:p>
        </w:tc>
        <w:tc>
          <w:tcPr>
            <w:tcW w:w="1557" w:type="dxa"/>
            <w:tcBorders>
              <w:top w:val="single" w:sz="4" w:space="0" w:color="auto"/>
              <w:left w:val="single" w:sz="4" w:space="0" w:color="auto"/>
              <w:bottom w:val="single" w:sz="4" w:space="0" w:color="auto"/>
              <w:right w:val="single" w:sz="4" w:space="0" w:color="auto"/>
            </w:tcBorders>
            <w:vAlign w:val="bottom"/>
          </w:tcPr>
          <w:p w14:paraId="6C034F0A" w14:textId="77777777" w:rsidR="00FE1B0D" w:rsidRPr="00E267B3" w:rsidRDefault="00FE1B0D" w:rsidP="00FE1B0D">
            <w:pPr>
              <w:bidi w:val="0"/>
              <w:rPr>
                <w:rFonts w:asciiTheme="minorBidi" w:hAnsiTheme="minorBidi" w:cstheme="minorBidi"/>
                <w:color w:val="000000"/>
                <w:sz w:val="22"/>
                <w:szCs w:val="22"/>
                <w:rtl/>
              </w:rPr>
            </w:pPr>
            <w:r w:rsidRPr="00E267B3">
              <w:rPr>
                <w:rFonts w:asciiTheme="minorBidi" w:hAnsiTheme="minorBidi" w:cstheme="minorBidi"/>
                <w:color w:val="000000"/>
                <w:sz w:val="22"/>
                <w:szCs w:val="22"/>
              </w:rPr>
              <w:t>euribor3m</w:t>
            </w:r>
          </w:p>
        </w:tc>
      </w:tr>
      <w:tr w:rsidR="00FE1B0D" w:rsidRPr="00FE1B0D" w14:paraId="46697A7E" w14:textId="77777777" w:rsidTr="00FE1B0D">
        <w:trPr>
          <w:trHeight w:val="153"/>
        </w:trPr>
        <w:tc>
          <w:tcPr>
            <w:tcW w:w="147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0C71F5" w14:textId="77777777" w:rsidR="00FE1B0D" w:rsidRPr="00E267B3" w:rsidRDefault="00FE1B0D" w:rsidP="00FE1B0D">
            <w:pPr>
              <w:rPr>
                <w:rFonts w:asciiTheme="minorBidi" w:hAnsiTheme="minorBidi" w:cstheme="minorBidi"/>
                <w:color w:val="000000"/>
                <w:sz w:val="22"/>
                <w:szCs w:val="22"/>
              </w:rPr>
            </w:pPr>
            <w:r w:rsidRPr="00FE1B0D">
              <w:rPr>
                <w:rFonts w:asciiTheme="minorBidi" w:hAnsiTheme="minorBidi" w:cstheme="minorBidi"/>
                <w:color w:val="000000"/>
                <w:sz w:val="22"/>
                <w:szCs w:val="22"/>
                <w:rtl/>
              </w:rPr>
              <w:t>לא נמצאו ערכים חריגים או חסרים, נשאיר את כל השורות</w:t>
            </w:r>
          </w:p>
        </w:tc>
        <w:tc>
          <w:tcPr>
            <w:tcW w:w="1557" w:type="dxa"/>
            <w:tcBorders>
              <w:top w:val="single" w:sz="4" w:space="0" w:color="auto"/>
              <w:left w:val="single" w:sz="4" w:space="0" w:color="auto"/>
              <w:bottom w:val="single" w:sz="4" w:space="0" w:color="auto"/>
              <w:right w:val="single" w:sz="4" w:space="0" w:color="auto"/>
            </w:tcBorders>
            <w:vAlign w:val="bottom"/>
          </w:tcPr>
          <w:p w14:paraId="2C7CAF9A" w14:textId="77777777" w:rsidR="00FE1B0D" w:rsidRPr="00E267B3" w:rsidRDefault="00FE1B0D" w:rsidP="00FE1B0D">
            <w:pPr>
              <w:bidi w:val="0"/>
              <w:rPr>
                <w:rFonts w:asciiTheme="minorBidi" w:hAnsiTheme="minorBidi" w:cstheme="minorBidi"/>
                <w:color w:val="000000"/>
                <w:sz w:val="22"/>
                <w:szCs w:val="22"/>
                <w:rtl/>
              </w:rPr>
            </w:pPr>
            <w:r w:rsidRPr="00E267B3">
              <w:rPr>
                <w:rFonts w:asciiTheme="minorBidi" w:hAnsiTheme="minorBidi" w:cstheme="minorBidi"/>
                <w:color w:val="000000"/>
                <w:sz w:val="22"/>
                <w:szCs w:val="22"/>
              </w:rPr>
              <w:t>nr.employed</w:t>
            </w:r>
          </w:p>
        </w:tc>
      </w:tr>
    </w:tbl>
    <w:p w14:paraId="578CFB8E" w14:textId="77777777" w:rsidR="00FE1B0D" w:rsidRPr="00FE1B0D" w:rsidRDefault="00FE1B0D" w:rsidP="00FE1B0D">
      <w:pPr>
        <w:bidi w:val="0"/>
        <w:rPr>
          <w:rFonts w:asciiTheme="minorBidi" w:hAnsiTheme="minorBidi" w:cstheme="minorBidi"/>
          <w:sz w:val="22"/>
          <w:szCs w:val="22"/>
        </w:rPr>
      </w:pPr>
    </w:p>
    <w:p w14:paraId="569B50E0" w14:textId="77777777" w:rsidR="00BA4BC4" w:rsidRPr="00FE1B0D" w:rsidRDefault="00BA4BC4" w:rsidP="00A67B7D">
      <w:pPr>
        <w:rPr>
          <w:rFonts w:asciiTheme="minorBidi" w:hAnsiTheme="minorBidi" w:cstheme="minorBidi"/>
          <w:sz w:val="22"/>
          <w:szCs w:val="22"/>
          <w:rtl/>
        </w:rPr>
      </w:pPr>
    </w:p>
    <w:p w14:paraId="1F7A767F" w14:textId="77777777" w:rsidR="00FE1B0D" w:rsidRPr="00FE1B0D" w:rsidRDefault="00FE1B0D" w:rsidP="00FE1B0D">
      <w:pPr>
        <w:rPr>
          <w:rFonts w:asciiTheme="minorBidi" w:hAnsiTheme="minorBidi" w:cstheme="minorBidi"/>
          <w:sz w:val="22"/>
          <w:szCs w:val="22"/>
        </w:rPr>
      </w:pPr>
      <w:r w:rsidRPr="00FE1B0D">
        <w:rPr>
          <w:rFonts w:asciiTheme="minorBidi" w:hAnsiTheme="minorBidi" w:cstheme="minorBidi"/>
          <w:sz w:val="22"/>
          <w:szCs w:val="22"/>
          <w:rtl/>
        </w:rPr>
        <w:t>לאחר ניקוי הנתונים נשארו 40119 רשומות.</w:t>
      </w:r>
    </w:p>
    <w:p w14:paraId="3820A6CD" w14:textId="77777777" w:rsidR="00FE1B0D" w:rsidRPr="00FE1B0D" w:rsidRDefault="00FE1B0D" w:rsidP="00A67B7D">
      <w:pPr>
        <w:rPr>
          <w:rFonts w:asciiTheme="minorBidi" w:hAnsiTheme="minorBidi" w:cstheme="minorBidi"/>
          <w:sz w:val="22"/>
          <w:szCs w:val="22"/>
          <w:rtl/>
        </w:rPr>
      </w:pPr>
    </w:p>
    <w:p w14:paraId="57ABD6F2" w14:textId="77777777" w:rsidR="002805FC" w:rsidRPr="00FE1B0D" w:rsidRDefault="00FE1B0D" w:rsidP="00FE1B0D">
      <w:pPr>
        <w:pStyle w:val="Heading1"/>
        <w:rPr>
          <w:rFonts w:asciiTheme="minorBidi" w:hAnsiTheme="minorBidi" w:cstheme="minorBidi"/>
          <w:sz w:val="22"/>
          <w:szCs w:val="22"/>
          <w:rtl/>
        </w:rPr>
      </w:pPr>
      <w:r>
        <w:rPr>
          <w:rFonts w:asciiTheme="minorBidi" w:hAnsiTheme="minorBidi" w:cstheme="minorBidi" w:hint="cs"/>
          <w:sz w:val="22"/>
          <w:szCs w:val="22"/>
          <w:rtl/>
        </w:rPr>
        <w:lastRenderedPageBreak/>
        <w:t xml:space="preserve">2) </w:t>
      </w:r>
      <w:r w:rsidR="002805FC" w:rsidRPr="00FE1B0D">
        <w:rPr>
          <w:rFonts w:asciiTheme="minorBidi" w:hAnsiTheme="minorBidi" w:cstheme="minorBidi"/>
          <w:sz w:val="22"/>
          <w:szCs w:val="22"/>
          <w:rtl/>
        </w:rPr>
        <w:t>סיווג וחיזוי</w:t>
      </w:r>
    </w:p>
    <w:p w14:paraId="7661DEE6" w14:textId="77777777" w:rsidR="00FE1B0D" w:rsidRDefault="00FE1B0D" w:rsidP="00FE1B0D">
      <w:pPr>
        <w:pStyle w:val="ListParagraph"/>
        <w:numPr>
          <w:ilvl w:val="0"/>
          <w:numId w:val="11"/>
        </w:numPr>
        <w:rPr>
          <w:rFonts w:asciiTheme="minorBidi" w:hAnsiTheme="minorBidi" w:cstheme="minorBidi"/>
          <w:sz w:val="22"/>
          <w:szCs w:val="22"/>
        </w:rPr>
      </w:pPr>
      <w:r w:rsidRPr="00FE1B0D">
        <w:rPr>
          <w:rFonts w:asciiTheme="minorBidi" w:hAnsiTheme="minorBidi" w:cstheme="minorBidi"/>
          <w:sz w:val="22"/>
          <w:szCs w:val="22"/>
          <w:rtl/>
        </w:rPr>
        <w:t xml:space="preserve">נבחר בשיטת </w:t>
      </w:r>
      <w:r w:rsidRPr="00FE1B0D">
        <w:rPr>
          <w:rFonts w:asciiTheme="minorBidi" w:hAnsiTheme="minorBidi" w:cstheme="minorBidi"/>
          <w:sz w:val="22"/>
          <w:szCs w:val="22"/>
        </w:rPr>
        <w:t>CART</w:t>
      </w:r>
      <w:r w:rsidRPr="00FE1B0D">
        <w:rPr>
          <w:rFonts w:asciiTheme="minorBidi" w:hAnsiTheme="minorBidi" w:cstheme="minorBidi"/>
          <w:sz w:val="22"/>
          <w:szCs w:val="22"/>
          <w:rtl/>
        </w:rPr>
        <w:t xml:space="preserve"> ו</w:t>
      </w:r>
      <w:r w:rsidRPr="00FE1B0D">
        <w:rPr>
          <w:rFonts w:asciiTheme="minorBidi" w:hAnsiTheme="minorBidi" w:cstheme="minorBidi"/>
          <w:sz w:val="22"/>
          <w:szCs w:val="22"/>
        </w:rPr>
        <w:t>C4.5</w:t>
      </w:r>
      <w:r w:rsidRPr="00FE1B0D">
        <w:rPr>
          <w:rFonts w:asciiTheme="minorBidi" w:hAnsiTheme="minorBidi" w:cstheme="minorBidi"/>
          <w:sz w:val="22"/>
          <w:szCs w:val="22"/>
          <w:rtl/>
        </w:rPr>
        <w:t xml:space="preserve"> </w:t>
      </w:r>
    </w:p>
    <w:p w14:paraId="23B1075B" w14:textId="77777777" w:rsidR="00FE1B0D" w:rsidRPr="00FE1B0D" w:rsidRDefault="00FE1B0D" w:rsidP="00FE1B0D">
      <w:pPr>
        <w:pStyle w:val="ListParagraph"/>
        <w:rPr>
          <w:rFonts w:asciiTheme="minorBidi" w:hAnsiTheme="minorBidi" w:cstheme="minorBidi"/>
          <w:sz w:val="22"/>
          <w:szCs w:val="22"/>
        </w:rPr>
      </w:pPr>
      <w:r w:rsidRPr="00FE1B0D">
        <w:rPr>
          <w:rFonts w:asciiTheme="minorBidi" w:hAnsiTheme="minorBidi" w:cstheme="minorBidi"/>
          <w:sz w:val="22"/>
          <w:szCs w:val="22"/>
          <w:rtl/>
        </w:rPr>
        <w:t xml:space="preserve">השיטות הוסברו </w:t>
      </w:r>
      <w:hyperlink w:anchor="_חלופות_אפשריות_לביצוע" w:history="1">
        <w:r w:rsidRPr="00FE1B0D">
          <w:rPr>
            <w:rStyle w:val="Hyperlink"/>
            <w:rFonts w:asciiTheme="minorBidi" w:hAnsiTheme="minorBidi" w:cstheme="minorBidi"/>
            <w:sz w:val="22"/>
            <w:szCs w:val="22"/>
            <w:rtl/>
          </w:rPr>
          <w:t>לעיל</w:t>
        </w:r>
      </w:hyperlink>
    </w:p>
    <w:p w14:paraId="5973F3D1" w14:textId="77777777" w:rsidR="00FE1B0D" w:rsidRPr="00FE1B0D" w:rsidRDefault="00FE1B0D" w:rsidP="00FE1B0D">
      <w:pPr>
        <w:pStyle w:val="ListParagraph"/>
        <w:rPr>
          <w:rFonts w:asciiTheme="minorBidi" w:hAnsiTheme="minorBidi" w:cstheme="minorBidi"/>
          <w:sz w:val="22"/>
          <w:szCs w:val="22"/>
          <w:rtl/>
        </w:rPr>
      </w:pPr>
      <w:r w:rsidRPr="00FE1B0D">
        <w:rPr>
          <w:rFonts w:asciiTheme="minorBidi" w:hAnsiTheme="minorBidi" w:cstheme="minorBidi"/>
          <w:sz w:val="22"/>
          <w:szCs w:val="22"/>
          <w:rtl/>
        </w:rPr>
        <w:t xml:space="preserve">לא נבחר ברגרסיה לינארית מרובת משתנים מהסיבות שהוסברו </w:t>
      </w:r>
      <w:hyperlink w:anchor="_רגרסיה_לינארית_מרובת" w:history="1">
        <w:r w:rsidRPr="00FE1B0D">
          <w:rPr>
            <w:rStyle w:val="Hyperlink"/>
            <w:rFonts w:asciiTheme="minorBidi" w:hAnsiTheme="minorBidi" w:cstheme="minorBidi"/>
            <w:sz w:val="22"/>
            <w:szCs w:val="22"/>
            <w:rtl/>
          </w:rPr>
          <w:t>לעיל</w:t>
        </w:r>
      </w:hyperlink>
      <w:r w:rsidRPr="00FE1B0D">
        <w:rPr>
          <w:rFonts w:asciiTheme="minorBidi" w:hAnsiTheme="minorBidi" w:cstheme="minorBidi"/>
          <w:sz w:val="22"/>
          <w:szCs w:val="22"/>
          <w:rtl/>
        </w:rPr>
        <w:t xml:space="preserve">  (בקצרה, לא קיים קשר לינארי, המשתנים לא מתפלגים נורמאלית)</w:t>
      </w:r>
    </w:p>
    <w:p w14:paraId="505D76E3" w14:textId="77777777" w:rsidR="00FE1B0D" w:rsidRPr="00FE1B0D" w:rsidRDefault="00FE1B0D" w:rsidP="00FE1B0D">
      <w:pPr>
        <w:pStyle w:val="ListParagraph"/>
        <w:rPr>
          <w:rFonts w:asciiTheme="minorBidi" w:hAnsiTheme="minorBidi" w:cstheme="minorBidi"/>
          <w:sz w:val="22"/>
          <w:szCs w:val="22"/>
          <w:rtl/>
        </w:rPr>
      </w:pPr>
      <w:r w:rsidRPr="00FE1B0D">
        <w:rPr>
          <w:rFonts w:asciiTheme="minorBidi" w:hAnsiTheme="minorBidi" w:cstheme="minorBidi"/>
          <w:sz w:val="22"/>
          <w:szCs w:val="22"/>
          <w:rtl/>
        </w:rPr>
        <w:t>לא נבחר ב</w:t>
      </w:r>
      <w:r w:rsidRPr="00FE1B0D">
        <w:rPr>
          <w:rFonts w:asciiTheme="minorBidi" w:hAnsiTheme="minorBidi" w:cstheme="minorBidi"/>
          <w:sz w:val="22"/>
          <w:szCs w:val="22"/>
        </w:rPr>
        <w:t>ID3</w:t>
      </w:r>
      <w:r w:rsidRPr="00FE1B0D">
        <w:rPr>
          <w:rFonts w:asciiTheme="minorBidi" w:hAnsiTheme="minorBidi" w:cstheme="minorBidi"/>
          <w:sz w:val="22"/>
          <w:szCs w:val="22"/>
          <w:rtl/>
        </w:rPr>
        <w:t xml:space="preserve"> מהסיבות שהוסברו </w:t>
      </w:r>
      <w:hyperlink w:anchor="_עץ_החלטה_ID3" w:history="1">
        <w:r w:rsidRPr="00FE1B0D">
          <w:rPr>
            <w:rStyle w:val="Hyperlink"/>
            <w:rFonts w:asciiTheme="minorBidi" w:hAnsiTheme="minorBidi" w:cstheme="minorBidi"/>
            <w:sz w:val="22"/>
            <w:szCs w:val="22"/>
            <w:rtl/>
          </w:rPr>
          <w:t>לעיל</w:t>
        </w:r>
      </w:hyperlink>
      <w:r w:rsidRPr="00FE1B0D">
        <w:rPr>
          <w:rFonts w:asciiTheme="minorBidi" w:hAnsiTheme="minorBidi" w:cstheme="minorBidi"/>
          <w:sz w:val="22"/>
          <w:szCs w:val="22"/>
          <w:rtl/>
        </w:rPr>
        <w:t xml:space="preserve"> (בקצרה, </w:t>
      </w:r>
      <w:r w:rsidRPr="00FE1B0D">
        <w:rPr>
          <w:rFonts w:asciiTheme="minorBidi" w:hAnsiTheme="minorBidi" w:cstheme="minorBidi"/>
          <w:sz w:val="22"/>
          <w:szCs w:val="22"/>
        </w:rPr>
        <w:t>C4.5</w:t>
      </w:r>
      <w:r w:rsidRPr="00FE1B0D">
        <w:rPr>
          <w:rFonts w:asciiTheme="minorBidi" w:hAnsiTheme="minorBidi" w:cstheme="minorBidi"/>
          <w:sz w:val="22"/>
          <w:szCs w:val="22"/>
          <w:rtl/>
        </w:rPr>
        <w:t xml:space="preserve"> עדיף עליו בכל המאפיינים)</w:t>
      </w:r>
    </w:p>
    <w:p w14:paraId="2CA6B3C3" w14:textId="77777777" w:rsidR="00FE1B0D" w:rsidRPr="00FE1B0D" w:rsidRDefault="00FE1B0D" w:rsidP="00FE1B0D">
      <w:pPr>
        <w:pStyle w:val="ListParagraph"/>
        <w:numPr>
          <w:ilvl w:val="0"/>
          <w:numId w:val="11"/>
        </w:numPr>
        <w:rPr>
          <w:rFonts w:asciiTheme="minorBidi" w:hAnsiTheme="minorBidi" w:cstheme="minorBidi"/>
          <w:sz w:val="22"/>
          <w:szCs w:val="22"/>
        </w:rPr>
      </w:pPr>
      <w:r w:rsidRPr="00FE1B0D">
        <w:rPr>
          <w:rFonts w:asciiTheme="minorBidi" w:hAnsiTheme="minorBidi" w:cstheme="minorBidi"/>
          <w:sz w:val="22"/>
          <w:szCs w:val="22"/>
          <w:rtl/>
        </w:rPr>
        <w:t xml:space="preserve">שלבי </w:t>
      </w:r>
      <w:r w:rsidRPr="00FE1B0D">
        <w:rPr>
          <w:rFonts w:asciiTheme="minorBidi" w:hAnsiTheme="minorBidi" w:cstheme="minorBidi"/>
          <w:sz w:val="22"/>
          <w:szCs w:val="22"/>
        </w:rPr>
        <w:t>C4.5</w:t>
      </w:r>
      <w:r w:rsidRPr="00FE1B0D">
        <w:rPr>
          <w:rFonts w:asciiTheme="minorBidi" w:hAnsiTheme="minorBidi" w:cstheme="minorBidi"/>
          <w:sz w:val="22"/>
          <w:szCs w:val="22"/>
          <w:rtl/>
        </w:rPr>
        <w:t xml:space="preserve"> :</w:t>
      </w:r>
    </w:p>
    <w:p w14:paraId="124B1CC1" w14:textId="77777777" w:rsidR="00FE1B0D" w:rsidRPr="00FE1B0D" w:rsidRDefault="00FE1B0D" w:rsidP="00FE1B0D">
      <w:pPr>
        <w:pStyle w:val="ListParagraph"/>
        <w:ind w:left="1440"/>
        <w:rPr>
          <w:rFonts w:asciiTheme="minorBidi" w:hAnsiTheme="minorBidi" w:cstheme="minorBidi"/>
          <w:sz w:val="22"/>
          <w:szCs w:val="22"/>
          <w:rtl/>
        </w:rPr>
      </w:pPr>
      <w:r w:rsidRPr="00FE1B0D">
        <w:rPr>
          <w:rFonts w:asciiTheme="minorBidi" w:hAnsiTheme="minorBidi" w:cstheme="minorBidi"/>
          <w:sz w:val="22"/>
          <w:szCs w:val="22"/>
          <w:rtl/>
        </w:rPr>
        <w:t>ראשית נגדיר את תנאי העצירה :</w:t>
      </w:r>
    </w:p>
    <w:p w14:paraId="669AD494" w14:textId="77777777" w:rsidR="00FE1B0D" w:rsidRPr="00FE1B0D" w:rsidRDefault="00FE1B0D" w:rsidP="00FE1B0D">
      <w:pPr>
        <w:pStyle w:val="ListParagraph"/>
        <w:numPr>
          <w:ilvl w:val="0"/>
          <w:numId w:val="12"/>
        </w:numPr>
        <w:rPr>
          <w:rFonts w:asciiTheme="minorBidi" w:hAnsiTheme="minorBidi" w:cstheme="minorBidi"/>
          <w:sz w:val="22"/>
          <w:szCs w:val="22"/>
        </w:rPr>
      </w:pPr>
      <w:r w:rsidRPr="00FE1B0D">
        <w:rPr>
          <w:rFonts w:asciiTheme="minorBidi" w:hAnsiTheme="minorBidi" w:cstheme="minorBidi"/>
          <w:sz w:val="22"/>
          <w:szCs w:val="22"/>
          <w:rtl/>
        </w:rPr>
        <w:t>כל הערכים בתת העץ שייכים לאותה קטגוריה</w:t>
      </w:r>
    </w:p>
    <w:p w14:paraId="5CDA2202" w14:textId="77777777" w:rsidR="00FE1B0D" w:rsidRPr="00FE1B0D" w:rsidRDefault="00FE1B0D" w:rsidP="00FE1B0D">
      <w:pPr>
        <w:pStyle w:val="ListParagraph"/>
        <w:numPr>
          <w:ilvl w:val="0"/>
          <w:numId w:val="12"/>
        </w:numPr>
        <w:rPr>
          <w:rFonts w:asciiTheme="minorBidi" w:hAnsiTheme="minorBidi" w:cstheme="minorBidi"/>
          <w:sz w:val="22"/>
          <w:szCs w:val="22"/>
        </w:rPr>
      </w:pPr>
      <w:r w:rsidRPr="00FE1B0D">
        <w:rPr>
          <w:rFonts w:asciiTheme="minorBidi" w:hAnsiTheme="minorBidi" w:cstheme="minorBidi"/>
          <w:sz w:val="22"/>
          <w:szCs w:val="22"/>
          <w:rtl/>
        </w:rPr>
        <w:t xml:space="preserve">אין מאפיין אשר נותן </w:t>
      </w:r>
      <w:r w:rsidRPr="00FE1B0D">
        <w:rPr>
          <w:rFonts w:asciiTheme="minorBidi" w:hAnsiTheme="minorBidi" w:cstheme="minorBidi"/>
          <w:sz w:val="22"/>
          <w:szCs w:val="22"/>
        </w:rPr>
        <w:t>information gain</w:t>
      </w:r>
    </w:p>
    <w:p w14:paraId="37578450" w14:textId="77777777" w:rsidR="00FE1B0D" w:rsidRPr="00FE1B0D" w:rsidRDefault="00FE1B0D" w:rsidP="00FE1B0D">
      <w:pPr>
        <w:ind w:left="1440"/>
        <w:rPr>
          <w:rFonts w:asciiTheme="minorBidi" w:hAnsiTheme="minorBidi" w:cstheme="minorBidi"/>
          <w:sz w:val="22"/>
          <w:szCs w:val="22"/>
          <w:rtl/>
        </w:rPr>
      </w:pPr>
      <w:r w:rsidRPr="00FE1B0D">
        <w:rPr>
          <w:rFonts w:asciiTheme="minorBidi" w:hAnsiTheme="minorBidi" w:cstheme="minorBidi"/>
          <w:sz w:val="22"/>
          <w:szCs w:val="22"/>
          <w:rtl/>
        </w:rPr>
        <w:t>שלבי האלגוריתם :</w:t>
      </w:r>
    </w:p>
    <w:p w14:paraId="337BC5E2" w14:textId="77777777" w:rsidR="00FE1B0D" w:rsidRPr="00FE1B0D" w:rsidRDefault="00FE1B0D" w:rsidP="00FE1B0D">
      <w:pPr>
        <w:pStyle w:val="ListParagraph"/>
        <w:numPr>
          <w:ilvl w:val="0"/>
          <w:numId w:val="13"/>
        </w:numPr>
        <w:rPr>
          <w:rFonts w:asciiTheme="minorBidi" w:hAnsiTheme="minorBidi" w:cstheme="minorBidi"/>
          <w:sz w:val="22"/>
          <w:szCs w:val="22"/>
        </w:rPr>
      </w:pPr>
      <w:r w:rsidRPr="00FE1B0D">
        <w:rPr>
          <w:rFonts w:asciiTheme="minorBidi" w:hAnsiTheme="minorBidi" w:cstheme="minorBidi"/>
          <w:sz w:val="22"/>
          <w:szCs w:val="22"/>
          <w:rtl/>
        </w:rPr>
        <w:t>התחל מה</w:t>
      </w:r>
      <w:r w:rsidRPr="00FE1B0D">
        <w:rPr>
          <w:rFonts w:asciiTheme="minorBidi" w:hAnsiTheme="minorBidi" w:cstheme="minorBidi"/>
          <w:sz w:val="22"/>
          <w:szCs w:val="22"/>
        </w:rPr>
        <w:t>DATA SET</w:t>
      </w:r>
      <w:r w:rsidRPr="00FE1B0D">
        <w:rPr>
          <w:rFonts w:asciiTheme="minorBidi" w:hAnsiTheme="minorBidi" w:cstheme="minorBidi"/>
          <w:sz w:val="22"/>
          <w:szCs w:val="22"/>
          <w:rtl/>
        </w:rPr>
        <w:t xml:space="preserve"> המלא</w:t>
      </w:r>
    </w:p>
    <w:p w14:paraId="2E633A42" w14:textId="77777777" w:rsidR="00FE1B0D" w:rsidRPr="00FE1B0D" w:rsidRDefault="00FE1B0D" w:rsidP="00FE1B0D">
      <w:pPr>
        <w:pStyle w:val="ListParagraph"/>
        <w:numPr>
          <w:ilvl w:val="0"/>
          <w:numId w:val="13"/>
        </w:numPr>
        <w:rPr>
          <w:rFonts w:asciiTheme="minorBidi" w:hAnsiTheme="minorBidi" w:cstheme="minorBidi"/>
          <w:sz w:val="22"/>
          <w:szCs w:val="22"/>
        </w:rPr>
      </w:pPr>
      <w:r w:rsidRPr="00FE1B0D">
        <w:rPr>
          <w:rFonts w:asciiTheme="minorBidi" w:hAnsiTheme="minorBidi" w:cstheme="minorBidi"/>
          <w:sz w:val="22"/>
          <w:szCs w:val="22"/>
          <w:rtl/>
        </w:rPr>
        <w:t>אם הגענו לתנאי עצירה, עצור</w:t>
      </w:r>
    </w:p>
    <w:p w14:paraId="2FBEB092" w14:textId="77777777" w:rsidR="00FE1B0D" w:rsidRPr="00FE1B0D" w:rsidRDefault="00FE1B0D" w:rsidP="00FE1B0D">
      <w:pPr>
        <w:pStyle w:val="ListParagraph"/>
        <w:numPr>
          <w:ilvl w:val="0"/>
          <w:numId w:val="13"/>
        </w:numPr>
        <w:rPr>
          <w:rFonts w:asciiTheme="minorBidi" w:hAnsiTheme="minorBidi" w:cstheme="minorBidi"/>
          <w:sz w:val="22"/>
          <w:szCs w:val="22"/>
        </w:rPr>
      </w:pPr>
      <w:r w:rsidRPr="00FE1B0D">
        <w:rPr>
          <w:rFonts w:asciiTheme="minorBidi" w:hAnsiTheme="minorBidi" w:cstheme="minorBidi"/>
          <w:sz w:val="22"/>
          <w:szCs w:val="22"/>
          <w:rtl/>
        </w:rPr>
        <w:t xml:space="preserve">לכל מאפיין </w:t>
      </w:r>
      <w:r w:rsidRPr="00FE1B0D">
        <w:rPr>
          <w:rFonts w:asciiTheme="minorBidi" w:hAnsiTheme="minorBidi" w:cstheme="minorBidi"/>
          <w:sz w:val="22"/>
          <w:szCs w:val="22"/>
        </w:rPr>
        <w:t>a</w:t>
      </w:r>
    </w:p>
    <w:p w14:paraId="4188AC87" w14:textId="77777777" w:rsidR="00FE1B0D" w:rsidRPr="00FE1B0D" w:rsidRDefault="00FE1B0D" w:rsidP="00FE1B0D">
      <w:pPr>
        <w:pStyle w:val="ListParagraph"/>
        <w:numPr>
          <w:ilvl w:val="1"/>
          <w:numId w:val="13"/>
        </w:numPr>
        <w:rPr>
          <w:rFonts w:asciiTheme="minorBidi" w:hAnsiTheme="minorBidi" w:cstheme="minorBidi"/>
          <w:sz w:val="22"/>
          <w:szCs w:val="22"/>
        </w:rPr>
      </w:pPr>
      <w:r w:rsidRPr="00FE1B0D">
        <w:rPr>
          <w:rFonts w:asciiTheme="minorBidi" w:hAnsiTheme="minorBidi" w:cstheme="minorBidi"/>
          <w:sz w:val="22"/>
          <w:szCs w:val="22"/>
          <w:rtl/>
        </w:rPr>
        <w:t>מצא את ה</w:t>
      </w:r>
      <w:r w:rsidRPr="00FE1B0D">
        <w:rPr>
          <w:rFonts w:asciiTheme="minorBidi" w:hAnsiTheme="minorBidi" w:cstheme="minorBidi"/>
          <w:sz w:val="22"/>
          <w:szCs w:val="22"/>
        </w:rPr>
        <w:t>information gain</w:t>
      </w:r>
      <w:r w:rsidRPr="00FE1B0D">
        <w:rPr>
          <w:rFonts w:asciiTheme="minorBidi" w:hAnsiTheme="minorBidi" w:cstheme="minorBidi"/>
          <w:sz w:val="22"/>
          <w:szCs w:val="22"/>
          <w:rtl/>
        </w:rPr>
        <w:t xml:space="preserve"> המנורמל בחלוקת הצומת הנוכחי ב </w:t>
      </w:r>
      <w:r w:rsidRPr="00FE1B0D">
        <w:rPr>
          <w:rFonts w:asciiTheme="minorBidi" w:hAnsiTheme="minorBidi" w:cstheme="minorBidi"/>
          <w:sz w:val="22"/>
          <w:szCs w:val="22"/>
        </w:rPr>
        <w:t>a</w:t>
      </w:r>
    </w:p>
    <w:p w14:paraId="334F8891" w14:textId="77777777" w:rsidR="00FE1B0D" w:rsidRPr="00FE1B0D" w:rsidRDefault="00FE1B0D" w:rsidP="00FE1B0D">
      <w:pPr>
        <w:pStyle w:val="ListParagraph"/>
        <w:numPr>
          <w:ilvl w:val="0"/>
          <w:numId w:val="13"/>
        </w:numPr>
        <w:rPr>
          <w:rFonts w:asciiTheme="minorBidi" w:hAnsiTheme="minorBidi" w:cstheme="minorBidi"/>
          <w:sz w:val="22"/>
          <w:szCs w:val="22"/>
        </w:rPr>
      </w:pPr>
      <w:r w:rsidRPr="00FE1B0D">
        <w:rPr>
          <w:rFonts w:asciiTheme="minorBidi" w:hAnsiTheme="minorBidi" w:cstheme="minorBidi"/>
          <w:sz w:val="22"/>
          <w:szCs w:val="22"/>
          <w:rtl/>
        </w:rPr>
        <w:t xml:space="preserve">קבע את </w:t>
      </w:r>
      <w:r w:rsidRPr="00FE1B0D">
        <w:rPr>
          <w:rFonts w:asciiTheme="minorBidi" w:hAnsiTheme="minorBidi" w:cstheme="minorBidi"/>
          <w:sz w:val="22"/>
          <w:szCs w:val="22"/>
        </w:rPr>
        <w:t>a_best</w:t>
      </w:r>
      <w:r w:rsidRPr="00FE1B0D">
        <w:rPr>
          <w:rFonts w:asciiTheme="minorBidi" w:hAnsiTheme="minorBidi" w:cstheme="minorBidi"/>
          <w:sz w:val="22"/>
          <w:szCs w:val="22"/>
          <w:rtl/>
        </w:rPr>
        <w:t xml:space="preserve"> כמאפיין עם ה</w:t>
      </w:r>
      <w:r w:rsidRPr="00FE1B0D">
        <w:rPr>
          <w:rFonts w:asciiTheme="minorBidi" w:hAnsiTheme="minorBidi" w:cstheme="minorBidi"/>
          <w:sz w:val="22"/>
          <w:szCs w:val="22"/>
        </w:rPr>
        <w:t>information gain</w:t>
      </w:r>
      <w:r w:rsidRPr="00FE1B0D">
        <w:rPr>
          <w:rFonts w:asciiTheme="minorBidi" w:hAnsiTheme="minorBidi" w:cstheme="minorBidi"/>
          <w:sz w:val="22"/>
          <w:szCs w:val="22"/>
          <w:rtl/>
        </w:rPr>
        <w:t xml:space="preserve"> הגבוה ביותר</w:t>
      </w:r>
    </w:p>
    <w:p w14:paraId="0D36EE22" w14:textId="77777777" w:rsidR="00FE1B0D" w:rsidRPr="00FE1B0D" w:rsidRDefault="00FE1B0D" w:rsidP="00FE1B0D">
      <w:pPr>
        <w:pStyle w:val="ListParagraph"/>
        <w:numPr>
          <w:ilvl w:val="0"/>
          <w:numId w:val="13"/>
        </w:numPr>
        <w:rPr>
          <w:rFonts w:asciiTheme="minorBidi" w:hAnsiTheme="minorBidi" w:cstheme="minorBidi"/>
          <w:sz w:val="22"/>
          <w:szCs w:val="22"/>
        </w:rPr>
      </w:pPr>
      <w:r w:rsidRPr="00FE1B0D">
        <w:rPr>
          <w:rFonts w:asciiTheme="minorBidi" w:hAnsiTheme="minorBidi" w:cstheme="minorBidi"/>
          <w:sz w:val="22"/>
          <w:szCs w:val="22"/>
          <w:rtl/>
        </w:rPr>
        <w:t xml:space="preserve">פצל את הצומת הנוכחי לפי </w:t>
      </w:r>
      <w:r w:rsidRPr="00FE1B0D">
        <w:rPr>
          <w:rFonts w:asciiTheme="minorBidi" w:hAnsiTheme="minorBidi" w:cstheme="minorBidi"/>
          <w:sz w:val="22"/>
          <w:szCs w:val="22"/>
        </w:rPr>
        <w:t>a</w:t>
      </w:r>
    </w:p>
    <w:p w14:paraId="0F5A3E75" w14:textId="77777777" w:rsidR="00FE1B0D" w:rsidRPr="00FE1B0D" w:rsidRDefault="00FE1B0D" w:rsidP="00FE1B0D">
      <w:pPr>
        <w:pStyle w:val="ListParagraph"/>
        <w:numPr>
          <w:ilvl w:val="0"/>
          <w:numId w:val="13"/>
        </w:numPr>
        <w:rPr>
          <w:rFonts w:asciiTheme="minorBidi" w:hAnsiTheme="minorBidi" w:cstheme="minorBidi"/>
          <w:sz w:val="22"/>
          <w:szCs w:val="22"/>
        </w:rPr>
      </w:pPr>
      <w:r w:rsidRPr="00FE1B0D">
        <w:rPr>
          <w:rFonts w:asciiTheme="minorBidi" w:hAnsiTheme="minorBidi" w:cstheme="minorBidi"/>
          <w:sz w:val="22"/>
          <w:szCs w:val="22"/>
          <w:rtl/>
        </w:rPr>
        <w:t>הרץ שלבים 2-6 על הבנים של הצומת הנוכחי</w:t>
      </w:r>
    </w:p>
    <w:p w14:paraId="141AD983" w14:textId="77777777" w:rsidR="00FE1B0D" w:rsidRPr="00FE1B0D" w:rsidRDefault="00FE1B0D" w:rsidP="00FE1B0D">
      <w:pPr>
        <w:ind w:left="720"/>
        <w:rPr>
          <w:rFonts w:asciiTheme="minorBidi" w:hAnsiTheme="minorBidi" w:cstheme="minorBidi"/>
          <w:sz w:val="22"/>
          <w:szCs w:val="22"/>
          <w:rtl/>
        </w:rPr>
      </w:pPr>
    </w:p>
    <w:p w14:paraId="6517233F" w14:textId="77777777" w:rsidR="00FE1B0D" w:rsidRPr="00FE1B0D" w:rsidRDefault="00FE1B0D" w:rsidP="00FE1B0D">
      <w:pPr>
        <w:ind w:left="720"/>
        <w:rPr>
          <w:rFonts w:asciiTheme="minorBidi" w:hAnsiTheme="minorBidi" w:cstheme="minorBidi"/>
          <w:sz w:val="22"/>
          <w:szCs w:val="22"/>
          <w:rtl/>
        </w:rPr>
      </w:pPr>
      <w:r w:rsidRPr="00FE1B0D">
        <w:rPr>
          <w:rFonts w:asciiTheme="minorBidi" w:hAnsiTheme="minorBidi" w:cstheme="minorBidi"/>
          <w:sz w:val="22"/>
          <w:szCs w:val="22"/>
        </w:rPr>
        <w:t>CART</w:t>
      </w:r>
      <w:r w:rsidRPr="00FE1B0D">
        <w:rPr>
          <w:rFonts w:asciiTheme="minorBidi" w:hAnsiTheme="minorBidi" w:cstheme="minorBidi"/>
          <w:sz w:val="22"/>
          <w:szCs w:val="22"/>
          <w:rtl/>
        </w:rPr>
        <w:t>:</w:t>
      </w:r>
    </w:p>
    <w:p w14:paraId="43B00B9E" w14:textId="77777777" w:rsidR="00FE1B0D" w:rsidRPr="00FE1B0D" w:rsidRDefault="00FE1B0D" w:rsidP="00FE1B0D">
      <w:pPr>
        <w:ind w:left="720"/>
        <w:rPr>
          <w:rFonts w:asciiTheme="minorBidi" w:hAnsiTheme="minorBidi" w:cstheme="minorBidi"/>
          <w:sz w:val="22"/>
          <w:szCs w:val="22"/>
          <w:rtl/>
        </w:rPr>
      </w:pPr>
      <w:r w:rsidRPr="00FE1B0D">
        <w:rPr>
          <w:rFonts w:asciiTheme="minorBidi" w:hAnsiTheme="minorBidi" w:cstheme="minorBidi"/>
          <w:sz w:val="22"/>
          <w:szCs w:val="22"/>
          <w:rtl/>
        </w:rPr>
        <w:t xml:space="preserve">שלבי </w:t>
      </w:r>
      <w:r w:rsidRPr="00FE1B0D">
        <w:rPr>
          <w:rFonts w:asciiTheme="minorBidi" w:hAnsiTheme="minorBidi" w:cstheme="minorBidi"/>
          <w:sz w:val="22"/>
          <w:szCs w:val="22"/>
        </w:rPr>
        <w:t>CART</w:t>
      </w:r>
      <w:r w:rsidRPr="00FE1B0D">
        <w:rPr>
          <w:rFonts w:asciiTheme="minorBidi" w:hAnsiTheme="minorBidi" w:cstheme="minorBidi"/>
          <w:sz w:val="22"/>
          <w:szCs w:val="22"/>
          <w:rtl/>
        </w:rPr>
        <w:t xml:space="preserve"> דומים מאוד ל</w:t>
      </w:r>
      <w:r w:rsidRPr="00FE1B0D">
        <w:rPr>
          <w:rFonts w:asciiTheme="minorBidi" w:hAnsiTheme="minorBidi" w:cstheme="minorBidi"/>
          <w:sz w:val="22"/>
          <w:szCs w:val="22"/>
        </w:rPr>
        <w:t xml:space="preserve">C4.5 </w:t>
      </w:r>
      <w:r w:rsidRPr="00FE1B0D">
        <w:rPr>
          <w:rFonts w:asciiTheme="minorBidi" w:hAnsiTheme="minorBidi" w:cstheme="minorBidi"/>
          <w:sz w:val="22"/>
          <w:szCs w:val="22"/>
          <w:rtl/>
        </w:rPr>
        <w:t xml:space="preserve"> עם כמה הבדלים מהותיים :</w:t>
      </w:r>
    </w:p>
    <w:p w14:paraId="53BA7D2C" w14:textId="77777777" w:rsidR="00FE1B0D" w:rsidRPr="00FE1B0D" w:rsidRDefault="00FE1B0D" w:rsidP="00FE1B0D">
      <w:pPr>
        <w:pStyle w:val="ListParagraph"/>
        <w:numPr>
          <w:ilvl w:val="0"/>
          <w:numId w:val="14"/>
        </w:numPr>
        <w:rPr>
          <w:rFonts w:asciiTheme="minorBidi" w:hAnsiTheme="minorBidi" w:cstheme="minorBidi"/>
          <w:sz w:val="22"/>
          <w:szCs w:val="22"/>
        </w:rPr>
      </w:pPr>
      <w:r w:rsidRPr="00FE1B0D">
        <w:rPr>
          <w:rFonts w:asciiTheme="minorBidi" w:hAnsiTheme="minorBidi" w:cstheme="minorBidi"/>
          <w:sz w:val="22"/>
          <w:szCs w:val="22"/>
          <w:rtl/>
        </w:rPr>
        <w:t>הפיצולים הנעשים ב</w:t>
      </w:r>
      <w:r w:rsidRPr="00FE1B0D">
        <w:rPr>
          <w:rFonts w:asciiTheme="minorBidi" w:hAnsiTheme="minorBidi" w:cstheme="minorBidi"/>
          <w:sz w:val="22"/>
          <w:szCs w:val="22"/>
        </w:rPr>
        <w:t>CART</w:t>
      </w:r>
      <w:r w:rsidRPr="00FE1B0D">
        <w:rPr>
          <w:rFonts w:asciiTheme="minorBidi" w:hAnsiTheme="minorBidi" w:cstheme="minorBidi"/>
          <w:sz w:val="22"/>
          <w:szCs w:val="22"/>
          <w:rtl/>
        </w:rPr>
        <w:t xml:space="preserve"> הינם בינאריים לעומת </w:t>
      </w:r>
      <w:r w:rsidRPr="00FE1B0D">
        <w:rPr>
          <w:rFonts w:asciiTheme="minorBidi" w:hAnsiTheme="minorBidi" w:cstheme="minorBidi"/>
          <w:sz w:val="22"/>
          <w:szCs w:val="22"/>
        </w:rPr>
        <w:t>C4.5</w:t>
      </w:r>
      <w:r w:rsidRPr="00FE1B0D">
        <w:rPr>
          <w:rFonts w:asciiTheme="minorBidi" w:hAnsiTheme="minorBidi" w:cstheme="minorBidi"/>
          <w:sz w:val="22"/>
          <w:szCs w:val="22"/>
          <w:rtl/>
        </w:rPr>
        <w:t xml:space="preserve"> היודע לפצל ליותר מקבוצה אחת.</w:t>
      </w:r>
    </w:p>
    <w:p w14:paraId="3460D37B" w14:textId="77777777" w:rsidR="00FE1B0D" w:rsidRPr="00FE1B0D" w:rsidRDefault="00FE1B0D" w:rsidP="00FE1B0D">
      <w:pPr>
        <w:pStyle w:val="ListParagraph"/>
        <w:numPr>
          <w:ilvl w:val="0"/>
          <w:numId w:val="14"/>
        </w:numPr>
        <w:rPr>
          <w:rFonts w:asciiTheme="minorBidi" w:hAnsiTheme="minorBidi" w:cstheme="minorBidi"/>
          <w:sz w:val="22"/>
          <w:szCs w:val="22"/>
        </w:rPr>
      </w:pPr>
      <w:r w:rsidRPr="00FE1B0D">
        <w:rPr>
          <w:rFonts w:asciiTheme="minorBidi" w:hAnsiTheme="minorBidi" w:cstheme="minorBidi"/>
          <w:sz w:val="22"/>
          <w:szCs w:val="22"/>
        </w:rPr>
        <w:t>CART</w:t>
      </w:r>
      <w:r w:rsidRPr="00FE1B0D">
        <w:rPr>
          <w:rFonts w:asciiTheme="minorBidi" w:hAnsiTheme="minorBidi" w:cstheme="minorBidi"/>
          <w:sz w:val="22"/>
          <w:szCs w:val="22"/>
          <w:rtl/>
        </w:rPr>
        <w:t xml:space="preserve"> משתמש במדד ג'יני במקום </w:t>
      </w:r>
      <w:r w:rsidRPr="00FE1B0D">
        <w:rPr>
          <w:rFonts w:asciiTheme="minorBidi" w:hAnsiTheme="minorBidi" w:cstheme="minorBidi"/>
          <w:sz w:val="22"/>
          <w:szCs w:val="22"/>
        </w:rPr>
        <w:t>information gain</w:t>
      </w:r>
      <w:r w:rsidRPr="00FE1B0D">
        <w:rPr>
          <w:rFonts w:asciiTheme="minorBidi" w:hAnsiTheme="minorBidi" w:cstheme="minorBidi"/>
          <w:sz w:val="22"/>
          <w:szCs w:val="22"/>
          <w:rtl/>
        </w:rPr>
        <w:t xml:space="preserve"> בסעיפים 3,4 לעיל.</w:t>
      </w:r>
    </w:p>
    <w:p w14:paraId="019DEF01" w14:textId="77777777" w:rsidR="00FE1B0D" w:rsidRDefault="00FE1B0D" w:rsidP="00FE1B0D">
      <w:pPr>
        <w:pStyle w:val="ListParagraph"/>
        <w:numPr>
          <w:ilvl w:val="0"/>
          <w:numId w:val="14"/>
        </w:numPr>
        <w:rPr>
          <w:rFonts w:asciiTheme="minorBidi" w:hAnsiTheme="minorBidi" w:cstheme="minorBidi"/>
          <w:sz w:val="22"/>
          <w:szCs w:val="22"/>
        </w:rPr>
      </w:pPr>
      <w:r w:rsidRPr="00FE1B0D">
        <w:rPr>
          <w:rFonts w:asciiTheme="minorBidi" w:hAnsiTheme="minorBidi" w:cstheme="minorBidi"/>
          <w:sz w:val="22"/>
          <w:szCs w:val="22"/>
        </w:rPr>
        <w:t>CART</w:t>
      </w:r>
      <w:r w:rsidRPr="00FE1B0D">
        <w:rPr>
          <w:rFonts w:asciiTheme="minorBidi" w:hAnsiTheme="minorBidi" w:cstheme="minorBidi"/>
          <w:sz w:val="22"/>
          <w:szCs w:val="22"/>
          <w:rtl/>
        </w:rPr>
        <w:t xml:space="preserve"> מבצע גיזום ע"י מודל סיבוכיות-עלות עם </w:t>
      </w:r>
      <w:commentRangeStart w:id="6"/>
      <w:r w:rsidRPr="00FE1B0D">
        <w:rPr>
          <w:rFonts w:asciiTheme="minorBidi" w:hAnsiTheme="minorBidi" w:cstheme="minorBidi"/>
          <w:sz w:val="22"/>
          <w:szCs w:val="22"/>
          <w:rtl/>
        </w:rPr>
        <w:t>פרמטרים הנגזרים מה</w:t>
      </w:r>
      <w:r w:rsidRPr="00FE1B0D">
        <w:rPr>
          <w:rFonts w:asciiTheme="minorBidi" w:hAnsiTheme="minorBidi" w:cstheme="minorBidi"/>
          <w:sz w:val="22"/>
          <w:szCs w:val="22"/>
        </w:rPr>
        <w:t>cross validation</w:t>
      </w:r>
      <w:r w:rsidRPr="00FE1B0D">
        <w:rPr>
          <w:rFonts w:asciiTheme="minorBidi" w:hAnsiTheme="minorBidi" w:cstheme="minorBidi"/>
          <w:sz w:val="22"/>
          <w:szCs w:val="22"/>
          <w:rtl/>
        </w:rPr>
        <w:t xml:space="preserve"> </w:t>
      </w:r>
      <w:commentRangeEnd w:id="6"/>
      <w:r w:rsidR="00C507A6">
        <w:rPr>
          <w:rStyle w:val="CommentReference"/>
          <w:rFonts w:asciiTheme="minorHAnsi" w:eastAsiaTheme="minorHAnsi" w:hAnsiTheme="minorHAnsi" w:cstheme="minorBidi"/>
          <w:rtl/>
        </w:rPr>
        <w:commentReference w:id="6"/>
      </w:r>
      <w:r w:rsidRPr="00FE1B0D">
        <w:rPr>
          <w:rFonts w:asciiTheme="minorBidi" w:hAnsiTheme="minorBidi" w:cstheme="minorBidi"/>
          <w:sz w:val="22"/>
          <w:szCs w:val="22"/>
          <w:rtl/>
        </w:rPr>
        <w:t xml:space="preserve">לעומת </w:t>
      </w:r>
      <w:r w:rsidRPr="00FE1B0D">
        <w:rPr>
          <w:rFonts w:asciiTheme="minorBidi" w:hAnsiTheme="minorBidi" w:cstheme="minorBidi"/>
          <w:sz w:val="22"/>
          <w:szCs w:val="22"/>
        </w:rPr>
        <w:t>C4.5</w:t>
      </w:r>
      <w:r w:rsidRPr="00FE1B0D">
        <w:rPr>
          <w:rFonts w:asciiTheme="minorBidi" w:hAnsiTheme="minorBidi" w:cstheme="minorBidi"/>
          <w:sz w:val="22"/>
          <w:szCs w:val="22"/>
          <w:rtl/>
        </w:rPr>
        <w:t xml:space="preserve"> המבצע מעבר יחיד על העץ וגוזם לפי איבוד אינפורמציה פוטנציאלי על פי ה</w:t>
      </w:r>
      <w:r w:rsidRPr="00FE1B0D">
        <w:rPr>
          <w:rFonts w:asciiTheme="minorBidi" w:hAnsiTheme="minorBidi" w:cstheme="minorBidi"/>
          <w:sz w:val="22"/>
          <w:szCs w:val="22"/>
        </w:rPr>
        <w:t>confidence level</w:t>
      </w:r>
      <w:r w:rsidRPr="00FE1B0D">
        <w:rPr>
          <w:rFonts w:asciiTheme="minorBidi" w:hAnsiTheme="minorBidi" w:cstheme="minorBidi"/>
          <w:sz w:val="22"/>
          <w:szCs w:val="22"/>
          <w:rtl/>
        </w:rPr>
        <w:t xml:space="preserve"> המוגדר.</w:t>
      </w:r>
    </w:p>
    <w:p w14:paraId="22E69A42" w14:textId="77777777" w:rsidR="00FE1B0D" w:rsidRDefault="00FE1B0D" w:rsidP="00FE1B0D">
      <w:pPr>
        <w:ind w:left="720"/>
        <w:rPr>
          <w:rFonts w:asciiTheme="minorBidi" w:hAnsiTheme="minorBidi" w:cstheme="minorBidi"/>
          <w:sz w:val="22"/>
          <w:szCs w:val="22"/>
          <w:rtl/>
        </w:rPr>
      </w:pPr>
      <w:r>
        <w:rPr>
          <w:rFonts w:asciiTheme="minorBidi" w:hAnsiTheme="minorBidi" w:cstheme="minorBidi" w:hint="cs"/>
          <w:sz w:val="22"/>
          <w:szCs w:val="22"/>
          <w:rtl/>
        </w:rPr>
        <w:t>(</w:t>
      </w:r>
      <w:hyperlink r:id="rId13" w:history="1">
        <w:r w:rsidRPr="00FE1B0D">
          <w:rPr>
            <w:rStyle w:val="Hyperlink"/>
            <w:rFonts w:asciiTheme="minorBidi" w:hAnsiTheme="minorBidi" w:cstheme="minorBidi" w:hint="cs"/>
            <w:sz w:val="22"/>
            <w:szCs w:val="22"/>
            <w:rtl/>
          </w:rPr>
          <w:t>מקור</w:t>
        </w:r>
      </w:hyperlink>
      <w:r>
        <w:rPr>
          <w:rFonts w:asciiTheme="minorBidi" w:hAnsiTheme="minorBidi" w:cstheme="minorBidi" w:hint="cs"/>
          <w:sz w:val="22"/>
          <w:szCs w:val="22"/>
          <w:rtl/>
        </w:rPr>
        <w:t>)</w:t>
      </w:r>
    </w:p>
    <w:p w14:paraId="03B8A5DB" w14:textId="77777777" w:rsidR="00FE1B0D" w:rsidRDefault="00FE1B0D" w:rsidP="00FE1B0D">
      <w:pPr>
        <w:ind w:left="720"/>
        <w:rPr>
          <w:rFonts w:asciiTheme="minorBidi" w:hAnsiTheme="minorBidi" w:cstheme="minorBidi"/>
          <w:sz w:val="22"/>
          <w:szCs w:val="22"/>
          <w:rtl/>
        </w:rPr>
      </w:pPr>
    </w:p>
    <w:p w14:paraId="5DBF734C" w14:textId="77777777" w:rsidR="00FE1B0D" w:rsidRDefault="00FE1B0D" w:rsidP="00FE1B0D">
      <w:pPr>
        <w:ind w:left="720"/>
        <w:rPr>
          <w:rFonts w:asciiTheme="minorBidi" w:hAnsiTheme="minorBidi" w:cstheme="minorBidi"/>
          <w:sz w:val="22"/>
          <w:szCs w:val="22"/>
          <w:rtl/>
        </w:rPr>
      </w:pPr>
    </w:p>
    <w:p w14:paraId="14B71DAA" w14:textId="77777777" w:rsidR="00FE1B0D" w:rsidRDefault="00FE1B0D" w:rsidP="00FE1B0D">
      <w:pPr>
        <w:ind w:left="720"/>
        <w:rPr>
          <w:rFonts w:asciiTheme="minorBidi" w:hAnsiTheme="minorBidi" w:cstheme="minorBidi"/>
          <w:sz w:val="22"/>
          <w:szCs w:val="22"/>
          <w:rtl/>
        </w:rPr>
      </w:pPr>
    </w:p>
    <w:p w14:paraId="4FF9C5E5" w14:textId="77777777" w:rsidR="00FE1B0D" w:rsidRDefault="00FE1B0D" w:rsidP="00FE1B0D">
      <w:pPr>
        <w:ind w:left="720"/>
        <w:rPr>
          <w:rFonts w:asciiTheme="minorBidi" w:hAnsiTheme="minorBidi" w:cstheme="minorBidi"/>
          <w:sz w:val="22"/>
          <w:szCs w:val="22"/>
          <w:rtl/>
        </w:rPr>
      </w:pPr>
    </w:p>
    <w:p w14:paraId="3C29B271" w14:textId="77777777" w:rsidR="00FE1B0D" w:rsidRDefault="00FE1B0D" w:rsidP="00FE1B0D">
      <w:pPr>
        <w:ind w:left="720"/>
        <w:rPr>
          <w:rFonts w:asciiTheme="minorBidi" w:hAnsiTheme="minorBidi" w:cstheme="minorBidi"/>
          <w:sz w:val="22"/>
          <w:szCs w:val="22"/>
          <w:rtl/>
        </w:rPr>
      </w:pPr>
    </w:p>
    <w:p w14:paraId="26AF6122" w14:textId="77777777" w:rsidR="00FE1B0D" w:rsidRDefault="00FE1B0D" w:rsidP="00FE1B0D">
      <w:pPr>
        <w:ind w:left="720"/>
        <w:rPr>
          <w:rFonts w:asciiTheme="minorBidi" w:hAnsiTheme="minorBidi" w:cstheme="minorBidi"/>
          <w:sz w:val="22"/>
          <w:szCs w:val="22"/>
          <w:rtl/>
        </w:rPr>
      </w:pPr>
    </w:p>
    <w:p w14:paraId="312E2527" w14:textId="77777777" w:rsidR="00FE1B0D" w:rsidRDefault="00FE1B0D" w:rsidP="00FE1B0D">
      <w:pPr>
        <w:ind w:left="720"/>
        <w:rPr>
          <w:rFonts w:asciiTheme="minorBidi" w:hAnsiTheme="minorBidi" w:cstheme="minorBidi"/>
          <w:sz w:val="22"/>
          <w:szCs w:val="22"/>
          <w:rtl/>
        </w:rPr>
      </w:pPr>
    </w:p>
    <w:p w14:paraId="52540DCD" w14:textId="77777777" w:rsidR="00FE1B0D" w:rsidRDefault="00FE1B0D" w:rsidP="00FE1B0D">
      <w:pPr>
        <w:ind w:left="720"/>
        <w:rPr>
          <w:rFonts w:asciiTheme="minorBidi" w:hAnsiTheme="minorBidi" w:cstheme="minorBidi"/>
          <w:sz w:val="22"/>
          <w:szCs w:val="22"/>
          <w:rtl/>
        </w:rPr>
      </w:pPr>
    </w:p>
    <w:p w14:paraId="7DA259FF" w14:textId="77777777" w:rsidR="00FE1B0D" w:rsidRDefault="00FE1B0D" w:rsidP="00FE1B0D">
      <w:pPr>
        <w:ind w:left="720"/>
        <w:rPr>
          <w:rFonts w:asciiTheme="minorBidi" w:hAnsiTheme="minorBidi" w:cstheme="minorBidi"/>
          <w:sz w:val="22"/>
          <w:szCs w:val="22"/>
          <w:rtl/>
        </w:rPr>
      </w:pPr>
    </w:p>
    <w:p w14:paraId="58637463" w14:textId="77777777" w:rsidR="00FE1B0D" w:rsidRDefault="00FE1B0D" w:rsidP="00FE1B0D">
      <w:pPr>
        <w:ind w:left="720"/>
        <w:rPr>
          <w:rFonts w:asciiTheme="minorBidi" w:hAnsiTheme="minorBidi" w:cstheme="minorBidi"/>
          <w:sz w:val="22"/>
          <w:szCs w:val="22"/>
          <w:rtl/>
        </w:rPr>
      </w:pPr>
    </w:p>
    <w:p w14:paraId="7A74D167" w14:textId="77777777" w:rsidR="00FE1B0D" w:rsidRDefault="00FE1B0D" w:rsidP="00FE1B0D">
      <w:pPr>
        <w:ind w:left="720"/>
        <w:rPr>
          <w:rFonts w:asciiTheme="minorBidi" w:hAnsiTheme="minorBidi" w:cstheme="minorBidi"/>
          <w:sz w:val="22"/>
          <w:szCs w:val="22"/>
          <w:rtl/>
        </w:rPr>
      </w:pPr>
    </w:p>
    <w:p w14:paraId="6E925BA5" w14:textId="77777777" w:rsidR="00FE1B0D" w:rsidRDefault="00FE1B0D" w:rsidP="00FE1B0D">
      <w:pPr>
        <w:ind w:left="720"/>
        <w:rPr>
          <w:rFonts w:asciiTheme="minorBidi" w:hAnsiTheme="minorBidi" w:cstheme="minorBidi"/>
          <w:sz w:val="22"/>
          <w:szCs w:val="22"/>
          <w:rtl/>
        </w:rPr>
      </w:pPr>
    </w:p>
    <w:p w14:paraId="7FD2B343" w14:textId="77777777" w:rsidR="00FE1B0D" w:rsidRDefault="00FE1B0D" w:rsidP="00FE1B0D">
      <w:pPr>
        <w:ind w:left="720"/>
        <w:rPr>
          <w:rFonts w:asciiTheme="minorBidi" w:hAnsiTheme="minorBidi" w:cstheme="minorBidi"/>
          <w:sz w:val="22"/>
          <w:szCs w:val="22"/>
          <w:rtl/>
        </w:rPr>
      </w:pPr>
    </w:p>
    <w:p w14:paraId="513407F3" w14:textId="77777777" w:rsidR="00FE1B0D" w:rsidRDefault="00FE1B0D" w:rsidP="00FE1B0D">
      <w:pPr>
        <w:ind w:left="720"/>
        <w:rPr>
          <w:rFonts w:asciiTheme="minorBidi" w:hAnsiTheme="minorBidi" w:cstheme="minorBidi"/>
          <w:sz w:val="22"/>
          <w:szCs w:val="22"/>
          <w:rtl/>
        </w:rPr>
      </w:pPr>
    </w:p>
    <w:p w14:paraId="5421E3CC" w14:textId="77777777" w:rsidR="00FE1B0D" w:rsidRDefault="00FE1B0D" w:rsidP="00FE1B0D">
      <w:pPr>
        <w:ind w:left="720"/>
        <w:rPr>
          <w:rFonts w:asciiTheme="minorBidi" w:hAnsiTheme="minorBidi" w:cstheme="minorBidi"/>
          <w:sz w:val="22"/>
          <w:szCs w:val="22"/>
          <w:rtl/>
        </w:rPr>
      </w:pPr>
    </w:p>
    <w:p w14:paraId="332CDFE1" w14:textId="77777777" w:rsidR="00FE1B0D" w:rsidRDefault="00FE1B0D" w:rsidP="00FE1B0D">
      <w:pPr>
        <w:ind w:left="720"/>
        <w:rPr>
          <w:rFonts w:asciiTheme="minorBidi" w:hAnsiTheme="minorBidi" w:cstheme="minorBidi"/>
          <w:sz w:val="22"/>
          <w:szCs w:val="22"/>
          <w:rtl/>
        </w:rPr>
      </w:pPr>
    </w:p>
    <w:p w14:paraId="5B957B40" w14:textId="77777777" w:rsidR="00FE1B0D" w:rsidRDefault="00FE1B0D" w:rsidP="00FE1B0D">
      <w:pPr>
        <w:ind w:left="720"/>
        <w:rPr>
          <w:rFonts w:asciiTheme="minorBidi" w:hAnsiTheme="minorBidi" w:cstheme="minorBidi"/>
          <w:sz w:val="22"/>
          <w:szCs w:val="22"/>
          <w:rtl/>
        </w:rPr>
      </w:pPr>
    </w:p>
    <w:p w14:paraId="10A62F27" w14:textId="77777777" w:rsidR="00FE1B0D" w:rsidRDefault="00FE1B0D" w:rsidP="00FE1B0D">
      <w:pPr>
        <w:ind w:left="720"/>
        <w:rPr>
          <w:rFonts w:asciiTheme="minorBidi" w:hAnsiTheme="minorBidi" w:cstheme="minorBidi"/>
          <w:sz w:val="22"/>
          <w:szCs w:val="22"/>
          <w:rtl/>
        </w:rPr>
      </w:pPr>
    </w:p>
    <w:p w14:paraId="526BAA08" w14:textId="77777777" w:rsidR="00FE1B0D" w:rsidRPr="00FE1B0D" w:rsidRDefault="00FE1B0D" w:rsidP="00FE1B0D">
      <w:pPr>
        <w:ind w:left="720"/>
        <w:rPr>
          <w:rFonts w:asciiTheme="minorBidi" w:hAnsiTheme="minorBidi" w:cstheme="minorBidi"/>
          <w:sz w:val="22"/>
          <w:szCs w:val="22"/>
          <w:rtl/>
        </w:rPr>
      </w:pPr>
    </w:p>
    <w:p w14:paraId="0766DDF6" w14:textId="77777777" w:rsidR="00FE1B0D" w:rsidRPr="00FE1B0D" w:rsidRDefault="00FE1B0D" w:rsidP="00FE1B0D">
      <w:pPr>
        <w:rPr>
          <w:rFonts w:asciiTheme="minorBidi" w:hAnsiTheme="minorBidi" w:cstheme="minorBidi"/>
          <w:sz w:val="22"/>
          <w:szCs w:val="22"/>
          <w:rtl/>
        </w:rPr>
      </w:pPr>
    </w:p>
    <w:p w14:paraId="105DCCCF" w14:textId="77777777" w:rsidR="00FE1B0D" w:rsidRPr="00FE1B0D" w:rsidRDefault="00FE1B0D" w:rsidP="00FE1B0D">
      <w:pPr>
        <w:pStyle w:val="ListParagraph"/>
        <w:numPr>
          <w:ilvl w:val="0"/>
          <w:numId w:val="11"/>
        </w:numPr>
        <w:rPr>
          <w:rFonts w:asciiTheme="minorBidi" w:hAnsiTheme="minorBidi" w:cstheme="minorBidi"/>
          <w:sz w:val="22"/>
          <w:szCs w:val="22"/>
        </w:rPr>
      </w:pPr>
      <w:r w:rsidRPr="00FE1B0D">
        <w:rPr>
          <w:rFonts w:asciiTheme="minorBidi" w:hAnsiTheme="minorBidi" w:cstheme="minorBidi"/>
          <w:sz w:val="22"/>
          <w:szCs w:val="22"/>
          <w:rtl/>
        </w:rPr>
        <w:t xml:space="preserve">ביצעתי את הריצות על </w:t>
      </w:r>
      <w:r>
        <w:rPr>
          <w:rFonts w:asciiTheme="minorBidi" w:hAnsiTheme="minorBidi" w:cstheme="minorBidi" w:hint="cs"/>
          <w:sz w:val="22"/>
          <w:szCs w:val="22"/>
          <w:rtl/>
        </w:rPr>
        <w:t>ה</w:t>
      </w:r>
      <w:r w:rsidRPr="00FE1B0D">
        <w:rPr>
          <w:rFonts w:asciiTheme="minorBidi" w:hAnsiTheme="minorBidi" w:cstheme="minorBidi"/>
          <w:sz w:val="22"/>
          <w:szCs w:val="22"/>
          <w:rtl/>
        </w:rPr>
        <w:t>קובץ הנקי. בכל שיטה הרצתי מס' פעמים את האלגוריתם כדי לקבל תחושה של השפעת הפרמטרים על התוצאות.</w:t>
      </w:r>
    </w:p>
    <w:p w14:paraId="7986DBA4" w14:textId="77777777" w:rsidR="00FE1B0D" w:rsidRPr="00FE1B0D" w:rsidRDefault="00FE1B0D" w:rsidP="00FE1B0D">
      <w:pPr>
        <w:pStyle w:val="ListParagraph"/>
        <w:rPr>
          <w:rFonts w:asciiTheme="minorBidi" w:hAnsiTheme="minorBidi" w:cstheme="minorBidi"/>
          <w:sz w:val="22"/>
          <w:szCs w:val="22"/>
          <w:rtl/>
        </w:rPr>
      </w:pPr>
      <w:r w:rsidRPr="00FE1B0D">
        <w:rPr>
          <w:rFonts w:asciiTheme="minorBidi" w:hAnsiTheme="minorBidi" w:cstheme="minorBidi"/>
          <w:sz w:val="22"/>
          <w:szCs w:val="22"/>
          <w:rtl/>
        </w:rPr>
        <w:t>בשתי השיטות השתמשתי ב</w:t>
      </w:r>
      <w:r w:rsidRPr="00FE1B0D">
        <w:rPr>
          <w:rFonts w:asciiTheme="minorBidi" w:hAnsiTheme="minorBidi" w:cstheme="minorBidi"/>
          <w:sz w:val="22"/>
          <w:szCs w:val="22"/>
        </w:rPr>
        <w:t>10-Fold cross validation</w:t>
      </w:r>
      <w:r w:rsidRPr="00FE1B0D">
        <w:rPr>
          <w:rFonts w:asciiTheme="minorBidi" w:hAnsiTheme="minorBidi" w:cstheme="minorBidi"/>
          <w:sz w:val="22"/>
          <w:szCs w:val="22"/>
          <w:rtl/>
        </w:rPr>
        <w:t xml:space="preserve"> לבדיקת המודל </w:t>
      </w:r>
      <w:r w:rsidR="002A3BC8" w:rsidRPr="00FE1B0D">
        <w:rPr>
          <w:rFonts w:asciiTheme="minorBidi" w:hAnsiTheme="minorBidi" w:cstheme="minorBidi"/>
          <w:sz w:val="22"/>
          <w:szCs w:val="22"/>
          <w:rtl/>
        </w:rPr>
        <w:t>לפי גישה זו</w:t>
      </w:r>
      <w:r w:rsidR="00773E29" w:rsidRPr="00FE1B0D">
        <w:rPr>
          <w:rFonts w:asciiTheme="minorBidi" w:hAnsiTheme="minorBidi" w:cstheme="minorBidi"/>
          <w:sz w:val="22"/>
          <w:szCs w:val="22"/>
          <w:rtl/>
        </w:rPr>
        <w:t xml:space="preserve"> מחלקים את כל סט הנתונים ל-10 קבוצות ומריצים את אחד האלגוריתמים 10 פעמים, כאשר בכל פעם קבוצה אחרת מהווה </w:t>
      </w:r>
      <w:r w:rsidR="00773E29" w:rsidRPr="00FE1B0D">
        <w:rPr>
          <w:rFonts w:asciiTheme="minorBidi" w:hAnsiTheme="minorBidi" w:cstheme="minorBidi"/>
          <w:sz w:val="22"/>
          <w:szCs w:val="22"/>
        </w:rPr>
        <w:t>TestSet</w:t>
      </w:r>
      <w:r w:rsidR="00773E29" w:rsidRPr="00FE1B0D">
        <w:rPr>
          <w:rFonts w:asciiTheme="minorBidi" w:hAnsiTheme="minorBidi" w:cstheme="minorBidi"/>
          <w:sz w:val="22"/>
          <w:szCs w:val="22"/>
          <w:rtl/>
        </w:rPr>
        <w:t xml:space="preserve"> ושאר הקבוצות – </w:t>
      </w:r>
      <w:r w:rsidR="00773E29" w:rsidRPr="00FE1B0D">
        <w:rPr>
          <w:rFonts w:asciiTheme="minorBidi" w:hAnsiTheme="minorBidi" w:cstheme="minorBidi"/>
          <w:sz w:val="22"/>
          <w:szCs w:val="22"/>
        </w:rPr>
        <w:t>TrainingSet</w:t>
      </w:r>
      <w:r w:rsidRPr="00FE1B0D">
        <w:rPr>
          <w:rFonts w:asciiTheme="minorBidi" w:hAnsiTheme="minorBidi" w:cstheme="minorBidi"/>
          <w:sz w:val="22"/>
          <w:szCs w:val="22"/>
          <w:rtl/>
        </w:rPr>
        <w:t>.</w:t>
      </w:r>
    </w:p>
    <w:p w14:paraId="45A5167E" w14:textId="77777777" w:rsidR="00FE1B0D" w:rsidRPr="00FE1B0D" w:rsidRDefault="00FE1B0D" w:rsidP="00FE1B0D">
      <w:pPr>
        <w:pStyle w:val="ListParagraph"/>
        <w:rPr>
          <w:rFonts w:asciiTheme="minorBidi" w:hAnsiTheme="minorBidi" w:cstheme="minorBidi"/>
          <w:sz w:val="22"/>
          <w:szCs w:val="22"/>
        </w:rPr>
      </w:pPr>
      <w:r w:rsidRPr="00FE1B0D">
        <w:rPr>
          <w:rFonts w:asciiTheme="minorBidi" w:hAnsiTheme="minorBidi" w:cstheme="minorBidi"/>
          <w:sz w:val="22"/>
          <w:szCs w:val="22"/>
          <w:rtl/>
        </w:rPr>
        <w:t xml:space="preserve">להרצת </w:t>
      </w:r>
      <w:r w:rsidRPr="00FE1B0D">
        <w:rPr>
          <w:rFonts w:asciiTheme="minorBidi" w:hAnsiTheme="minorBidi" w:cstheme="minorBidi"/>
          <w:sz w:val="22"/>
          <w:szCs w:val="22"/>
        </w:rPr>
        <w:t>C4.5</w:t>
      </w:r>
      <w:r w:rsidRPr="00FE1B0D">
        <w:rPr>
          <w:rFonts w:asciiTheme="minorBidi" w:hAnsiTheme="minorBidi" w:cstheme="minorBidi"/>
          <w:sz w:val="22"/>
          <w:szCs w:val="22"/>
          <w:rtl/>
        </w:rPr>
        <w:t xml:space="preserve"> השתמשתי באלג' </w:t>
      </w:r>
      <w:r w:rsidRPr="00FE1B0D">
        <w:rPr>
          <w:rFonts w:asciiTheme="minorBidi" w:hAnsiTheme="minorBidi" w:cstheme="minorBidi"/>
          <w:sz w:val="22"/>
          <w:szCs w:val="22"/>
        </w:rPr>
        <w:t>J48</w:t>
      </w:r>
      <w:r w:rsidRPr="00FE1B0D">
        <w:rPr>
          <w:rFonts w:asciiTheme="minorBidi" w:hAnsiTheme="minorBidi" w:cstheme="minorBidi"/>
          <w:sz w:val="22"/>
          <w:szCs w:val="22"/>
          <w:rtl/>
        </w:rPr>
        <w:t xml:space="preserve"> ב</w:t>
      </w:r>
      <w:r w:rsidRPr="00FE1B0D">
        <w:rPr>
          <w:rFonts w:asciiTheme="minorBidi" w:hAnsiTheme="minorBidi" w:cstheme="minorBidi"/>
          <w:sz w:val="22"/>
          <w:szCs w:val="22"/>
        </w:rPr>
        <w:t>Weka</w:t>
      </w:r>
      <w:r w:rsidRPr="00FE1B0D">
        <w:rPr>
          <w:rFonts w:asciiTheme="minorBidi" w:hAnsiTheme="minorBidi" w:cstheme="minorBidi"/>
          <w:sz w:val="22"/>
          <w:szCs w:val="22"/>
          <w:rtl/>
        </w:rPr>
        <w:t xml:space="preserve"> ולהרצת </w:t>
      </w:r>
      <w:r w:rsidRPr="00FE1B0D">
        <w:rPr>
          <w:rFonts w:asciiTheme="minorBidi" w:hAnsiTheme="minorBidi" w:cstheme="minorBidi"/>
          <w:sz w:val="22"/>
          <w:szCs w:val="22"/>
        </w:rPr>
        <w:t>CART</w:t>
      </w:r>
      <w:r w:rsidRPr="00FE1B0D">
        <w:rPr>
          <w:rFonts w:asciiTheme="minorBidi" w:hAnsiTheme="minorBidi" w:cstheme="minorBidi"/>
          <w:sz w:val="22"/>
          <w:szCs w:val="22"/>
          <w:rtl/>
        </w:rPr>
        <w:t xml:space="preserve"> השתמשתי ב</w:t>
      </w:r>
      <w:r w:rsidRPr="00FE1B0D">
        <w:rPr>
          <w:rFonts w:asciiTheme="minorBidi" w:hAnsiTheme="minorBidi" w:cstheme="minorBidi"/>
          <w:sz w:val="22"/>
          <w:szCs w:val="22"/>
        </w:rPr>
        <w:t>SimpleCart</w:t>
      </w:r>
    </w:p>
    <w:p w14:paraId="695CB99C" w14:textId="77777777" w:rsidR="00FE1B0D" w:rsidRDefault="00FE1B0D" w:rsidP="00FE1B0D">
      <w:pPr>
        <w:pStyle w:val="ListParagraph"/>
        <w:rPr>
          <w:rFonts w:asciiTheme="minorBidi" w:hAnsiTheme="minorBidi" w:cstheme="minorBidi"/>
          <w:sz w:val="22"/>
          <w:szCs w:val="22"/>
        </w:rPr>
      </w:pPr>
      <w:commentRangeStart w:id="7"/>
      <w:r>
        <w:rPr>
          <w:rFonts w:asciiTheme="minorBidi" w:hAnsiTheme="minorBidi" w:cstheme="minorBidi" w:hint="cs"/>
          <w:sz w:val="22"/>
          <w:szCs w:val="22"/>
          <w:rtl/>
        </w:rPr>
        <w:t xml:space="preserve">דרשתי בכל מקרה כמות יחסית גדולה של ערכים בעלים, ברירת מחדל של 2 נראית לי נמוכה בצורה קיצונית אשר תגרום לזמני ריצה ארוכים, עצים גדולים ו </w:t>
      </w:r>
      <w:r>
        <w:rPr>
          <w:rFonts w:asciiTheme="minorBidi" w:hAnsiTheme="minorBidi" w:cstheme="minorBidi"/>
          <w:sz w:val="22"/>
          <w:szCs w:val="22"/>
        </w:rPr>
        <w:t>Overfitting</w:t>
      </w:r>
      <w:r>
        <w:rPr>
          <w:rFonts w:asciiTheme="minorBidi" w:hAnsiTheme="minorBidi" w:cstheme="minorBidi" w:hint="cs"/>
          <w:sz w:val="22"/>
          <w:szCs w:val="22"/>
          <w:rtl/>
        </w:rPr>
        <w:t>.</w:t>
      </w:r>
      <w:commentRangeEnd w:id="7"/>
      <w:r w:rsidR="007959AA">
        <w:rPr>
          <w:rStyle w:val="CommentReference"/>
          <w:rFonts w:asciiTheme="minorHAnsi" w:eastAsiaTheme="minorHAnsi" w:hAnsiTheme="minorHAnsi" w:cstheme="minorBidi"/>
          <w:rtl/>
        </w:rPr>
        <w:commentReference w:id="7"/>
      </w:r>
    </w:p>
    <w:p w14:paraId="25498DB5" w14:textId="77777777" w:rsidR="00FE1B0D" w:rsidRPr="00FE1B0D" w:rsidRDefault="00FE1B0D" w:rsidP="00FE1B0D">
      <w:pPr>
        <w:pStyle w:val="ListParagraph"/>
        <w:rPr>
          <w:rFonts w:asciiTheme="minorBidi" w:hAnsiTheme="minorBidi" w:cstheme="minorBidi"/>
          <w:sz w:val="22"/>
          <w:szCs w:val="22"/>
          <w:rtl/>
        </w:rPr>
      </w:pPr>
      <w:r w:rsidRPr="00FE1B0D">
        <w:rPr>
          <w:rFonts w:asciiTheme="minorBidi" w:hAnsiTheme="minorBidi" w:cstheme="minorBidi"/>
          <w:sz w:val="22"/>
          <w:szCs w:val="22"/>
          <w:rtl/>
        </w:rPr>
        <w:t xml:space="preserve">להלן </w:t>
      </w:r>
      <w:commentRangeStart w:id="8"/>
      <w:r w:rsidRPr="00FE1B0D">
        <w:rPr>
          <w:rFonts w:asciiTheme="minorBidi" w:hAnsiTheme="minorBidi" w:cstheme="minorBidi"/>
          <w:sz w:val="22"/>
          <w:szCs w:val="22"/>
          <w:rtl/>
        </w:rPr>
        <w:t xml:space="preserve">התוצאות </w:t>
      </w:r>
      <w:commentRangeEnd w:id="8"/>
      <w:r w:rsidR="007D5E38">
        <w:rPr>
          <w:rStyle w:val="CommentReference"/>
          <w:rFonts w:asciiTheme="minorHAnsi" w:eastAsiaTheme="minorHAnsi" w:hAnsiTheme="minorHAnsi" w:cstheme="minorBidi"/>
          <w:rtl/>
        </w:rPr>
        <w:commentReference w:id="8"/>
      </w:r>
      <w:r w:rsidRPr="00FE1B0D">
        <w:rPr>
          <w:rFonts w:asciiTheme="minorBidi" w:hAnsiTheme="minorBidi" w:cstheme="minorBidi"/>
          <w:sz w:val="22"/>
          <w:szCs w:val="22"/>
          <w:rtl/>
        </w:rPr>
        <w:t>:</w:t>
      </w:r>
    </w:p>
    <w:p w14:paraId="11CE3226" w14:textId="77777777" w:rsidR="00FE1B0D" w:rsidRPr="00FE1B0D" w:rsidRDefault="00FE1B0D" w:rsidP="00FE1B0D">
      <w:pPr>
        <w:pStyle w:val="ListParagraph"/>
        <w:rPr>
          <w:rFonts w:asciiTheme="minorBidi" w:hAnsiTheme="minorBidi" w:cstheme="minorBidi"/>
          <w:sz w:val="22"/>
          <w:szCs w:val="22"/>
          <w:rtl/>
        </w:rPr>
      </w:pPr>
    </w:p>
    <w:tbl>
      <w:tblPr>
        <w:tblpPr w:leftFromText="180" w:rightFromText="180" w:vertAnchor="text" w:horzAnchor="margin" w:tblpXSpec="center" w:tblpY="320"/>
        <w:tblW w:w="14869" w:type="dxa"/>
        <w:tblLayout w:type="fixed"/>
        <w:tblLook w:val="04A0" w:firstRow="1" w:lastRow="0" w:firstColumn="1" w:lastColumn="0" w:noHBand="0" w:noVBand="1"/>
      </w:tblPr>
      <w:tblGrid>
        <w:gridCol w:w="900"/>
        <w:gridCol w:w="720"/>
        <w:gridCol w:w="630"/>
        <w:gridCol w:w="1440"/>
        <w:gridCol w:w="1080"/>
        <w:gridCol w:w="720"/>
        <w:gridCol w:w="630"/>
        <w:gridCol w:w="900"/>
        <w:gridCol w:w="720"/>
        <w:gridCol w:w="1260"/>
        <w:gridCol w:w="900"/>
        <w:gridCol w:w="1260"/>
        <w:gridCol w:w="1341"/>
        <w:gridCol w:w="1042"/>
        <w:gridCol w:w="1326"/>
      </w:tblGrid>
      <w:tr w:rsidR="00FE1B0D" w:rsidRPr="00FE1B0D" w14:paraId="2286B6BB" w14:textId="77777777" w:rsidTr="00FE1B0D">
        <w:trPr>
          <w:trHeight w:val="805"/>
        </w:trPr>
        <w:tc>
          <w:tcPr>
            <w:tcW w:w="900" w:type="dxa"/>
            <w:tcBorders>
              <w:top w:val="nil"/>
              <w:left w:val="nil"/>
              <w:bottom w:val="nil"/>
              <w:right w:val="nil"/>
            </w:tcBorders>
            <w:shd w:val="clear" w:color="auto" w:fill="auto"/>
            <w:noWrap/>
            <w:vAlign w:val="bottom"/>
            <w:hideMark/>
          </w:tcPr>
          <w:p w14:paraId="2E6683AB" w14:textId="77777777" w:rsidR="00FE1B0D" w:rsidRPr="00FE1B0D" w:rsidRDefault="00FE1B0D" w:rsidP="00FE1B0D">
            <w:pPr>
              <w:bidi w:val="0"/>
              <w:rPr>
                <w:rFonts w:asciiTheme="minorBidi" w:hAnsiTheme="minorBidi" w:cstheme="minorBidi"/>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D602E0" w14:textId="77777777" w:rsidR="00FE1B0D" w:rsidRPr="00FE1B0D" w:rsidRDefault="00FE1B0D" w:rsidP="00FE1B0D">
            <w:pPr>
              <w:bidi w:val="0"/>
              <w:jc w:val="center"/>
              <w:rPr>
                <w:rFonts w:asciiTheme="minorBidi" w:hAnsiTheme="minorBidi" w:cstheme="minorBidi"/>
                <w:b/>
                <w:bCs/>
                <w:color w:val="000000"/>
                <w:sz w:val="22"/>
                <w:szCs w:val="22"/>
              </w:rPr>
            </w:pPr>
            <w:r w:rsidRPr="00FE1B0D">
              <w:rPr>
                <w:rFonts w:asciiTheme="minorBidi" w:hAnsiTheme="minorBidi" w:cstheme="minorBidi"/>
                <w:b/>
                <w:bCs/>
                <w:color w:val="000000"/>
                <w:sz w:val="22"/>
                <w:szCs w:val="22"/>
              </w:rPr>
              <w:t>Run #</w:t>
            </w:r>
          </w:p>
        </w:tc>
        <w:tc>
          <w:tcPr>
            <w:tcW w:w="630" w:type="dxa"/>
            <w:tcBorders>
              <w:top w:val="single" w:sz="4" w:space="0" w:color="auto"/>
              <w:left w:val="nil"/>
              <w:bottom w:val="single" w:sz="4" w:space="0" w:color="auto"/>
              <w:right w:val="single" w:sz="4" w:space="0" w:color="auto"/>
            </w:tcBorders>
            <w:shd w:val="clear" w:color="auto" w:fill="auto"/>
            <w:vAlign w:val="center"/>
            <w:hideMark/>
          </w:tcPr>
          <w:p w14:paraId="0639175B" w14:textId="77777777" w:rsidR="00FE1B0D" w:rsidRPr="00FE1B0D" w:rsidRDefault="00FE1B0D" w:rsidP="00FE1B0D">
            <w:pPr>
              <w:bidi w:val="0"/>
              <w:jc w:val="center"/>
              <w:rPr>
                <w:rFonts w:asciiTheme="minorBidi" w:hAnsiTheme="minorBidi" w:cstheme="minorBidi"/>
                <w:b/>
                <w:bCs/>
                <w:color w:val="000000"/>
                <w:sz w:val="22"/>
                <w:szCs w:val="22"/>
              </w:rPr>
            </w:pPr>
            <w:r w:rsidRPr="00FE1B0D">
              <w:rPr>
                <w:rFonts w:asciiTheme="minorBidi" w:hAnsiTheme="minorBidi" w:cstheme="minorBidi"/>
                <w:b/>
                <w:bCs/>
                <w:color w:val="000000"/>
                <w:sz w:val="22"/>
                <w:szCs w:val="22"/>
              </w:rPr>
              <w:t>leaf min</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14:paraId="5741B894" w14:textId="77777777" w:rsidR="00FE1B0D" w:rsidRPr="00FE1B0D" w:rsidRDefault="00FE1B0D" w:rsidP="00FE1B0D">
            <w:pPr>
              <w:bidi w:val="0"/>
              <w:jc w:val="center"/>
              <w:rPr>
                <w:rFonts w:asciiTheme="minorBidi" w:hAnsiTheme="minorBidi" w:cstheme="minorBidi"/>
                <w:b/>
                <w:bCs/>
                <w:color w:val="000000"/>
                <w:sz w:val="22"/>
                <w:szCs w:val="22"/>
              </w:rPr>
            </w:pPr>
            <w:r w:rsidRPr="00FE1B0D">
              <w:rPr>
                <w:rFonts w:asciiTheme="minorBidi" w:hAnsiTheme="minorBidi" w:cstheme="minorBidi"/>
                <w:b/>
                <w:bCs/>
                <w:color w:val="000000"/>
                <w:sz w:val="22"/>
                <w:szCs w:val="22"/>
              </w:rPr>
              <w:t>Confidence Factor</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14:paraId="0F52DA4A" w14:textId="77777777" w:rsidR="00FE1B0D" w:rsidRPr="00FE1B0D" w:rsidRDefault="00FE1B0D" w:rsidP="00FE1B0D">
            <w:pPr>
              <w:bidi w:val="0"/>
              <w:jc w:val="center"/>
              <w:rPr>
                <w:rFonts w:asciiTheme="minorBidi" w:hAnsiTheme="minorBidi" w:cstheme="minorBidi"/>
                <w:b/>
                <w:bCs/>
                <w:color w:val="000000"/>
                <w:sz w:val="22"/>
                <w:szCs w:val="22"/>
              </w:rPr>
            </w:pPr>
            <w:r w:rsidRPr="00FE1B0D">
              <w:rPr>
                <w:rFonts w:asciiTheme="minorBidi" w:hAnsiTheme="minorBidi" w:cstheme="minorBidi"/>
                <w:b/>
                <w:bCs/>
                <w:color w:val="000000"/>
                <w:sz w:val="22"/>
                <w:szCs w:val="22"/>
              </w:rPr>
              <w:t>Pruning</w:t>
            </w:r>
          </w:p>
        </w:tc>
        <w:tc>
          <w:tcPr>
            <w:tcW w:w="720" w:type="dxa"/>
            <w:tcBorders>
              <w:top w:val="single" w:sz="4" w:space="0" w:color="auto"/>
              <w:left w:val="nil"/>
              <w:bottom w:val="single" w:sz="4" w:space="0" w:color="auto"/>
              <w:right w:val="single" w:sz="4" w:space="0" w:color="auto"/>
            </w:tcBorders>
            <w:shd w:val="clear" w:color="auto" w:fill="auto"/>
            <w:vAlign w:val="center"/>
            <w:hideMark/>
          </w:tcPr>
          <w:p w14:paraId="788CF829" w14:textId="77777777" w:rsidR="00FE1B0D" w:rsidRPr="00FE1B0D" w:rsidRDefault="00FE1B0D" w:rsidP="00FE1B0D">
            <w:pPr>
              <w:bidi w:val="0"/>
              <w:jc w:val="center"/>
              <w:rPr>
                <w:rFonts w:asciiTheme="minorBidi" w:hAnsiTheme="minorBidi" w:cstheme="minorBidi"/>
                <w:b/>
                <w:bCs/>
                <w:color w:val="000000"/>
                <w:sz w:val="22"/>
                <w:szCs w:val="22"/>
              </w:rPr>
            </w:pPr>
            <w:r w:rsidRPr="00FE1B0D">
              <w:rPr>
                <w:rFonts w:asciiTheme="minorBidi" w:hAnsiTheme="minorBidi" w:cstheme="minorBidi"/>
                <w:b/>
                <w:bCs/>
                <w:color w:val="000000"/>
                <w:sz w:val="22"/>
                <w:szCs w:val="22"/>
              </w:rPr>
              <w:t>TP</w:t>
            </w:r>
          </w:p>
        </w:tc>
        <w:tc>
          <w:tcPr>
            <w:tcW w:w="630" w:type="dxa"/>
            <w:tcBorders>
              <w:top w:val="single" w:sz="4" w:space="0" w:color="auto"/>
              <w:left w:val="nil"/>
              <w:bottom w:val="single" w:sz="4" w:space="0" w:color="auto"/>
              <w:right w:val="single" w:sz="4" w:space="0" w:color="auto"/>
            </w:tcBorders>
            <w:shd w:val="clear" w:color="auto" w:fill="auto"/>
            <w:vAlign w:val="center"/>
            <w:hideMark/>
          </w:tcPr>
          <w:p w14:paraId="53192E56" w14:textId="77777777" w:rsidR="00FE1B0D" w:rsidRPr="00FE1B0D" w:rsidRDefault="00FE1B0D" w:rsidP="00FE1B0D">
            <w:pPr>
              <w:bidi w:val="0"/>
              <w:jc w:val="center"/>
              <w:rPr>
                <w:rFonts w:asciiTheme="minorBidi" w:hAnsiTheme="minorBidi" w:cstheme="minorBidi"/>
                <w:b/>
                <w:bCs/>
                <w:color w:val="000000"/>
                <w:sz w:val="22"/>
                <w:szCs w:val="22"/>
              </w:rPr>
            </w:pPr>
            <w:r w:rsidRPr="00FE1B0D">
              <w:rPr>
                <w:rFonts w:asciiTheme="minorBidi" w:hAnsiTheme="minorBidi" w:cstheme="minorBidi"/>
                <w:b/>
                <w:bCs/>
                <w:color w:val="000000"/>
                <w:sz w:val="22"/>
                <w:szCs w:val="22"/>
              </w:rPr>
              <w:t>FP</w:t>
            </w:r>
          </w:p>
        </w:tc>
        <w:tc>
          <w:tcPr>
            <w:tcW w:w="900" w:type="dxa"/>
            <w:tcBorders>
              <w:top w:val="single" w:sz="4" w:space="0" w:color="auto"/>
              <w:left w:val="nil"/>
              <w:bottom w:val="single" w:sz="4" w:space="0" w:color="auto"/>
              <w:right w:val="single" w:sz="4" w:space="0" w:color="auto"/>
            </w:tcBorders>
            <w:shd w:val="clear" w:color="auto" w:fill="auto"/>
            <w:vAlign w:val="center"/>
            <w:hideMark/>
          </w:tcPr>
          <w:p w14:paraId="08137362" w14:textId="77777777" w:rsidR="00FE1B0D" w:rsidRPr="00FE1B0D" w:rsidRDefault="00FE1B0D" w:rsidP="00FE1B0D">
            <w:pPr>
              <w:bidi w:val="0"/>
              <w:jc w:val="center"/>
              <w:rPr>
                <w:rFonts w:asciiTheme="minorBidi" w:hAnsiTheme="minorBidi" w:cstheme="minorBidi"/>
                <w:b/>
                <w:bCs/>
                <w:color w:val="000000"/>
                <w:sz w:val="22"/>
                <w:szCs w:val="22"/>
              </w:rPr>
            </w:pPr>
            <w:r w:rsidRPr="00FE1B0D">
              <w:rPr>
                <w:rFonts w:asciiTheme="minorBidi" w:hAnsiTheme="minorBidi" w:cstheme="minorBidi"/>
                <w:b/>
                <w:bCs/>
                <w:color w:val="000000"/>
                <w:sz w:val="22"/>
                <w:szCs w:val="22"/>
              </w:rPr>
              <w:t>TN</w:t>
            </w:r>
          </w:p>
        </w:tc>
        <w:tc>
          <w:tcPr>
            <w:tcW w:w="720" w:type="dxa"/>
            <w:tcBorders>
              <w:top w:val="single" w:sz="4" w:space="0" w:color="auto"/>
              <w:left w:val="nil"/>
              <w:bottom w:val="single" w:sz="4" w:space="0" w:color="auto"/>
              <w:right w:val="single" w:sz="4" w:space="0" w:color="auto"/>
            </w:tcBorders>
            <w:shd w:val="clear" w:color="auto" w:fill="auto"/>
            <w:vAlign w:val="center"/>
            <w:hideMark/>
          </w:tcPr>
          <w:p w14:paraId="6D3E3DC8" w14:textId="77777777" w:rsidR="00FE1B0D" w:rsidRPr="00FE1B0D" w:rsidRDefault="00FE1B0D" w:rsidP="00FE1B0D">
            <w:pPr>
              <w:bidi w:val="0"/>
              <w:jc w:val="center"/>
              <w:rPr>
                <w:rFonts w:asciiTheme="minorBidi" w:hAnsiTheme="minorBidi" w:cstheme="minorBidi"/>
                <w:b/>
                <w:bCs/>
                <w:color w:val="000000"/>
                <w:sz w:val="22"/>
                <w:szCs w:val="22"/>
              </w:rPr>
            </w:pPr>
            <w:r w:rsidRPr="00FE1B0D">
              <w:rPr>
                <w:rFonts w:asciiTheme="minorBidi" w:hAnsiTheme="minorBidi" w:cstheme="minorBidi"/>
                <w:b/>
                <w:bCs/>
                <w:color w:val="000000"/>
                <w:sz w:val="22"/>
                <w:szCs w:val="22"/>
              </w:rPr>
              <w:t>FN</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07D510EE" w14:textId="77777777" w:rsidR="00FE1B0D" w:rsidRPr="00FE1B0D" w:rsidRDefault="00FE1B0D" w:rsidP="00FE1B0D">
            <w:pPr>
              <w:bidi w:val="0"/>
              <w:jc w:val="center"/>
              <w:rPr>
                <w:rFonts w:asciiTheme="minorBidi" w:hAnsiTheme="minorBidi" w:cstheme="minorBidi"/>
                <w:b/>
                <w:bCs/>
                <w:color w:val="000000"/>
                <w:sz w:val="22"/>
                <w:szCs w:val="22"/>
              </w:rPr>
            </w:pPr>
            <w:r w:rsidRPr="00FE1B0D">
              <w:rPr>
                <w:rFonts w:asciiTheme="minorBidi" w:hAnsiTheme="minorBidi" w:cstheme="minorBidi"/>
                <w:b/>
                <w:bCs/>
                <w:color w:val="000000"/>
                <w:sz w:val="22"/>
                <w:szCs w:val="22"/>
              </w:rPr>
              <w:t>Precision</w:t>
            </w:r>
          </w:p>
        </w:tc>
        <w:tc>
          <w:tcPr>
            <w:tcW w:w="900" w:type="dxa"/>
            <w:tcBorders>
              <w:top w:val="single" w:sz="4" w:space="0" w:color="auto"/>
              <w:left w:val="nil"/>
              <w:bottom w:val="single" w:sz="4" w:space="0" w:color="auto"/>
              <w:right w:val="single" w:sz="4" w:space="0" w:color="auto"/>
            </w:tcBorders>
            <w:shd w:val="clear" w:color="auto" w:fill="auto"/>
            <w:vAlign w:val="center"/>
            <w:hideMark/>
          </w:tcPr>
          <w:p w14:paraId="13F723E6" w14:textId="77777777" w:rsidR="00FE1B0D" w:rsidRPr="00FE1B0D" w:rsidRDefault="00FE1B0D" w:rsidP="00FE1B0D">
            <w:pPr>
              <w:bidi w:val="0"/>
              <w:jc w:val="center"/>
              <w:rPr>
                <w:rFonts w:asciiTheme="minorBidi" w:hAnsiTheme="minorBidi" w:cstheme="minorBidi"/>
                <w:b/>
                <w:bCs/>
                <w:color w:val="000000"/>
                <w:sz w:val="22"/>
                <w:szCs w:val="22"/>
              </w:rPr>
            </w:pPr>
            <w:r w:rsidRPr="00FE1B0D">
              <w:rPr>
                <w:rFonts w:asciiTheme="minorBidi" w:hAnsiTheme="minorBidi" w:cstheme="minorBidi"/>
                <w:b/>
                <w:bCs/>
                <w:color w:val="000000"/>
                <w:sz w:val="22"/>
                <w:szCs w:val="22"/>
              </w:rPr>
              <w:t>Recall</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0B28F331" w14:textId="77777777" w:rsidR="00FE1B0D" w:rsidRPr="00FE1B0D" w:rsidRDefault="00FE1B0D" w:rsidP="00FE1B0D">
            <w:pPr>
              <w:bidi w:val="0"/>
              <w:jc w:val="center"/>
              <w:rPr>
                <w:rFonts w:asciiTheme="minorBidi" w:hAnsiTheme="minorBidi" w:cstheme="minorBidi"/>
                <w:b/>
                <w:bCs/>
                <w:color w:val="000000"/>
                <w:sz w:val="22"/>
                <w:szCs w:val="22"/>
              </w:rPr>
            </w:pPr>
            <w:r w:rsidRPr="00FE1B0D">
              <w:rPr>
                <w:rFonts w:asciiTheme="minorBidi" w:hAnsiTheme="minorBidi" w:cstheme="minorBidi"/>
                <w:b/>
                <w:bCs/>
                <w:color w:val="000000"/>
                <w:sz w:val="22"/>
                <w:szCs w:val="22"/>
              </w:rPr>
              <w:t>Accuracy</w:t>
            </w:r>
          </w:p>
        </w:tc>
        <w:tc>
          <w:tcPr>
            <w:tcW w:w="1341" w:type="dxa"/>
            <w:tcBorders>
              <w:top w:val="single" w:sz="4" w:space="0" w:color="auto"/>
              <w:left w:val="nil"/>
              <w:bottom w:val="single" w:sz="4" w:space="0" w:color="auto"/>
              <w:right w:val="single" w:sz="4" w:space="0" w:color="auto"/>
            </w:tcBorders>
            <w:shd w:val="clear" w:color="auto" w:fill="auto"/>
            <w:vAlign w:val="center"/>
            <w:hideMark/>
          </w:tcPr>
          <w:p w14:paraId="3D0660F7" w14:textId="77777777" w:rsidR="00FE1B0D" w:rsidRPr="00FE1B0D" w:rsidRDefault="00FE1B0D" w:rsidP="00FE1B0D">
            <w:pPr>
              <w:bidi w:val="0"/>
              <w:jc w:val="center"/>
              <w:rPr>
                <w:rFonts w:asciiTheme="minorBidi" w:hAnsiTheme="minorBidi" w:cstheme="minorBidi"/>
                <w:b/>
                <w:bCs/>
                <w:color w:val="000000"/>
                <w:sz w:val="22"/>
                <w:szCs w:val="22"/>
              </w:rPr>
            </w:pPr>
            <w:r w:rsidRPr="00FE1B0D">
              <w:rPr>
                <w:rFonts w:asciiTheme="minorBidi" w:hAnsiTheme="minorBidi" w:cstheme="minorBidi"/>
                <w:b/>
                <w:bCs/>
                <w:color w:val="000000"/>
                <w:sz w:val="22"/>
                <w:szCs w:val="22"/>
              </w:rPr>
              <w:t>Specificity</w:t>
            </w:r>
          </w:p>
        </w:tc>
        <w:tc>
          <w:tcPr>
            <w:tcW w:w="1042" w:type="dxa"/>
            <w:tcBorders>
              <w:top w:val="single" w:sz="4" w:space="0" w:color="auto"/>
              <w:left w:val="nil"/>
              <w:bottom w:val="single" w:sz="4" w:space="0" w:color="auto"/>
              <w:right w:val="single" w:sz="4" w:space="0" w:color="auto"/>
            </w:tcBorders>
            <w:shd w:val="clear" w:color="auto" w:fill="auto"/>
            <w:vAlign w:val="center"/>
            <w:hideMark/>
          </w:tcPr>
          <w:p w14:paraId="38C2A61E" w14:textId="77777777" w:rsidR="00FE1B0D" w:rsidRPr="00FE1B0D" w:rsidRDefault="00FE1B0D" w:rsidP="00FE1B0D">
            <w:pPr>
              <w:bidi w:val="0"/>
              <w:jc w:val="center"/>
              <w:rPr>
                <w:rFonts w:asciiTheme="minorBidi" w:hAnsiTheme="minorBidi" w:cstheme="minorBidi"/>
                <w:b/>
                <w:bCs/>
                <w:color w:val="000000"/>
                <w:sz w:val="22"/>
                <w:szCs w:val="22"/>
              </w:rPr>
            </w:pPr>
            <w:r w:rsidRPr="00FE1B0D">
              <w:rPr>
                <w:rFonts w:asciiTheme="minorBidi" w:hAnsiTheme="minorBidi" w:cstheme="minorBidi"/>
                <w:b/>
                <w:bCs/>
                <w:color w:val="000000"/>
                <w:sz w:val="22"/>
                <w:szCs w:val="22"/>
              </w:rPr>
              <w:t>ROC Area</w:t>
            </w:r>
          </w:p>
        </w:tc>
        <w:tc>
          <w:tcPr>
            <w:tcW w:w="1326" w:type="dxa"/>
            <w:tcBorders>
              <w:top w:val="single" w:sz="4" w:space="0" w:color="auto"/>
              <w:left w:val="nil"/>
              <w:bottom w:val="single" w:sz="4" w:space="0" w:color="auto"/>
              <w:right w:val="single" w:sz="4" w:space="0" w:color="auto"/>
            </w:tcBorders>
            <w:shd w:val="clear" w:color="auto" w:fill="auto"/>
            <w:vAlign w:val="center"/>
            <w:hideMark/>
          </w:tcPr>
          <w:p w14:paraId="1E6BA431" w14:textId="77777777" w:rsidR="00FE1B0D" w:rsidRPr="00FE1B0D" w:rsidRDefault="00FE1B0D" w:rsidP="00FE1B0D">
            <w:pPr>
              <w:bidi w:val="0"/>
              <w:jc w:val="center"/>
              <w:rPr>
                <w:rFonts w:asciiTheme="minorBidi" w:hAnsiTheme="minorBidi" w:cstheme="minorBidi"/>
                <w:b/>
                <w:bCs/>
                <w:color w:val="000000"/>
                <w:sz w:val="22"/>
                <w:szCs w:val="22"/>
              </w:rPr>
            </w:pPr>
            <w:r w:rsidRPr="00FE1B0D">
              <w:rPr>
                <w:rFonts w:asciiTheme="minorBidi" w:hAnsiTheme="minorBidi" w:cstheme="minorBidi"/>
                <w:b/>
                <w:bCs/>
                <w:color w:val="000000"/>
                <w:sz w:val="22"/>
                <w:szCs w:val="22"/>
              </w:rPr>
              <w:t>Number of Leaves</w:t>
            </w:r>
          </w:p>
        </w:tc>
      </w:tr>
      <w:tr w:rsidR="00FE1B0D" w:rsidRPr="00FE1B0D" w14:paraId="35126A7B" w14:textId="77777777" w:rsidTr="00FE1B0D">
        <w:trPr>
          <w:trHeight w:val="392"/>
        </w:trPr>
        <w:tc>
          <w:tcPr>
            <w:tcW w:w="900" w:type="dxa"/>
            <w:vMerge w:val="restart"/>
            <w:tcBorders>
              <w:top w:val="single" w:sz="8" w:space="0" w:color="auto"/>
              <w:left w:val="single" w:sz="8" w:space="0" w:color="auto"/>
              <w:bottom w:val="single" w:sz="8" w:space="0" w:color="000000"/>
              <w:right w:val="nil"/>
            </w:tcBorders>
            <w:shd w:val="clear" w:color="auto" w:fill="auto"/>
            <w:noWrap/>
            <w:vAlign w:val="center"/>
            <w:hideMark/>
          </w:tcPr>
          <w:p w14:paraId="251CEFFD"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C4.5</w:t>
            </w:r>
          </w:p>
        </w:tc>
        <w:tc>
          <w:tcPr>
            <w:tcW w:w="720" w:type="dxa"/>
            <w:tcBorders>
              <w:top w:val="nil"/>
              <w:left w:val="nil"/>
              <w:bottom w:val="nil"/>
              <w:right w:val="nil"/>
            </w:tcBorders>
            <w:shd w:val="clear" w:color="auto" w:fill="auto"/>
            <w:noWrap/>
            <w:vAlign w:val="center"/>
            <w:hideMark/>
          </w:tcPr>
          <w:p w14:paraId="622F7E65"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1</w:t>
            </w:r>
          </w:p>
        </w:tc>
        <w:tc>
          <w:tcPr>
            <w:tcW w:w="630" w:type="dxa"/>
            <w:tcBorders>
              <w:top w:val="nil"/>
              <w:left w:val="nil"/>
              <w:bottom w:val="nil"/>
              <w:right w:val="nil"/>
            </w:tcBorders>
            <w:shd w:val="clear" w:color="auto" w:fill="auto"/>
            <w:noWrap/>
            <w:vAlign w:val="center"/>
            <w:hideMark/>
          </w:tcPr>
          <w:p w14:paraId="5310DF74"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50</w:t>
            </w:r>
          </w:p>
        </w:tc>
        <w:tc>
          <w:tcPr>
            <w:tcW w:w="1440" w:type="dxa"/>
            <w:tcBorders>
              <w:top w:val="nil"/>
              <w:left w:val="nil"/>
              <w:bottom w:val="nil"/>
              <w:right w:val="nil"/>
            </w:tcBorders>
            <w:shd w:val="clear" w:color="auto" w:fill="auto"/>
            <w:noWrap/>
            <w:vAlign w:val="center"/>
            <w:hideMark/>
          </w:tcPr>
          <w:p w14:paraId="49593B28"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0.1</w:t>
            </w:r>
          </w:p>
        </w:tc>
        <w:tc>
          <w:tcPr>
            <w:tcW w:w="1080" w:type="dxa"/>
            <w:tcBorders>
              <w:top w:val="nil"/>
              <w:left w:val="nil"/>
              <w:bottom w:val="nil"/>
              <w:right w:val="nil"/>
            </w:tcBorders>
            <w:shd w:val="clear" w:color="auto" w:fill="auto"/>
            <w:noWrap/>
            <w:vAlign w:val="center"/>
            <w:hideMark/>
          </w:tcPr>
          <w:p w14:paraId="7F3F5B73"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Y</w:t>
            </w:r>
          </w:p>
        </w:tc>
        <w:tc>
          <w:tcPr>
            <w:tcW w:w="720" w:type="dxa"/>
            <w:tcBorders>
              <w:top w:val="nil"/>
              <w:left w:val="nil"/>
              <w:bottom w:val="nil"/>
              <w:right w:val="nil"/>
            </w:tcBorders>
            <w:shd w:val="clear" w:color="auto" w:fill="auto"/>
            <w:noWrap/>
            <w:vAlign w:val="center"/>
            <w:hideMark/>
          </w:tcPr>
          <w:p w14:paraId="3CA43686"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1013</w:t>
            </w:r>
          </w:p>
        </w:tc>
        <w:tc>
          <w:tcPr>
            <w:tcW w:w="630" w:type="dxa"/>
            <w:tcBorders>
              <w:top w:val="nil"/>
              <w:left w:val="nil"/>
              <w:bottom w:val="nil"/>
              <w:right w:val="nil"/>
            </w:tcBorders>
            <w:shd w:val="clear" w:color="auto" w:fill="auto"/>
            <w:noWrap/>
            <w:vAlign w:val="center"/>
            <w:hideMark/>
          </w:tcPr>
          <w:p w14:paraId="02CC9451"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524</w:t>
            </w:r>
          </w:p>
        </w:tc>
        <w:tc>
          <w:tcPr>
            <w:tcW w:w="900" w:type="dxa"/>
            <w:tcBorders>
              <w:top w:val="nil"/>
              <w:left w:val="nil"/>
              <w:bottom w:val="nil"/>
              <w:right w:val="nil"/>
            </w:tcBorders>
            <w:shd w:val="clear" w:color="auto" w:fill="auto"/>
            <w:noWrap/>
            <w:vAlign w:val="center"/>
            <w:hideMark/>
          </w:tcPr>
          <w:p w14:paraId="7D628E89"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35074</w:t>
            </w:r>
          </w:p>
        </w:tc>
        <w:tc>
          <w:tcPr>
            <w:tcW w:w="720" w:type="dxa"/>
            <w:tcBorders>
              <w:top w:val="nil"/>
              <w:left w:val="nil"/>
              <w:bottom w:val="nil"/>
              <w:right w:val="nil"/>
            </w:tcBorders>
            <w:shd w:val="clear" w:color="auto" w:fill="auto"/>
            <w:noWrap/>
            <w:vAlign w:val="center"/>
            <w:hideMark/>
          </w:tcPr>
          <w:p w14:paraId="490316EE"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3508</w:t>
            </w:r>
          </w:p>
        </w:tc>
        <w:tc>
          <w:tcPr>
            <w:tcW w:w="1260" w:type="dxa"/>
            <w:tcBorders>
              <w:top w:val="nil"/>
              <w:left w:val="nil"/>
              <w:bottom w:val="nil"/>
              <w:right w:val="nil"/>
            </w:tcBorders>
            <w:shd w:val="clear" w:color="000000" w:fill="FEE382"/>
            <w:noWrap/>
            <w:vAlign w:val="center"/>
            <w:hideMark/>
          </w:tcPr>
          <w:p w14:paraId="16938E4B"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65.9%</w:t>
            </w:r>
          </w:p>
        </w:tc>
        <w:tc>
          <w:tcPr>
            <w:tcW w:w="900" w:type="dxa"/>
            <w:tcBorders>
              <w:top w:val="nil"/>
              <w:left w:val="nil"/>
              <w:bottom w:val="nil"/>
              <w:right w:val="nil"/>
            </w:tcBorders>
            <w:shd w:val="clear" w:color="auto" w:fill="auto"/>
            <w:noWrap/>
            <w:vAlign w:val="center"/>
            <w:hideMark/>
          </w:tcPr>
          <w:p w14:paraId="35C680F4"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22.4%</w:t>
            </w:r>
          </w:p>
        </w:tc>
        <w:tc>
          <w:tcPr>
            <w:tcW w:w="1260" w:type="dxa"/>
            <w:tcBorders>
              <w:top w:val="nil"/>
              <w:left w:val="nil"/>
              <w:bottom w:val="nil"/>
              <w:right w:val="nil"/>
            </w:tcBorders>
            <w:shd w:val="clear" w:color="auto" w:fill="auto"/>
            <w:noWrap/>
            <w:vAlign w:val="center"/>
            <w:hideMark/>
          </w:tcPr>
          <w:p w14:paraId="1B4DE2D7"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89.9%</w:t>
            </w:r>
          </w:p>
        </w:tc>
        <w:tc>
          <w:tcPr>
            <w:tcW w:w="1341" w:type="dxa"/>
            <w:tcBorders>
              <w:top w:val="nil"/>
              <w:left w:val="nil"/>
              <w:bottom w:val="nil"/>
              <w:right w:val="nil"/>
            </w:tcBorders>
            <w:shd w:val="clear" w:color="auto" w:fill="auto"/>
            <w:noWrap/>
            <w:vAlign w:val="center"/>
            <w:hideMark/>
          </w:tcPr>
          <w:p w14:paraId="16040F8D"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98.5%</w:t>
            </w:r>
          </w:p>
        </w:tc>
        <w:tc>
          <w:tcPr>
            <w:tcW w:w="1042" w:type="dxa"/>
            <w:tcBorders>
              <w:top w:val="nil"/>
              <w:left w:val="nil"/>
              <w:bottom w:val="nil"/>
              <w:right w:val="nil"/>
            </w:tcBorders>
            <w:shd w:val="clear" w:color="auto" w:fill="auto"/>
            <w:noWrap/>
            <w:vAlign w:val="center"/>
            <w:hideMark/>
          </w:tcPr>
          <w:p w14:paraId="34D5459A"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70.4%</w:t>
            </w:r>
          </w:p>
        </w:tc>
        <w:tc>
          <w:tcPr>
            <w:tcW w:w="1326" w:type="dxa"/>
            <w:tcBorders>
              <w:top w:val="nil"/>
              <w:left w:val="nil"/>
              <w:bottom w:val="nil"/>
              <w:right w:val="single" w:sz="8" w:space="0" w:color="auto"/>
            </w:tcBorders>
            <w:shd w:val="clear" w:color="auto" w:fill="auto"/>
            <w:noWrap/>
            <w:vAlign w:val="center"/>
            <w:hideMark/>
          </w:tcPr>
          <w:p w14:paraId="74DBF351"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24</w:t>
            </w:r>
          </w:p>
        </w:tc>
      </w:tr>
      <w:tr w:rsidR="00FE1B0D" w:rsidRPr="00FE1B0D" w14:paraId="66EE6C2F" w14:textId="77777777" w:rsidTr="00FE1B0D">
        <w:trPr>
          <w:trHeight w:val="392"/>
        </w:trPr>
        <w:tc>
          <w:tcPr>
            <w:tcW w:w="900" w:type="dxa"/>
            <w:vMerge/>
            <w:tcBorders>
              <w:top w:val="single" w:sz="8" w:space="0" w:color="auto"/>
              <w:left w:val="single" w:sz="8" w:space="0" w:color="auto"/>
              <w:bottom w:val="single" w:sz="8" w:space="0" w:color="000000"/>
              <w:right w:val="nil"/>
            </w:tcBorders>
            <w:vAlign w:val="center"/>
            <w:hideMark/>
          </w:tcPr>
          <w:p w14:paraId="1E8BB47F" w14:textId="77777777" w:rsidR="00FE1B0D" w:rsidRPr="00FE1B0D" w:rsidRDefault="00FE1B0D" w:rsidP="00FE1B0D">
            <w:pPr>
              <w:bidi w:val="0"/>
              <w:rPr>
                <w:rFonts w:asciiTheme="minorBidi" w:hAnsiTheme="minorBidi" w:cstheme="minorBidi"/>
                <w:color w:val="000000"/>
                <w:sz w:val="22"/>
                <w:szCs w:val="22"/>
              </w:rPr>
            </w:pPr>
          </w:p>
        </w:tc>
        <w:tc>
          <w:tcPr>
            <w:tcW w:w="720" w:type="dxa"/>
            <w:tcBorders>
              <w:top w:val="nil"/>
              <w:left w:val="nil"/>
              <w:bottom w:val="nil"/>
              <w:right w:val="nil"/>
            </w:tcBorders>
            <w:shd w:val="clear" w:color="auto" w:fill="auto"/>
            <w:noWrap/>
            <w:vAlign w:val="center"/>
            <w:hideMark/>
          </w:tcPr>
          <w:p w14:paraId="70982E5F"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2</w:t>
            </w:r>
          </w:p>
        </w:tc>
        <w:tc>
          <w:tcPr>
            <w:tcW w:w="630" w:type="dxa"/>
            <w:tcBorders>
              <w:top w:val="nil"/>
              <w:left w:val="nil"/>
              <w:bottom w:val="nil"/>
              <w:right w:val="nil"/>
            </w:tcBorders>
            <w:shd w:val="clear" w:color="auto" w:fill="auto"/>
            <w:noWrap/>
            <w:vAlign w:val="center"/>
            <w:hideMark/>
          </w:tcPr>
          <w:p w14:paraId="1937E23C"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200</w:t>
            </w:r>
          </w:p>
        </w:tc>
        <w:tc>
          <w:tcPr>
            <w:tcW w:w="1440" w:type="dxa"/>
            <w:tcBorders>
              <w:top w:val="nil"/>
              <w:left w:val="nil"/>
              <w:bottom w:val="nil"/>
              <w:right w:val="nil"/>
            </w:tcBorders>
            <w:shd w:val="clear" w:color="auto" w:fill="auto"/>
            <w:noWrap/>
            <w:vAlign w:val="center"/>
            <w:hideMark/>
          </w:tcPr>
          <w:p w14:paraId="0FEEC4AF"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0.1</w:t>
            </w:r>
          </w:p>
        </w:tc>
        <w:tc>
          <w:tcPr>
            <w:tcW w:w="1080" w:type="dxa"/>
            <w:tcBorders>
              <w:top w:val="nil"/>
              <w:left w:val="nil"/>
              <w:bottom w:val="nil"/>
              <w:right w:val="nil"/>
            </w:tcBorders>
            <w:shd w:val="clear" w:color="auto" w:fill="auto"/>
            <w:noWrap/>
            <w:vAlign w:val="center"/>
            <w:hideMark/>
          </w:tcPr>
          <w:p w14:paraId="55FC197B"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Y</w:t>
            </w:r>
          </w:p>
        </w:tc>
        <w:tc>
          <w:tcPr>
            <w:tcW w:w="720" w:type="dxa"/>
            <w:tcBorders>
              <w:top w:val="nil"/>
              <w:left w:val="nil"/>
              <w:bottom w:val="nil"/>
              <w:right w:val="nil"/>
            </w:tcBorders>
            <w:shd w:val="clear" w:color="auto" w:fill="auto"/>
            <w:noWrap/>
            <w:vAlign w:val="center"/>
            <w:hideMark/>
          </w:tcPr>
          <w:p w14:paraId="436A6E75"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947</w:t>
            </w:r>
          </w:p>
        </w:tc>
        <w:tc>
          <w:tcPr>
            <w:tcW w:w="630" w:type="dxa"/>
            <w:tcBorders>
              <w:top w:val="nil"/>
              <w:left w:val="nil"/>
              <w:bottom w:val="nil"/>
              <w:right w:val="nil"/>
            </w:tcBorders>
            <w:shd w:val="clear" w:color="auto" w:fill="auto"/>
            <w:noWrap/>
            <w:vAlign w:val="center"/>
            <w:hideMark/>
          </w:tcPr>
          <w:p w14:paraId="651C521F"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458</w:t>
            </w:r>
          </w:p>
        </w:tc>
        <w:tc>
          <w:tcPr>
            <w:tcW w:w="900" w:type="dxa"/>
            <w:tcBorders>
              <w:top w:val="nil"/>
              <w:left w:val="nil"/>
              <w:bottom w:val="nil"/>
              <w:right w:val="nil"/>
            </w:tcBorders>
            <w:shd w:val="clear" w:color="auto" w:fill="auto"/>
            <w:noWrap/>
            <w:vAlign w:val="center"/>
            <w:hideMark/>
          </w:tcPr>
          <w:p w14:paraId="0A876461"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35140</w:t>
            </w:r>
          </w:p>
        </w:tc>
        <w:tc>
          <w:tcPr>
            <w:tcW w:w="720" w:type="dxa"/>
            <w:tcBorders>
              <w:top w:val="nil"/>
              <w:left w:val="nil"/>
              <w:bottom w:val="nil"/>
              <w:right w:val="nil"/>
            </w:tcBorders>
            <w:shd w:val="clear" w:color="auto" w:fill="auto"/>
            <w:noWrap/>
            <w:vAlign w:val="center"/>
            <w:hideMark/>
          </w:tcPr>
          <w:p w14:paraId="07228D0C"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3574</w:t>
            </w:r>
          </w:p>
        </w:tc>
        <w:tc>
          <w:tcPr>
            <w:tcW w:w="1260" w:type="dxa"/>
            <w:tcBorders>
              <w:top w:val="nil"/>
              <w:left w:val="nil"/>
              <w:bottom w:val="nil"/>
              <w:right w:val="nil"/>
            </w:tcBorders>
            <w:shd w:val="clear" w:color="000000" w:fill="9DCF7F"/>
            <w:noWrap/>
            <w:vAlign w:val="center"/>
            <w:hideMark/>
          </w:tcPr>
          <w:p w14:paraId="5389B47D"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67.4%</w:t>
            </w:r>
          </w:p>
        </w:tc>
        <w:tc>
          <w:tcPr>
            <w:tcW w:w="900" w:type="dxa"/>
            <w:tcBorders>
              <w:top w:val="nil"/>
              <w:left w:val="nil"/>
              <w:bottom w:val="nil"/>
              <w:right w:val="nil"/>
            </w:tcBorders>
            <w:shd w:val="clear" w:color="auto" w:fill="auto"/>
            <w:noWrap/>
            <w:vAlign w:val="center"/>
            <w:hideMark/>
          </w:tcPr>
          <w:p w14:paraId="64DE02EA"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20.9%</w:t>
            </w:r>
          </w:p>
        </w:tc>
        <w:tc>
          <w:tcPr>
            <w:tcW w:w="1260" w:type="dxa"/>
            <w:tcBorders>
              <w:top w:val="nil"/>
              <w:left w:val="nil"/>
              <w:bottom w:val="nil"/>
              <w:right w:val="nil"/>
            </w:tcBorders>
            <w:shd w:val="clear" w:color="auto" w:fill="auto"/>
            <w:noWrap/>
            <w:vAlign w:val="center"/>
            <w:hideMark/>
          </w:tcPr>
          <w:p w14:paraId="3422AD3D"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89.9%</w:t>
            </w:r>
          </w:p>
        </w:tc>
        <w:tc>
          <w:tcPr>
            <w:tcW w:w="1341" w:type="dxa"/>
            <w:tcBorders>
              <w:top w:val="nil"/>
              <w:left w:val="nil"/>
              <w:bottom w:val="nil"/>
              <w:right w:val="nil"/>
            </w:tcBorders>
            <w:shd w:val="clear" w:color="auto" w:fill="auto"/>
            <w:noWrap/>
            <w:vAlign w:val="center"/>
            <w:hideMark/>
          </w:tcPr>
          <w:p w14:paraId="315CDC05"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98.7%</w:t>
            </w:r>
          </w:p>
        </w:tc>
        <w:tc>
          <w:tcPr>
            <w:tcW w:w="1042" w:type="dxa"/>
            <w:tcBorders>
              <w:top w:val="nil"/>
              <w:left w:val="nil"/>
              <w:bottom w:val="nil"/>
              <w:right w:val="nil"/>
            </w:tcBorders>
            <w:shd w:val="clear" w:color="auto" w:fill="auto"/>
            <w:noWrap/>
            <w:vAlign w:val="center"/>
            <w:hideMark/>
          </w:tcPr>
          <w:p w14:paraId="52718402"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70.5%</w:t>
            </w:r>
          </w:p>
        </w:tc>
        <w:tc>
          <w:tcPr>
            <w:tcW w:w="1326" w:type="dxa"/>
            <w:tcBorders>
              <w:top w:val="nil"/>
              <w:left w:val="nil"/>
              <w:bottom w:val="nil"/>
              <w:right w:val="single" w:sz="8" w:space="0" w:color="auto"/>
            </w:tcBorders>
            <w:shd w:val="clear" w:color="auto" w:fill="auto"/>
            <w:noWrap/>
            <w:vAlign w:val="center"/>
            <w:hideMark/>
          </w:tcPr>
          <w:p w14:paraId="67E2128C"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9</w:t>
            </w:r>
          </w:p>
        </w:tc>
      </w:tr>
      <w:tr w:rsidR="00FE1B0D" w:rsidRPr="00FE1B0D" w14:paraId="5DB8E5ED" w14:textId="77777777" w:rsidTr="00FE1B0D">
        <w:trPr>
          <w:trHeight w:val="392"/>
        </w:trPr>
        <w:tc>
          <w:tcPr>
            <w:tcW w:w="900" w:type="dxa"/>
            <w:vMerge/>
            <w:tcBorders>
              <w:top w:val="single" w:sz="8" w:space="0" w:color="auto"/>
              <w:left w:val="single" w:sz="8" w:space="0" w:color="auto"/>
              <w:bottom w:val="single" w:sz="8" w:space="0" w:color="000000"/>
              <w:right w:val="nil"/>
            </w:tcBorders>
            <w:vAlign w:val="center"/>
            <w:hideMark/>
          </w:tcPr>
          <w:p w14:paraId="63B9336B" w14:textId="77777777" w:rsidR="00FE1B0D" w:rsidRPr="00FE1B0D" w:rsidRDefault="00FE1B0D" w:rsidP="00FE1B0D">
            <w:pPr>
              <w:bidi w:val="0"/>
              <w:rPr>
                <w:rFonts w:asciiTheme="minorBidi" w:hAnsiTheme="minorBidi" w:cstheme="minorBidi"/>
                <w:color w:val="000000"/>
                <w:sz w:val="22"/>
                <w:szCs w:val="22"/>
              </w:rPr>
            </w:pPr>
          </w:p>
        </w:tc>
        <w:tc>
          <w:tcPr>
            <w:tcW w:w="720" w:type="dxa"/>
            <w:tcBorders>
              <w:top w:val="nil"/>
              <w:left w:val="nil"/>
              <w:bottom w:val="nil"/>
              <w:right w:val="nil"/>
            </w:tcBorders>
            <w:shd w:val="clear" w:color="auto" w:fill="auto"/>
            <w:noWrap/>
            <w:vAlign w:val="center"/>
            <w:hideMark/>
          </w:tcPr>
          <w:p w14:paraId="52F682BC"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3</w:t>
            </w:r>
          </w:p>
        </w:tc>
        <w:tc>
          <w:tcPr>
            <w:tcW w:w="630" w:type="dxa"/>
            <w:tcBorders>
              <w:top w:val="nil"/>
              <w:left w:val="nil"/>
              <w:bottom w:val="nil"/>
              <w:right w:val="nil"/>
            </w:tcBorders>
            <w:shd w:val="clear" w:color="auto" w:fill="auto"/>
            <w:noWrap/>
            <w:vAlign w:val="center"/>
            <w:hideMark/>
          </w:tcPr>
          <w:p w14:paraId="56025198"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50</w:t>
            </w:r>
          </w:p>
        </w:tc>
        <w:tc>
          <w:tcPr>
            <w:tcW w:w="1440" w:type="dxa"/>
            <w:tcBorders>
              <w:top w:val="nil"/>
              <w:left w:val="nil"/>
              <w:bottom w:val="nil"/>
              <w:right w:val="nil"/>
            </w:tcBorders>
            <w:shd w:val="clear" w:color="auto" w:fill="auto"/>
            <w:noWrap/>
            <w:vAlign w:val="center"/>
            <w:hideMark/>
          </w:tcPr>
          <w:p w14:paraId="32011241"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0.25</w:t>
            </w:r>
          </w:p>
        </w:tc>
        <w:tc>
          <w:tcPr>
            <w:tcW w:w="1080" w:type="dxa"/>
            <w:tcBorders>
              <w:top w:val="nil"/>
              <w:left w:val="nil"/>
              <w:bottom w:val="nil"/>
              <w:right w:val="nil"/>
            </w:tcBorders>
            <w:shd w:val="clear" w:color="auto" w:fill="auto"/>
            <w:noWrap/>
            <w:vAlign w:val="center"/>
            <w:hideMark/>
          </w:tcPr>
          <w:p w14:paraId="6E261FE0"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Y</w:t>
            </w:r>
          </w:p>
        </w:tc>
        <w:tc>
          <w:tcPr>
            <w:tcW w:w="720" w:type="dxa"/>
            <w:tcBorders>
              <w:top w:val="nil"/>
              <w:left w:val="nil"/>
              <w:bottom w:val="nil"/>
              <w:right w:val="nil"/>
            </w:tcBorders>
            <w:shd w:val="clear" w:color="auto" w:fill="auto"/>
            <w:noWrap/>
            <w:vAlign w:val="center"/>
            <w:hideMark/>
          </w:tcPr>
          <w:p w14:paraId="47A1D387"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1094</w:t>
            </w:r>
          </w:p>
        </w:tc>
        <w:tc>
          <w:tcPr>
            <w:tcW w:w="630" w:type="dxa"/>
            <w:tcBorders>
              <w:top w:val="nil"/>
              <w:left w:val="nil"/>
              <w:bottom w:val="nil"/>
              <w:right w:val="nil"/>
            </w:tcBorders>
            <w:shd w:val="clear" w:color="auto" w:fill="auto"/>
            <w:noWrap/>
            <w:vAlign w:val="center"/>
            <w:hideMark/>
          </w:tcPr>
          <w:p w14:paraId="263CC553"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555</w:t>
            </w:r>
          </w:p>
        </w:tc>
        <w:tc>
          <w:tcPr>
            <w:tcW w:w="900" w:type="dxa"/>
            <w:tcBorders>
              <w:top w:val="nil"/>
              <w:left w:val="nil"/>
              <w:bottom w:val="nil"/>
              <w:right w:val="nil"/>
            </w:tcBorders>
            <w:shd w:val="clear" w:color="auto" w:fill="auto"/>
            <w:noWrap/>
            <w:vAlign w:val="center"/>
            <w:hideMark/>
          </w:tcPr>
          <w:p w14:paraId="046ACE7B"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35043</w:t>
            </w:r>
          </w:p>
        </w:tc>
        <w:tc>
          <w:tcPr>
            <w:tcW w:w="720" w:type="dxa"/>
            <w:tcBorders>
              <w:top w:val="nil"/>
              <w:left w:val="nil"/>
              <w:bottom w:val="nil"/>
              <w:right w:val="nil"/>
            </w:tcBorders>
            <w:shd w:val="clear" w:color="auto" w:fill="auto"/>
            <w:noWrap/>
            <w:vAlign w:val="center"/>
            <w:hideMark/>
          </w:tcPr>
          <w:p w14:paraId="1080098C"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3427</w:t>
            </w:r>
          </w:p>
        </w:tc>
        <w:tc>
          <w:tcPr>
            <w:tcW w:w="1260" w:type="dxa"/>
            <w:tcBorders>
              <w:top w:val="nil"/>
              <w:left w:val="nil"/>
              <w:bottom w:val="nil"/>
              <w:right w:val="nil"/>
            </w:tcBorders>
            <w:shd w:val="clear" w:color="000000" w:fill="EFE784"/>
            <w:noWrap/>
            <w:vAlign w:val="center"/>
            <w:hideMark/>
          </w:tcPr>
          <w:p w14:paraId="1AFAF091"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66.3%</w:t>
            </w:r>
          </w:p>
        </w:tc>
        <w:tc>
          <w:tcPr>
            <w:tcW w:w="900" w:type="dxa"/>
            <w:tcBorders>
              <w:top w:val="nil"/>
              <w:left w:val="nil"/>
              <w:bottom w:val="nil"/>
              <w:right w:val="nil"/>
            </w:tcBorders>
            <w:shd w:val="clear" w:color="auto" w:fill="auto"/>
            <w:noWrap/>
            <w:vAlign w:val="center"/>
            <w:hideMark/>
          </w:tcPr>
          <w:p w14:paraId="27EBA0B3"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24.2%</w:t>
            </w:r>
          </w:p>
        </w:tc>
        <w:tc>
          <w:tcPr>
            <w:tcW w:w="1260" w:type="dxa"/>
            <w:tcBorders>
              <w:top w:val="nil"/>
              <w:left w:val="nil"/>
              <w:bottom w:val="nil"/>
              <w:right w:val="nil"/>
            </w:tcBorders>
            <w:shd w:val="clear" w:color="auto" w:fill="auto"/>
            <w:noWrap/>
            <w:vAlign w:val="center"/>
            <w:hideMark/>
          </w:tcPr>
          <w:p w14:paraId="1580CB72"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90.1%</w:t>
            </w:r>
          </w:p>
        </w:tc>
        <w:tc>
          <w:tcPr>
            <w:tcW w:w="1341" w:type="dxa"/>
            <w:tcBorders>
              <w:top w:val="nil"/>
              <w:left w:val="nil"/>
              <w:bottom w:val="nil"/>
              <w:right w:val="nil"/>
            </w:tcBorders>
            <w:shd w:val="clear" w:color="auto" w:fill="auto"/>
            <w:noWrap/>
            <w:vAlign w:val="center"/>
            <w:hideMark/>
          </w:tcPr>
          <w:p w14:paraId="090994C8"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98.4%</w:t>
            </w:r>
          </w:p>
        </w:tc>
        <w:tc>
          <w:tcPr>
            <w:tcW w:w="1042" w:type="dxa"/>
            <w:tcBorders>
              <w:top w:val="nil"/>
              <w:left w:val="nil"/>
              <w:bottom w:val="nil"/>
              <w:right w:val="nil"/>
            </w:tcBorders>
            <w:shd w:val="clear" w:color="auto" w:fill="auto"/>
            <w:noWrap/>
            <w:vAlign w:val="center"/>
            <w:hideMark/>
          </w:tcPr>
          <w:p w14:paraId="4F9D7141"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70.9%</w:t>
            </w:r>
          </w:p>
        </w:tc>
        <w:tc>
          <w:tcPr>
            <w:tcW w:w="1326" w:type="dxa"/>
            <w:tcBorders>
              <w:top w:val="nil"/>
              <w:left w:val="nil"/>
              <w:bottom w:val="nil"/>
              <w:right w:val="single" w:sz="8" w:space="0" w:color="auto"/>
            </w:tcBorders>
            <w:shd w:val="clear" w:color="auto" w:fill="auto"/>
            <w:noWrap/>
            <w:vAlign w:val="center"/>
            <w:hideMark/>
          </w:tcPr>
          <w:p w14:paraId="660EB815"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34</w:t>
            </w:r>
          </w:p>
        </w:tc>
      </w:tr>
      <w:tr w:rsidR="00FE1B0D" w:rsidRPr="00FE1B0D" w14:paraId="07C05263" w14:textId="77777777" w:rsidTr="00FE1B0D">
        <w:trPr>
          <w:trHeight w:val="392"/>
        </w:trPr>
        <w:tc>
          <w:tcPr>
            <w:tcW w:w="900" w:type="dxa"/>
            <w:vMerge/>
            <w:tcBorders>
              <w:top w:val="single" w:sz="8" w:space="0" w:color="auto"/>
              <w:left w:val="single" w:sz="8" w:space="0" w:color="auto"/>
              <w:bottom w:val="single" w:sz="8" w:space="0" w:color="000000"/>
              <w:right w:val="nil"/>
            </w:tcBorders>
            <w:vAlign w:val="center"/>
            <w:hideMark/>
          </w:tcPr>
          <w:p w14:paraId="1959AF4F" w14:textId="77777777" w:rsidR="00FE1B0D" w:rsidRPr="00FE1B0D" w:rsidRDefault="00FE1B0D" w:rsidP="00FE1B0D">
            <w:pPr>
              <w:bidi w:val="0"/>
              <w:rPr>
                <w:rFonts w:asciiTheme="minorBidi" w:hAnsiTheme="minorBidi" w:cstheme="minorBidi"/>
                <w:color w:val="000000"/>
                <w:sz w:val="22"/>
                <w:szCs w:val="22"/>
              </w:rPr>
            </w:pPr>
          </w:p>
        </w:tc>
        <w:tc>
          <w:tcPr>
            <w:tcW w:w="720" w:type="dxa"/>
            <w:tcBorders>
              <w:top w:val="nil"/>
              <w:left w:val="nil"/>
              <w:bottom w:val="nil"/>
              <w:right w:val="nil"/>
            </w:tcBorders>
            <w:shd w:val="clear" w:color="auto" w:fill="auto"/>
            <w:noWrap/>
            <w:vAlign w:val="center"/>
            <w:hideMark/>
          </w:tcPr>
          <w:p w14:paraId="20A726FE"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4</w:t>
            </w:r>
          </w:p>
        </w:tc>
        <w:tc>
          <w:tcPr>
            <w:tcW w:w="630" w:type="dxa"/>
            <w:tcBorders>
              <w:top w:val="nil"/>
              <w:left w:val="nil"/>
              <w:bottom w:val="nil"/>
              <w:right w:val="nil"/>
            </w:tcBorders>
            <w:shd w:val="clear" w:color="auto" w:fill="auto"/>
            <w:noWrap/>
            <w:vAlign w:val="center"/>
            <w:hideMark/>
          </w:tcPr>
          <w:p w14:paraId="478FA814"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200</w:t>
            </w:r>
          </w:p>
        </w:tc>
        <w:tc>
          <w:tcPr>
            <w:tcW w:w="1440" w:type="dxa"/>
            <w:tcBorders>
              <w:top w:val="nil"/>
              <w:left w:val="nil"/>
              <w:bottom w:val="nil"/>
              <w:right w:val="nil"/>
            </w:tcBorders>
            <w:shd w:val="clear" w:color="auto" w:fill="auto"/>
            <w:noWrap/>
            <w:vAlign w:val="center"/>
            <w:hideMark/>
          </w:tcPr>
          <w:p w14:paraId="6D2FDDE1"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0.25</w:t>
            </w:r>
          </w:p>
        </w:tc>
        <w:tc>
          <w:tcPr>
            <w:tcW w:w="1080" w:type="dxa"/>
            <w:tcBorders>
              <w:top w:val="nil"/>
              <w:left w:val="nil"/>
              <w:bottom w:val="nil"/>
              <w:right w:val="nil"/>
            </w:tcBorders>
            <w:shd w:val="clear" w:color="auto" w:fill="auto"/>
            <w:noWrap/>
            <w:vAlign w:val="center"/>
            <w:hideMark/>
          </w:tcPr>
          <w:p w14:paraId="6060000A"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Y</w:t>
            </w:r>
          </w:p>
        </w:tc>
        <w:tc>
          <w:tcPr>
            <w:tcW w:w="720" w:type="dxa"/>
            <w:tcBorders>
              <w:top w:val="nil"/>
              <w:left w:val="nil"/>
              <w:bottom w:val="nil"/>
              <w:right w:val="nil"/>
            </w:tcBorders>
            <w:shd w:val="clear" w:color="auto" w:fill="auto"/>
            <w:noWrap/>
            <w:vAlign w:val="center"/>
            <w:hideMark/>
          </w:tcPr>
          <w:p w14:paraId="5DEE70D9"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1002</w:t>
            </w:r>
          </w:p>
        </w:tc>
        <w:tc>
          <w:tcPr>
            <w:tcW w:w="630" w:type="dxa"/>
            <w:tcBorders>
              <w:top w:val="nil"/>
              <w:left w:val="nil"/>
              <w:bottom w:val="nil"/>
              <w:right w:val="nil"/>
            </w:tcBorders>
            <w:shd w:val="clear" w:color="auto" w:fill="auto"/>
            <w:noWrap/>
            <w:vAlign w:val="center"/>
            <w:hideMark/>
          </w:tcPr>
          <w:p w14:paraId="1F6C2048"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477</w:t>
            </w:r>
          </w:p>
        </w:tc>
        <w:tc>
          <w:tcPr>
            <w:tcW w:w="900" w:type="dxa"/>
            <w:tcBorders>
              <w:top w:val="nil"/>
              <w:left w:val="nil"/>
              <w:bottom w:val="nil"/>
              <w:right w:val="nil"/>
            </w:tcBorders>
            <w:shd w:val="clear" w:color="auto" w:fill="auto"/>
            <w:noWrap/>
            <w:vAlign w:val="center"/>
            <w:hideMark/>
          </w:tcPr>
          <w:p w14:paraId="121F2FC5"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35121</w:t>
            </w:r>
          </w:p>
        </w:tc>
        <w:tc>
          <w:tcPr>
            <w:tcW w:w="720" w:type="dxa"/>
            <w:tcBorders>
              <w:top w:val="nil"/>
              <w:left w:val="nil"/>
              <w:bottom w:val="nil"/>
              <w:right w:val="nil"/>
            </w:tcBorders>
            <w:shd w:val="clear" w:color="auto" w:fill="auto"/>
            <w:noWrap/>
            <w:vAlign w:val="center"/>
            <w:hideMark/>
          </w:tcPr>
          <w:p w14:paraId="5178423A"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3519</w:t>
            </w:r>
          </w:p>
        </w:tc>
        <w:tc>
          <w:tcPr>
            <w:tcW w:w="1260" w:type="dxa"/>
            <w:tcBorders>
              <w:top w:val="nil"/>
              <w:left w:val="nil"/>
              <w:bottom w:val="nil"/>
              <w:right w:val="nil"/>
            </w:tcBorders>
            <w:shd w:val="clear" w:color="000000" w:fill="83C87D"/>
            <w:noWrap/>
            <w:vAlign w:val="center"/>
            <w:hideMark/>
          </w:tcPr>
          <w:p w14:paraId="0D91849D"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67.7%</w:t>
            </w:r>
          </w:p>
        </w:tc>
        <w:tc>
          <w:tcPr>
            <w:tcW w:w="900" w:type="dxa"/>
            <w:tcBorders>
              <w:top w:val="nil"/>
              <w:left w:val="nil"/>
              <w:bottom w:val="nil"/>
              <w:right w:val="nil"/>
            </w:tcBorders>
            <w:shd w:val="clear" w:color="auto" w:fill="auto"/>
            <w:noWrap/>
            <w:vAlign w:val="center"/>
            <w:hideMark/>
          </w:tcPr>
          <w:p w14:paraId="229930D6"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22.2%</w:t>
            </w:r>
          </w:p>
        </w:tc>
        <w:tc>
          <w:tcPr>
            <w:tcW w:w="1260" w:type="dxa"/>
            <w:tcBorders>
              <w:top w:val="nil"/>
              <w:left w:val="nil"/>
              <w:bottom w:val="nil"/>
              <w:right w:val="nil"/>
            </w:tcBorders>
            <w:shd w:val="clear" w:color="auto" w:fill="auto"/>
            <w:noWrap/>
            <w:vAlign w:val="center"/>
            <w:hideMark/>
          </w:tcPr>
          <w:p w14:paraId="69F34540"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90.0%</w:t>
            </w:r>
          </w:p>
        </w:tc>
        <w:tc>
          <w:tcPr>
            <w:tcW w:w="1341" w:type="dxa"/>
            <w:tcBorders>
              <w:top w:val="nil"/>
              <w:left w:val="nil"/>
              <w:bottom w:val="nil"/>
              <w:right w:val="nil"/>
            </w:tcBorders>
            <w:shd w:val="clear" w:color="auto" w:fill="auto"/>
            <w:noWrap/>
            <w:vAlign w:val="center"/>
            <w:hideMark/>
          </w:tcPr>
          <w:p w14:paraId="34B49B57"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98.7%</w:t>
            </w:r>
          </w:p>
        </w:tc>
        <w:tc>
          <w:tcPr>
            <w:tcW w:w="1042" w:type="dxa"/>
            <w:tcBorders>
              <w:top w:val="nil"/>
              <w:left w:val="nil"/>
              <w:bottom w:val="nil"/>
              <w:right w:val="nil"/>
            </w:tcBorders>
            <w:shd w:val="clear" w:color="auto" w:fill="auto"/>
            <w:noWrap/>
            <w:vAlign w:val="center"/>
            <w:hideMark/>
          </w:tcPr>
          <w:p w14:paraId="0FB83273"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70.9%</w:t>
            </w:r>
          </w:p>
        </w:tc>
        <w:tc>
          <w:tcPr>
            <w:tcW w:w="1326" w:type="dxa"/>
            <w:tcBorders>
              <w:top w:val="nil"/>
              <w:left w:val="nil"/>
              <w:bottom w:val="nil"/>
              <w:right w:val="single" w:sz="8" w:space="0" w:color="auto"/>
            </w:tcBorders>
            <w:shd w:val="clear" w:color="auto" w:fill="auto"/>
            <w:noWrap/>
            <w:vAlign w:val="center"/>
            <w:hideMark/>
          </w:tcPr>
          <w:p w14:paraId="28741116"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9</w:t>
            </w:r>
          </w:p>
        </w:tc>
      </w:tr>
      <w:tr w:rsidR="00FE1B0D" w:rsidRPr="00FE1B0D" w14:paraId="2D0236B7" w14:textId="77777777" w:rsidTr="00FE1B0D">
        <w:trPr>
          <w:trHeight w:val="392"/>
        </w:trPr>
        <w:tc>
          <w:tcPr>
            <w:tcW w:w="900" w:type="dxa"/>
            <w:vMerge/>
            <w:tcBorders>
              <w:top w:val="single" w:sz="8" w:space="0" w:color="auto"/>
              <w:left w:val="single" w:sz="8" w:space="0" w:color="auto"/>
              <w:bottom w:val="single" w:sz="8" w:space="0" w:color="000000"/>
              <w:right w:val="nil"/>
            </w:tcBorders>
            <w:vAlign w:val="center"/>
            <w:hideMark/>
          </w:tcPr>
          <w:p w14:paraId="782547D3" w14:textId="77777777" w:rsidR="00FE1B0D" w:rsidRPr="00FE1B0D" w:rsidRDefault="00FE1B0D" w:rsidP="00FE1B0D">
            <w:pPr>
              <w:bidi w:val="0"/>
              <w:rPr>
                <w:rFonts w:asciiTheme="minorBidi" w:hAnsiTheme="minorBidi" w:cstheme="minorBidi"/>
                <w:color w:val="000000"/>
                <w:sz w:val="22"/>
                <w:szCs w:val="22"/>
              </w:rPr>
            </w:pPr>
          </w:p>
        </w:tc>
        <w:tc>
          <w:tcPr>
            <w:tcW w:w="720" w:type="dxa"/>
            <w:tcBorders>
              <w:top w:val="nil"/>
              <w:left w:val="nil"/>
              <w:bottom w:val="nil"/>
              <w:right w:val="nil"/>
            </w:tcBorders>
            <w:shd w:val="clear" w:color="auto" w:fill="auto"/>
            <w:noWrap/>
            <w:vAlign w:val="center"/>
            <w:hideMark/>
          </w:tcPr>
          <w:p w14:paraId="49415BC5"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5</w:t>
            </w:r>
          </w:p>
        </w:tc>
        <w:tc>
          <w:tcPr>
            <w:tcW w:w="630" w:type="dxa"/>
            <w:tcBorders>
              <w:top w:val="nil"/>
              <w:left w:val="nil"/>
              <w:bottom w:val="nil"/>
              <w:right w:val="nil"/>
            </w:tcBorders>
            <w:shd w:val="clear" w:color="auto" w:fill="auto"/>
            <w:noWrap/>
            <w:vAlign w:val="center"/>
            <w:hideMark/>
          </w:tcPr>
          <w:p w14:paraId="6B6A609E"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50</w:t>
            </w:r>
          </w:p>
        </w:tc>
        <w:tc>
          <w:tcPr>
            <w:tcW w:w="1440" w:type="dxa"/>
            <w:tcBorders>
              <w:top w:val="nil"/>
              <w:left w:val="nil"/>
              <w:bottom w:val="nil"/>
              <w:right w:val="nil"/>
            </w:tcBorders>
            <w:shd w:val="clear" w:color="auto" w:fill="auto"/>
            <w:noWrap/>
            <w:vAlign w:val="center"/>
            <w:hideMark/>
          </w:tcPr>
          <w:p w14:paraId="6B09753F"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0.5</w:t>
            </w:r>
          </w:p>
        </w:tc>
        <w:tc>
          <w:tcPr>
            <w:tcW w:w="1080" w:type="dxa"/>
            <w:tcBorders>
              <w:top w:val="nil"/>
              <w:left w:val="nil"/>
              <w:bottom w:val="nil"/>
              <w:right w:val="nil"/>
            </w:tcBorders>
            <w:shd w:val="clear" w:color="auto" w:fill="auto"/>
            <w:noWrap/>
            <w:vAlign w:val="center"/>
            <w:hideMark/>
          </w:tcPr>
          <w:p w14:paraId="64E3E8CC"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Y</w:t>
            </w:r>
          </w:p>
        </w:tc>
        <w:tc>
          <w:tcPr>
            <w:tcW w:w="720" w:type="dxa"/>
            <w:tcBorders>
              <w:top w:val="nil"/>
              <w:left w:val="nil"/>
              <w:bottom w:val="nil"/>
              <w:right w:val="nil"/>
            </w:tcBorders>
            <w:shd w:val="clear" w:color="auto" w:fill="auto"/>
            <w:noWrap/>
            <w:vAlign w:val="center"/>
            <w:hideMark/>
          </w:tcPr>
          <w:p w14:paraId="1666BE24"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1177</w:t>
            </w:r>
          </w:p>
        </w:tc>
        <w:tc>
          <w:tcPr>
            <w:tcW w:w="630" w:type="dxa"/>
            <w:tcBorders>
              <w:top w:val="nil"/>
              <w:left w:val="nil"/>
              <w:bottom w:val="nil"/>
              <w:right w:val="nil"/>
            </w:tcBorders>
            <w:shd w:val="clear" w:color="auto" w:fill="auto"/>
            <w:noWrap/>
            <w:vAlign w:val="center"/>
            <w:hideMark/>
          </w:tcPr>
          <w:p w14:paraId="7E99315B"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627</w:t>
            </w:r>
          </w:p>
        </w:tc>
        <w:tc>
          <w:tcPr>
            <w:tcW w:w="900" w:type="dxa"/>
            <w:tcBorders>
              <w:top w:val="nil"/>
              <w:left w:val="nil"/>
              <w:bottom w:val="nil"/>
              <w:right w:val="nil"/>
            </w:tcBorders>
            <w:shd w:val="clear" w:color="auto" w:fill="auto"/>
            <w:noWrap/>
            <w:vAlign w:val="center"/>
            <w:hideMark/>
          </w:tcPr>
          <w:p w14:paraId="56077ECC"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34926</w:t>
            </w:r>
          </w:p>
        </w:tc>
        <w:tc>
          <w:tcPr>
            <w:tcW w:w="720" w:type="dxa"/>
            <w:tcBorders>
              <w:top w:val="nil"/>
              <w:left w:val="nil"/>
              <w:bottom w:val="nil"/>
              <w:right w:val="nil"/>
            </w:tcBorders>
            <w:shd w:val="clear" w:color="auto" w:fill="auto"/>
            <w:noWrap/>
            <w:vAlign w:val="center"/>
            <w:hideMark/>
          </w:tcPr>
          <w:p w14:paraId="789832FF"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3389</w:t>
            </w:r>
          </w:p>
        </w:tc>
        <w:tc>
          <w:tcPr>
            <w:tcW w:w="1260" w:type="dxa"/>
            <w:tcBorders>
              <w:top w:val="nil"/>
              <w:left w:val="nil"/>
              <w:bottom w:val="nil"/>
              <w:right w:val="nil"/>
            </w:tcBorders>
            <w:shd w:val="clear" w:color="000000" w:fill="FDCD7E"/>
            <w:noWrap/>
            <w:vAlign w:val="center"/>
            <w:hideMark/>
          </w:tcPr>
          <w:p w14:paraId="01E94725"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65.2%</w:t>
            </w:r>
          </w:p>
        </w:tc>
        <w:tc>
          <w:tcPr>
            <w:tcW w:w="900" w:type="dxa"/>
            <w:tcBorders>
              <w:top w:val="nil"/>
              <w:left w:val="nil"/>
              <w:bottom w:val="nil"/>
              <w:right w:val="nil"/>
            </w:tcBorders>
            <w:shd w:val="clear" w:color="auto" w:fill="auto"/>
            <w:noWrap/>
            <w:vAlign w:val="center"/>
            <w:hideMark/>
          </w:tcPr>
          <w:p w14:paraId="6D5AF622"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25.8%</w:t>
            </w:r>
          </w:p>
        </w:tc>
        <w:tc>
          <w:tcPr>
            <w:tcW w:w="1260" w:type="dxa"/>
            <w:tcBorders>
              <w:top w:val="nil"/>
              <w:left w:val="nil"/>
              <w:bottom w:val="nil"/>
              <w:right w:val="nil"/>
            </w:tcBorders>
            <w:shd w:val="clear" w:color="auto" w:fill="auto"/>
            <w:noWrap/>
            <w:vAlign w:val="center"/>
            <w:hideMark/>
          </w:tcPr>
          <w:p w14:paraId="55A17030"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90.0%</w:t>
            </w:r>
          </w:p>
        </w:tc>
        <w:tc>
          <w:tcPr>
            <w:tcW w:w="1341" w:type="dxa"/>
            <w:tcBorders>
              <w:top w:val="nil"/>
              <w:left w:val="nil"/>
              <w:bottom w:val="nil"/>
              <w:right w:val="nil"/>
            </w:tcBorders>
            <w:shd w:val="clear" w:color="auto" w:fill="auto"/>
            <w:noWrap/>
            <w:vAlign w:val="center"/>
            <w:hideMark/>
          </w:tcPr>
          <w:p w14:paraId="2D59B954"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98.2%</w:t>
            </w:r>
          </w:p>
        </w:tc>
        <w:tc>
          <w:tcPr>
            <w:tcW w:w="1042" w:type="dxa"/>
            <w:tcBorders>
              <w:top w:val="nil"/>
              <w:left w:val="nil"/>
              <w:bottom w:val="nil"/>
              <w:right w:val="nil"/>
            </w:tcBorders>
            <w:shd w:val="clear" w:color="auto" w:fill="auto"/>
            <w:noWrap/>
            <w:vAlign w:val="center"/>
            <w:hideMark/>
          </w:tcPr>
          <w:p w14:paraId="6627A7D3"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76.2%</w:t>
            </w:r>
          </w:p>
        </w:tc>
        <w:tc>
          <w:tcPr>
            <w:tcW w:w="1326" w:type="dxa"/>
            <w:tcBorders>
              <w:top w:val="nil"/>
              <w:left w:val="nil"/>
              <w:bottom w:val="nil"/>
              <w:right w:val="single" w:sz="8" w:space="0" w:color="auto"/>
            </w:tcBorders>
            <w:shd w:val="clear" w:color="auto" w:fill="auto"/>
            <w:noWrap/>
            <w:vAlign w:val="center"/>
            <w:hideMark/>
          </w:tcPr>
          <w:p w14:paraId="1A5E4177"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67</w:t>
            </w:r>
          </w:p>
        </w:tc>
      </w:tr>
      <w:tr w:rsidR="00FE1B0D" w:rsidRPr="00FE1B0D" w14:paraId="34999726" w14:textId="77777777" w:rsidTr="00FE1B0D">
        <w:trPr>
          <w:trHeight w:val="392"/>
        </w:trPr>
        <w:tc>
          <w:tcPr>
            <w:tcW w:w="900" w:type="dxa"/>
            <w:vMerge/>
            <w:tcBorders>
              <w:top w:val="single" w:sz="8" w:space="0" w:color="auto"/>
              <w:left w:val="single" w:sz="8" w:space="0" w:color="auto"/>
              <w:bottom w:val="single" w:sz="8" w:space="0" w:color="000000"/>
              <w:right w:val="nil"/>
            </w:tcBorders>
            <w:vAlign w:val="center"/>
            <w:hideMark/>
          </w:tcPr>
          <w:p w14:paraId="48F9E512" w14:textId="77777777" w:rsidR="00FE1B0D" w:rsidRPr="00FE1B0D" w:rsidRDefault="00FE1B0D" w:rsidP="00FE1B0D">
            <w:pPr>
              <w:bidi w:val="0"/>
              <w:rPr>
                <w:rFonts w:asciiTheme="minorBidi" w:hAnsiTheme="minorBidi" w:cstheme="minorBidi"/>
                <w:color w:val="000000"/>
                <w:sz w:val="22"/>
                <w:szCs w:val="22"/>
              </w:rPr>
            </w:pPr>
          </w:p>
        </w:tc>
        <w:tc>
          <w:tcPr>
            <w:tcW w:w="720" w:type="dxa"/>
            <w:tcBorders>
              <w:top w:val="nil"/>
              <w:left w:val="nil"/>
              <w:bottom w:val="nil"/>
              <w:right w:val="nil"/>
            </w:tcBorders>
            <w:shd w:val="clear" w:color="auto" w:fill="auto"/>
            <w:noWrap/>
            <w:vAlign w:val="center"/>
            <w:hideMark/>
          </w:tcPr>
          <w:p w14:paraId="35D5AE2B"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6</w:t>
            </w:r>
          </w:p>
        </w:tc>
        <w:tc>
          <w:tcPr>
            <w:tcW w:w="630" w:type="dxa"/>
            <w:tcBorders>
              <w:top w:val="nil"/>
              <w:left w:val="nil"/>
              <w:bottom w:val="nil"/>
              <w:right w:val="nil"/>
            </w:tcBorders>
            <w:shd w:val="clear" w:color="auto" w:fill="auto"/>
            <w:noWrap/>
            <w:vAlign w:val="center"/>
            <w:hideMark/>
          </w:tcPr>
          <w:p w14:paraId="61877E29"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200</w:t>
            </w:r>
          </w:p>
        </w:tc>
        <w:tc>
          <w:tcPr>
            <w:tcW w:w="1440" w:type="dxa"/>
            <w:tcBorders>
              <w:top w:val="nil"/>
              <w:left w:val="nil"/>
              <w:bottom w:val="nil"/>
              <w:right w:val="nil"/>
            </w:tcBorders>
            <w:shd w:val="clear" w:color="auto" w:fill="auto"/>
            <w:noWrap/>
            <w:vAlign w:val="center"/>
            <w:hideMark/>
          </w:tcPr>
          <w:p w14:paraId="25FFE33B"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0.5</w:t>
            </w:r>
          </w:p>
        </w:tc>
        <w:tc>
          <w:tcPr>
            <w:tcW w:w="1080" w:type="dxa"/>
            <w:tcBorders>
              <w:top w:val="nil"/>
              <w:left w:val="nil"/>
              <w:bottom w:val="nil"/>
              <w:right w:val="nil"/>
            </w:tcBorders>
            <w:shd w:val="clear" w:color="auto" w:fill="auto"/>
            <w:noWrap/>
            <w:vAlign w:val="center"/>
            <w:hideMark/>
          </w:tcPr>
          <w:p w14:paraId="64BD1D55"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Y</w:t>
            </w:r>
          </w:p>
        </w:tc>
        <w:tc>
          <w:tcPr>
            <w:tcW w:w="720" w:type="dxa"/>
            <w:tcBorders>
              <w:top w:val="nil"/>
              <w:left w:val="nil"/>
              <w:bottom w:val="nil"/>
              <w:right w:val="nil"/>
            </w:tcBorders>
            <w:shd w:val="clear" w:color="auto" w:fill="auto"/>
            <w:noWrap/>
            <w:vAlign w:val="center"/>
            <w:hideMark/>
          </w:tcPr>
          <w:p w14:paraId="461B29FC"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1038</w:t>
            </w:r>
          </w:p>
        </w:tc>
        <w:tc>
          <w:tcPr>
            <w:tcW w:w="630" w:type="dxa"/>
            <w:tcBorders>
              <w:top w:val="nil"/>
              <w:left w:val="nil"/>
              <w:bottom w:val="nil"/>
              <w:right w:val="nil"/>
            </w:tcBorders>
            <w:shd w:val="clear" w:color="auto" w:fill="auto"/>
            <w:noWrap/>
            <w:vAlign w:val="center"/>
            <w:hideMark/>
          </w:tcPr>
          <w:p w14:paraId="1B2675CD"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485</w:t>
            </w:r>
          </w:p>
        </w:tc>
        <w:tc>
          <w:tcPr>
            <w:tcW w:w="900" w:type="dxa"/>
            <w:tcBorders>
              <w:top w:val="nil"/>
              <w:left w:val="nil"/>
              <w:bottom w:val="nil"/>
              <w:right w:val="nil"/>
            </w:tcBorders>
            <w:shd w:val="clear" w:color="auto" w:fill="auto"/>
            <w:noWrap/>
            <w:vAlign w:val="center"/>
            <w:hideMark/>
          </w:tcPr>
          <w:p w14:paraId="2D81F75D"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35113</w:t>
            </w:r>
          </w:p>
        </w:tc>
        <w:tc>
          <w:tcPr>
            <w:tcW w:w="720" w:type="dxa"/>
            <w:tcBorders>
              <w:top w:val="nil"/>
              <w:left w:val="nil"/>
              <w:bottom w:val="nil"/>
              <w:right w:val="nil"/>
            </w:tcBorders>
            <w:shd w:val="clear" w:color="auto" w:fill="auto"/>
            <w:noWrap/>
            <w:vAlign w:val="center"/>
            <w:hideMark/>
          </w:tcPr>
          <w:p w14:paraId="6DFB85F8"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3483</w:t>
            </w:r>
          </w:p>
        </w:tc>
        <w:tc>
          <w:tcPr>
            <w:tcW w:w="1260" w:type="dxa"/>
            <w:tcBorders>
              <w:top w:val="nil"/>
              <w:left w:val="nil"/>
              <w:bottom w:val="nil"/>
              <w:right w:val="nil"/>
            </w:tcBorders>
            <w:shd w:val="clear" w:color="000000" w:fill="63BE7B"/>
            <w:noWrap/>
            <w:vAlign w:val="center"/>
            <w:hideMark/>
          </w:tcPr>
          <w:p w14:paraId="654F7D78"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68.2%</w:t>
            </w:r>
          </w:p>
        </w:tc>
        <w:tc>
          <w:tcPr>
            <w:tcW w:w="900" w:type="dxa"/>
            <w:tcBorders>
              <w:top w:val="nil"/>
              <w:left w:val="nil"/>
              <w:bottom w:val="nil"/>
              <w:right w:val="nil"/>
            </w:tcBorders>
            <w:shd w:val="clear" w:color="auto" w:fill="auto"/>
            <w:noWrap/>
            <w:vAlign w:val="center"/>
            <w:hideMark/>
          </w:tcPr>
          <w:p w14:paraId="358D4088"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23.0%</w:t>
            </w:r>
          </w:p>
        </w:tc>
        <w:tc>
          <w:tcPr>
            <w:tcW w:w="1260" w:type="dxa"/>
            <w:tcBorders>
              <w:top w:val="nil"/>
              <w:left w:val="nil"/>
              <w:bottom w:val="nil"/>
              <w:right w:val="nil"/>
            </w:tcBorders>
            <w:shd w:val="clear" w:color="auto" w:fill="auto"/>
            <w:noWrap/>
            <w:vAlign w:val="center"/>
            <w:hideMark/>
          </w:tcPr>
          <w:p w14:paraId="06F17661"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90.1%</w:t>
            </w:r>
          </w:p>
        </w:tc>
        <w:tc>
          <w:tcPr>
            <w:tcW w:w="1341" w:type="dxa"/>
            <w:tcBorders>
              <w:top w:val="nil"/>
              <w:left w:val="nil"/>
              <w:bottom w:val="nil"/>
              <w:right w:val="nil"/>
            </w:tcBorders>
            <w:shd w:val="clear" w:color="auto" w:fill="auto"/>
            <w:noWrap/>
            <w:vAlign w:val="center"/>
            <w:hideMark/>
          </w:tcPr>
          <w:p w14:paraId="785719F6"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98.6%</w:t>
            </w:r>
          </w:p>
        </w:tc>
        <w:tc>
          <w:tcPr>
            <w:tcW w:w="1042" w:type="dxa"/>
            <w:tcBorders>
              <w:top w:val="nil"/>
              <w:left w:val="nil"/>
              <w:bottom w:val="nil"/>
              <w:right w:val="nil"/>
            </w:tcBorders>
            <w:shd w:val="clear" w:color="auto" w:fill="auto"/>
            <w:noWrap/>
            <w:vAlign w:val="center"/>
            <w:hideMark/>
          </w:tcPr>
          <w:p w14:paraId="408BF172"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76.0%</w:t>
            </w:r>
          </w:p>
        </w:tc>
        <w:tc>
          <w:tcPr>
            <w:tcW w:w="1326" w:type="dxa"/>
            <w:tcBorders>
              <w:top w:val="nil"/>
              <w:left w:val="nil"/>
              <w:bottom w:val="nil"/>
              <w:right w:val="single" w:sz="8" w:space="0" w:color="auto"/>
            </w:tcBorders>
            <w:shd w:val="clear" w:color="auto" w:fill="auto"/>
            <w:noWrap/>
            <w:vAlign w:val="center"/>
            <w:hideMark/>
          </w:tcPr>
          <w:p w14:paraId="53BA7EA6"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28</w:t>
            </w:r>
          </w:p>
        </w:tc>
      </w:tr>
      <w:tr w:rsidR="00FE1B0D" w:rsidRPr="00FE1B0D" w14:paraId="72CDB20C" w14:textId="77777777" w:rsidTr="00FE1B0D">
        <w:trPr>
          <w:trHeight w:val="392"/>
        </w:trPr>
        <w:tc>
          <w:tcPr>
            <w:tcW w:w="900" w:type="dxa"/>
            <w:vMerge/>
            <w:tcBorders>
              <w:top w:val="single" w:sz="8" w:space="0" w:color="auto"/>
              <w:left w:val="single" w:sz="8" w:space="0" w:color="auto"/>
              <w:bottom w:val="single" w:sz="8" w:space="0" w:color="000000"/>
              <w:right w:val="nil"/>
            </w:tcBorders>
            <w:vAlign w:val="center"/>
            <w:hideMark/>
          </w:tcPr>
          <w:p w14:paraId="0348556A" w14:textId="77777777" w:rsidR="00FE1B0D" w:rsidRPr="00FE1B0D" w:rsidRDefault="00FE1B0D" w:rsidP="00FE1B0D">
            <w:pPr>
              <w:bidi w:val="0"/>
              <w:rPr>
                <w:rFonts w:asciiTheme="minorBidi" w:hAnsiTheme="minorBidi" w:cstheme="minorBidi"/>
                <w:color w:val="000000"/>
                <w:sz w:val="22"/>
                <w:szCs w:val="22"/>
              </w:rPr>
            </w:pPr>
          </w:p>
        </w:tc>
        <w:tc>
          <w:tcPr>
            <w:tcW w:w="720" w:type="dxa"/>
            <w:tcBorders>
              <w:top w:val="nil"/>
              <w:left w:val="nil"/>
              <w:bottom w:val="nil"/>
              <w:right w:val="nil"/>
            </w:tcBorders>
            <w:shd w:val="clear" w:color="auto" w:fill="auto"/>
            <w:noWrap/>
            <w:vAlign w:val="center"/>
            <w:hideMark/>
          </w:tcPr>
          <w:p w14:paraId="0901775D"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7</w:t>
            </w:r>
          </w:p>
        </w:tc>
        <w:tc>
          <w:tcPr>
            <w:tcW w:w="630" w:type="dxa"/>
            <w:tcBorders>
              <w:top w:val="nil"/>
              <w:left w:val="nil"/>
              <w:bottom w:val="nil"/>
              <w:right w:val="nil"/>
            </w:tcBorders>
            <w:shd w:val="clear" w:color="auto" w:fill="auto"/>
            <w:noWrap/>
            <w:vAlign w:val="center"/>
            <w:hideMark/>
          </w:tcPr>
          <w:p w14:paraId="184CD294" w14:textId="77777777" w:rsidR="00FE1B0D" w:rsidRPr="00FE1B0D" w:rsidRDefault="00FE1B0D" w:rsidP="00FE1B0D">
            <w:pPr>
              <w:bidi w:val="0"/>
              <w:jc w:val="center"/>
              <w:rPr>
                <w:rFonts w:asciiTheme="minorBidi" w:hAnsiTheme="minorBidi" w:cstheme="minorBidi"/>
                <w:color w:val="000000"/>
                <w:sz w:val="22"/>
                <w:szCs w:val="22"/>
              </w:rPr>
            </w:pPr>
            <w:r>
              <w:rPr>
                <w:rFonts w:asciiTheme="minorBidi" w:hAnsiTheme="minorBidi" w:cstheme="minorBidi" w:hint="cs"/>
                <w:color w:val="000000"/>
                <w:sz w:val="22"/>
                <w:szCs w:val="22"/>
                <w:rtl/>
              </w:rPr>
              <w:t>50</w:t>
            </w:r>
          </w:p>
        </w:tc>
        <w:tc>
          <w:tcPr>
            <w:tcW w:w="1440" w:type="dxa"/>
            <w:tcBorders>
              <w:top w:val="nil"/>
              <w:left w:val="nil"/>
              <w:bottom w:val="nil"/>
              <w:right w:val="nil"/>
            </w:tcBorders>
            <w:shd w:val="clear" w:color="auto" w:fill="auto"/>
            <w:noWrap/>
            <w:vAlign w:val="center"/>
            <w:hideMark/>
          </w:tcPr>
          <w:p w14:paraId="56372D2E"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w:t>
            </w:r>
          </w:p>
        </w:tc>
        <w:tc>
          <w:tcPr>
            <w:tcW w:w="1080" w:type="dxa"/>
            <w:tcBorders>
              <w:top w:val="nil"/>
              <w:left w:val="nil"/>
              <w:bottom w:val="nil"/>
              <w:right w:val="nil"/>
            </w:tcBorders>
            <w:shd w:val="clear" w:color="auto" w:fill="auto"/>
            <w:noWrap/>
            <w:vAlign w:val="center"/>
            <w:hideMark/>
          </w:tcPr>
          <w:p w14:paraId="1DCD1BDC"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N</w:t>
            </w:r>
          </w:p>
        </w:tc>
        <w:tc>
          <w:tcPr>
            <w:tcW w:w="720" w:type="dxa"/>
            <w:tcBorders>
              <w:top w:val="nil"/>
              <w:left w:val="nil"/>
              <w:bottom w:val="nil"/>
              <w:right w:val="nil"/>
            </w:tcBorders>
            <w:shd w:val="clear" w:color="auto" w:fill="auto"/>
            <w:noWrap/>
            <w:vAlign w:val="center"/>
            <w:hideMark/>
          </w:tcPr>
          <w:p w14:paraId="60B2967E"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1175</w:t>
            </w:r>
          </w:p>
        </w:tc>
        <w:tc>
          <w:tcPr>
            <w:tcW w:w="630" w:type="dxa"/>
            <w:tcBorders>
              <w:top w:val="nil"/>
              <w:left w:val="nil"/>
              <w:bottom w:val="nil"/>
              <w:right w:val="nil"/>
            </w:tcBorders>
            <w:shd w:val="clear" w:color="auto" w:fill="auto"/>
            <w:noWrap/>
            <w:vAlign w:val="center"/>
            <w:hideMark/>
          </w:tcPr>
          <w:p w14:paraId="3E445C3B"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710</w:t>
            </w:r>
          </w:p>
        </w:tc>
        <w:tc>
          <w:tcPr>
            <w:tcW w:w="900" w:type="dxa"/>
            <w:tcBorders>
              <w:top w:val="nil"/>
              <w:left w:val="nil"/>
              <w:bottom w:val="nil"/>
              <w:right w:val="nil"/>
            </w:tcBorders>
            <w:shd w:val="clear" w:color="auto" w:fill="auto"/>
            <w:noWrap/>
            <w:vAlign w:val="center"/>
            <w:hideMark/>
          </w:tcPr>
          <w:p w14:paraId="5F9311F5"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34888</w:t>
            </w:r>
          </w:p>
        </w:tc>
        <w:tc>
          <w:tcPr>
            <w:tcW w:w="720" w:type="dxa"/>
            <w:tcBorders>
              <w:top w:val="nil"/>
              <w:left w:val="nil"/>
              <w:bottom w:val="nil"/>
              <w:right w:val="nil"/>
            </w:tcBorders>
            <w:shd w:val="clear" w:color="auto" w:fill="auto"/>
            <w:noWrap/>
            <w:vAlign w:val="center"/>
            <w:hideMark/>
          </w:tcPr>
          <w:p w14:paraId="2824CBA2"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3346</w:t>
            </w:r>
          </w:p>
        </w:tc>
        <w:tc>
          <w:tcPr>
            <w:tcW w:w="1260" w:type="dxa"/>
            <w:tcBorders>
              <w:top w:val="nil"/>
              <w:left w:val="nil"/>
              <w:bottom w:val="nil"/>
              <w:right w:val="nil"/>
            </w:tcBorders>
            <w:shd w:val="clear" w:color="000000" w:fill="F86C6B"/>
            <w:noWrap/>
            <w:vAlign w:val="center"/>
            <w:hideMark/>
          </w:tcPr>
          <w:p w14:paraId="26A4C159"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62.3%</w:t>
            </w:r>
          </w:p>
        </w:tc>
        <w:tc>
          <w:tcPr>
            <w:tcW w:w="900" w:type="dxa"/>
            <w:tcBorders>
              <w:top w:val="nil"/>
              <w:left w:val="nil"/>
              <w:bottom w:val="nil"/>
              <w:right w:val="nil"/>
            </w:tcBorders>
            <w:shd w:val="clear" w:color="auto" w:fill="auto"/>
            <w:noWrap/>
            <w:vAlign w:val="center"/>
            <w:hideMark/>
          </w:tcPr>
          <w:p w14:paraId="199A2F5A"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26.0%</w:t>
            </w:r>
          </w:p>
        </w:tc>
        <w:tc>
          <w:tcPr>
            <w:tcW w:w="1260" w:type="dxa"/>
            <w:tcBorders>
              <w:top w:val="nil"/>
              <w:left w:val="nil"/>
              <w:bottom w:val="nil"/>
              <w:right w:val="nil"/>
            </w:tcBorders>
            <w:shd w:val="clear" w:color="auto" w:fill="auto"/>
            <w:noWrap/>
            <w:vAlign w:val="center"/>
            <w:hideMark/>
          </w:tcPr>
          <w:p w14:paraId="4B175621"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89.9%</w:t>
            </w:r>
          </w:p>
        </w:tc>
        <w:tc>
          <w:tcPr>
            <w:tcW w:w="1341" w:type="dxa"/>
            <w:tcBorders>
              <w:top w:val="nil"/>
              <w:left w:val="nil"/>
              <w:bottom w:val="nil"/>
              <w:right w:val="nil"/>
            </w:tcBorders>
            <w:shd w:val="clear" w:color="auto" w:fill="auto"/>
            <w:noWrap/>
            <w:vAlign w:val="center"/>
            <w:hideMark/>
          </w:tcPr>
          <w:p w14:paraId="594FFFF0"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98.0%</w:t>
            </w:r>
          </w:p>
        </w:tc>
        <w:tc>
          <w:tcPr>
            <w:tcW w:w="1042" w:type="dxa"/>
            <w:tcBorders>
              <w:top w:val="nil"/>
              <w:left w:val="nil"/>
              <w:bottom w:val="nil"/>
              <w:right w:val="nil"/>
            </w:tcBorders>
            <w:shd w:val="clear" w:color="auto" w:fill="auto"/>
            <w:noWrap/>
            <w:vAlign w:val="center"/>
            <w:hideMark/>
          </w:tcPr>
          <w:p w14:paraId="6D1A6CC2"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79.0%</w:t>
            </w:r>
          </w:p>
        </w:tc>
        <w:tc>
          <w:tcPr>
            <w:tcW w:w="1326" w:type="dxa"/>
            <w:tcBorders>
              <w:top w:val="nil"/>
              <w:left w:val="nil"/>
              <w:bottom w:val="nil"/>
              <w:right w:val="single" w:sz="8" w:space="0" w:color="auto"/>
            </w:tcBorders>
            <w:shd w:val="clear" w:color="auto" w:fill="auto"/>
            <w:noWrap/>
            <w:vAlign w:val="center"/>
            <w:hideMark/>
          </w:tcPr>
          <w:p w14:paraId="29CB2EC3"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141</w:t>
            </w:r>
          </w:p>
        </w:tc>
      </w:tr>
      <w:tr w:rsidR="00FE1B0D" w:rsidRPr="00FE1B0D" w14:paraId="5339955B" w14:textId="77777777" w:rsidTr="00FE1B0D">
        <w:trPr>
          <w:trHeight w:val="412"/>
        </w:trPr>
        <w:tc>
          <w:tcPr>
            <w:tcW w:w="900" w:type="dxa"/>
            <w:vMerge/>
            <w:tcBorders>
              <w:top w:val="single" w:sz="8" w:space="0" w:color="auto"/>
              <w:left w:val="single" w:sz="8" w:space="0" w:color="auto"/>
              <w:bottom w:val="single" w:sz="8" w:space="0" w:color="000000"/>
              <w:right w:val="nil"/>
            </w:tcBorders>
            <w:vAlign w:val="center"/>
            <w:hideMark/>
          </w:tcPr>
          <w:p w14:paraId="583473F0" w14:textId="77777777" w:rsidR="00FE1B0D" w:rsidRPr="00FE1B0D" w:rsidRDefault="00FE1B0D" w:rsidP="00FE1B0D">
            <w:pPr>
              <w:bidi w:val="0"/>
              <w:rPr>
                <w:rFonts w:asciiTheme="minorBidi" w:hAnsiTheme="minorBidi" w:cstheme="minorBidi"/>
                <w:color w:val="000000"/>
                <w:sz w:val="22"/>
                <w:szCs w:val="22"/>
              </w:rPr>
            </w:pPr>
          </w:p>
        </w:tc>
        <w:tc>
          <w:tcPr>
            <w:tcW w:w="720" w:type="dxa"/>
            <w:tcBorders>
              <w:top w:val="nil"/>
              <w:left w:val="nil"/>
              <w:bottom w:val="single" w:sz="8" w:space="0" w:color="auto"/>
              <w:right w:val="nil"/>
            </w:tcBorders>
            <w:shd w:val="clear" w:color="auto" w:fill="auto"/>
            <w:noWrap/>
            <w:vAlign w:val="center"/>
            <w:hideMark/>
          </w:tcPr>
          <w:p w14:paraId="6F50A882"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8</w:t>
            </w:r>
          </w:p>
        </w:tc>
        <w:tc>
          <w:tcPr>
            <w:tcW w:w="630" w:type="dxa"/>
            <w:tcBorders>
              <w:top w:val="nil"/>
              <w:left w:val="nil"/>
              <w:bottom w:val="single" w:sz="8" w:space="0" w:color="auto"/>
              <w:right w:val="nil"/>
            </w:tcBorders>
            <w:shd w:val="clear" w:color="auto" w:fill="auto"/>
            <w:noWrap/>
            <w:vAlign w:val="center"/>
            <w:hideMark/>
          </w:tcPr>
          <w:p w14:paraId="045D79C4"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200</w:t>
            </w:r>
          </w:p>
        </w:tc>
        <w:tc>
          <w:tcPr>
            <w:tcW w:w="1440" w:type="dxa"/>
            <w:tcBorders>
              <w:top w:val="nil"/>
              <w:left w:val="nil"/>
              <w:bottom w:val="single" w:sz="8" w:space="0" w:color="auto"/>
              <w:right w:val="nil"/>
            </w:tcBorders>
            <w:shd w:val="clear" w:color="auto" w:fill="auto"/>
            <w:noWrap/>
            <w:vAlign w:val="center"/>
            <w:hideMark/>
          </w:tcPr>
          <w:p w14:paraId="11151578"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w:t>
            </w:r>
          </w:p>
        </w:tc>
        <w:tc>
          <w:tcPr>
            <w:tcW w:w="1080" w:type="dxa"/>
            <w:tcBorders>
              <w:top w:val="nil"/>
              <w:left w:val="nil"/>
              <w:bottom w:val="single" w:sz="8" w:space="0" w:color="auto"/>
              <w:right w:val="nil"/>
            </w:tcBorders>
            <w:shd w:val="clear" w:color="auto" w:fill="auto"/>
            <w:noWrap/>
            <w:vAlign w:val="center"/>
            <w:hideMark/>
          </w:tcPr>
          <w:p w14:paraId="70E55816"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N</w:t>
            </w:r>
          </w:p>
        </w:tc>
        <w:tc>
          <w:tcPr>
            <w:tcW w:w="720" w:type="dxa"/>
            <w:tcBorders>
              <w:top w:val="nil"/>
              <w:left w:val="nil"/>
              <w:bottom w:val="single" w:sz="8" w:space="0" w:color="auto"/>
              <w:right w:val="nil"/>
            </w:tcBorders>
            <w:shd w:val="clear" w:color="auto" w:fill="auto"/>
            <w:noWrap/>
            <w:vAlign w:val="center"/>
            <w:hideMark/>
          </w:tcPr>
          <w:p w14:paraId="29712660"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1038</w:t>
            </w:r>
          </w:p>
        </w:tc>
        <w:tc>
          <w:tcPr>
            <w:tcW w:w="630" w:type="dxa"/>
            <w:tcBorders>
              <w:top w:val="nil"/>
              <w:left w:val="nil"/>
              <w:bottom w:val="single" w:sz="8" w:space="0" w:color="auto"/>
              <w:right w:val="nil"/>
            </w:tcBorders>
            <w:shd w:val="clear" w:color="auto" w:fill="auto"/>
            <w:noWrap/>
            <w:vAlign w:val="center"/>
            <w:hideMark/>
          </w:tcPr>
          <w:p w14:paraId="74D9F761"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486</w:t>
            </w:r>
          </w:p>
        </w:tc>
        <w:tc>
          <w:tcPr>
            <w:tcW w:w="900" w:type="dxa"/>
            <w:tcBorders>
              <w:top w:val="nil"/>
              <w:left w:val="nil"/>
              <w:bottom w:val="single" w:sz="8" w:space="0" w:color="auto"/>
              <w:right w:val="nil"/>
            </w:tcBorders>
            <w:shd w:val="clear" w:color="auto" w:fill="auto"/>
            <w:noWrap/>
            <w:vAlign w:val="center"/>
            <w:hideMark/>
          </w:tcPr>
          <w:p w14:paraId="68F44184"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35112</w:t>
            </w:r>
          </w:p>
        </w:tc>
        <w:tc>
          <w:tcPr>
            <w:tcW w:w="720" w:type="dxa"/>
            <w:tcBorders>
              <w:top w:val="nil"/>
              <w:left w:val="nil"/>
              <w:bottom w:val="single" w:sz="8" w:space="0" w:color="auto"/>
              <w:right w:val="nil"/>
            </w:tcBorders>
            <w:shd w:val="clear" w:color="auto" w:fill="auto"/>
            <w:noWrap/>
            <w:vAlign w:val="center"/>
            <w:hideMark/>
          </w:tcPr>
          <w:p w14:paraId="7D8259C3"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3483</w:t>
            </w:r>
          </w:p>
        </w:tc>
        <w:tc>
          <w:tcPr>
            <w:tcW w:w="1260" w:type="dxa"/>
            <w:tcBorders>
              <w:top w:val="nil"/>
              <w:left w:val="nil"/>
              <w:bottom w:val="single" w:sz="8" w:space="0" w:color="auto"/>
              <w:right w:val="nil"/>
            </w:tcBorders>
            <w:shd w:val="clear" w:color="000000" w:fill="67BF7C"/>
            <w:noWrap/>
            <w:vAlign w:val="center"/>
            <w:hideMark/>
          </w:tcPr>
          <w:p w14:paraId="0CBA94DD"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68.1%</w:t>
            </w:r>
          </w:p>
        </w:tc>
        <w:tc>
          <w:tcPr>
            <w:tcW w:w="900" w:type="dxa"/>
            <w:tcBorders>
              <w:top w:val="nil"/>
              <w:left w:val="nil"/>
              <w:bottom w:val="single" w:sz="8" w:space="0" w:color="auto"/>
              <w:right w:val="nil"/>
            </w:tcBorders>
            <w:shd w:val="clear" w:color="auto" w:fill="auto"/>
            <w:noWrap/>
            <w:vAlign w:val="center"/>
            <w:hideMark/>
          </w:tcPr>
          <w:p w14:paraId="6CEDA20C"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23.0%</w:t>
            </w:r>
          </w:p>
        </w:tc>
        <w:tc>
          <w:tcPr>
            <w:tcW w:w="1260" w:type="dxa"/>
            <w:tcBorders>
              <w:top w:val="nil"/>
              <w:left w:val="nil"/>
              <w:bottom w:val="single" w:sz="8" w:space="0" w:color="auto"/>
              <w:right w:val="nil"/>
            </w:tcBorders>
            <w:shd w:val="clear" w:color="auto" w:fill="auto"/>
            <w:noWrap/>
            <w:vAlign w:val="center"/>
            <w:hideMark/>
          </w:tcPr>
          <w:p w14:paraId="736E964D"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90.1%</w:t>
            </w:r>
          </w:p>
        </w:tc>
        <w:tc>
          <w:tcPr>
            <w:tcW w:w="1341" w:type="dxa"/>
            <w:tcBorders>
              <w:top w:val="nil"/>
              <w:left w:val="nil"/>
              <w:bottom w:val="single" w:sz="8" w:space="0" w:color="auto"/>
              <w:right w:val="nil"/>
            </w:tcBorders>
            <w:shd w:val="clear" w:color="auto" w:fill="auto"/>
            <w:noWrap/>
            <w:vAlign w:val="center"/>
            <w:hideMark/>
          </w:tcPr>
          <w:p w14:paraId="7488F032"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98.6%</w:t>
            </w:r>
          </w:p>
        </w:tc>
        <w:tc>
          <w:tcPr>
            <w:tcW w:w="1042" w:type="dxa"/>
            <w:tcBorders>
              <w:top w:val="nil"/>
              <w:left w:val="nil"/>
              <w:bottom w:val="single" w:sz="8" w:space="0" w:color="auto"/>
              <w:right w:val="nil"/>
            </w:tcBorders>
            <w:shd w:val="clear" w:color="auto" w:fill="auto"/>
            <w:noWrap/>
            <w:vAlign w:val="center"/>
            <w:hideMark/>
          </w:tcPr>
          <w:p w14:paraId="4473A17B"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78.1%</w:t>
            </w:r>
          </w:p>
        </w:tc>
        <w:tc>
          <w:tcPr>
            <w:tcW w:w="1326" w:type="dxa"/>
            <w:tcBorders>
              <w:top w:val="nil"/>
              <w:left w:val="nil"/>
              <w:bottom w:val="single" w:sz="8" w:space="0" w:color="auto"/>
              <w:right w:val="single" w:sz="8" w:space="0" w:color="auto"/>
            </w:tcBorders>
            <w:shd w:val="clear" w:color="auto" w:fill="auto"/>
            <w:noWrap/>
            <w:vAlign w:val="center"/>
            <w:hideMark/>
          </w:tcPr>
          <w:p w14:paraId="2306B424"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30</w:t>
            </w:r>
          </w:p>
        </w:tc>
      </w:tr>
      <w:tr w:rsidR="00FE1B0D" w:rsidRPr="00FE1B0D" w14:paraId="1C43D02D" w14:textId="77777777" w:rsidTr="00FE1B0D">
        <w:trPr>
          <w:trHeight w:val="392"/>
        </w:trPr>
        <w:tc>
          <w:tcPr>
            <w:tcW w:w="900" w:type="dxa"/>
            <w:vMerge w:val="restart"/>
            <w:tcBorders>
              <w:top w:val="nil"/>
              <w:left w:val="single" w:sz="8" w:space="0" w:color="auto"/>
              <w:bottom w:val="single" w:sz="8" w:space="0" w:color="000000"/>
              <w:right w:val="nil"/>
            </w:tcBorders>
            <w:shd w:val="clear" w:color="auto" w:fill="auto"/>
            <w:noWrap/>
            <w:vAlign w:val="center"/>
            <w:hideMark/>
          </w:tcPr>
          <w:p w14:paraId="63239A73"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CART</w:t>
            </w:r>
          </w:p>
        </w:tc>
        <w:tc>
          <w:tcPr>
            <w:tcW w:w="720" w:type="dxa"/>
            <w:tcBorders>
              <w:top w:val="nil"/>
              <w:left w:val="nil"/>
              <w:bottom w:val="nil"/>
              <w:right w:val="nil"/>
            </w:tcBorders>
            <w:shd w:val="clear" w:color="auto" w:fill="auto"/>
            <w:noWrap/>
            <w:vAlign w:val="center"/>
            <w:hideMark/>
          </w:tcPr>
          <w:p w14:paraId="67E9182C"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1</w:t>
            </w:r>
          </w:p>
        </w:tc>
        <w:tc>
          <w:tcPr>
            <w:tcW w:w="630" w:type="dxa"/>
            <w:tcBorders>
              <w:top w:val="nil"/>
              <w:left w:val="nil"/>
              <w:bottom w:val="nil"/>
              <w:right w:val="nil"/>
            </w:tcBorders>
            <w:shd w:val="clear" w:color="auto" w:fill="auto"/>
            <w:noWrap/>
            <w:vAlign w:val="center"/>
            <w:hideMark/>
          </w:tcPr>
          <w:p w14:paraId="74514D7D"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50</w:t>
            </w:r>
          </w:p>
        </w:tc>
        <w:tc>
          <w:tcPr>
            <w:tcW w:w="1440" w:type="dxa"/>
            <w:tcBorders>
              <w:top w:val="nil"/>
              <w:left w:val="nil"/>
              <w:bottom w:val="nil"/>
              <w:right w:val="nil"/>
            </w:tcBorders>
            <w:shd w:val="clear" w:color="auto" w:fill="auto"/>
            <w:noWrap/>
            <w:vAlign w:val="center"/>
            <w:hideMark/>
          </w:tcPr>
          <w:p w14:paraId="6E1697C3"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w:t>
            </w:r>
          </w:p>
        </w:tc>
        <w:tc>
          <w:tcPr>
            <w:tcW w:w="1080" w:type="dxa"/>
            <w:tcBorders>
              <w:top w:val="nil"/>
              <w:left w:val="nil"/>
              <w:bottom w:val="nil"/>
              <w:right w:val="nil"/>
            </w:tcBorders>
            <w:shd w:val="clear" w:color="auto" w:fill="auto"/>
            <w:noWrap/>
            <w:vAlign w:val="center"/>
            <w:hideMark/>
          </w:tcPr>
          <w:p w14:paraId="73C90EA5"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Y</w:t>
            </w:r>
          </w:p>
        </w:tc>
        <w:tc>
          <w:tcPr>
            <w:tcW w:w="720" w:type="dxa"/>
            <w:tcBorders>
              <w:top w:val="nil"/>
              <w:left w:val="nil"/>
              <w:bottom w:val="nil"/>
              <w:right w:val="nil"/>
            </w:tcBorders>
            <w:shd w:val="clear" w:color="auto" w:fill="auto"/>
            <w:noWrap/>
            <w:vAlign w:val="center"/>
            <w:hideMark/>
          </w:tcPr>
          <w:p w14:paraId="0343C50F"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1014</w:t>
            </w:r>
          </w:p>
        </w:tc>
        <w:tc>
          <w:tcPr>
            <w:tcW w:w="630" w:type="dxa"/>
            <w:tcBorders>
              <w:top w:val="nil"/>
              <w:left w:val="nil"/>
              <w:bottom w:val="nil"/>
              <w:right w:val="nil"/>
            </w:tcBorders>
            <w:shd w:val="clear" w:color="auto" w:fill="auto"/>
            <w:noWrap/>
            <w:vAlign w:val="center"/>
            <w:hideMark/>
          </w:tcPr>
          <w:p w14:paraId="59EB8054"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527</w:t>
            </w:r>
          </w:p>
        </w:tc>
        <w:tc>
          <w:tcPr>
            <w:tcW w:w="900" w:type="dxa"/>
            <w:tcBorders>
              <w:top w:val="nil"/>
              <w:left w:val="nil"/>
              <w:bottom w:val="nil"/>
              <w:right w:val="nil"/>
            </w:tcBorders>
            <w:shd w:val="clear" w:color="auto" w:fill="auto"/>
            <w:noWrap/>
            <w:vAlign w:val="center"/>
            <w:hideMark/>
          </w:tcPr>
          <w:p w14:paraId="3AA6F2FB"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35071</w:t>
            </w:r>
          </w:p>
        </w:tc>
        <w:tc>
          <w:tcPr>
            <w:tcW w:w="720" w:type="dxa"/>
            <w:tcBorders>
              <w:top w:val="nil"/>
              <w:left w:val="nil"/>
              <w:bottom w:val="nil"/>
              <w:right w:val="nil"/>
            </w:tcBorders>
            <w:shd w:val="clear" w:color="auto" w:fill="auto"/>
            <w:noWrap/>
            <w:vAlign w:val="center"/>
            <w:hideMark/>
          </w:tcPr>
          <w:p w14:paraId="31C45735"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3507</w:t>
            </w:r>
          </w:p>
        </w:tc>
        <w:tc>
          <w:tcPr>
            <w:tcW w:w="1260" w:type="dxa"/>
            <w:tcBorders>
              <w:top w:val="single" w:sz="8" w:space="0" w:color="auto"/>
              <w:left w:val="nil"/>
              <w:bottom w:val="nil"/>
              <w:right w:val="nil"/>
            </w:tcBorders>
            <w:shd w:val="clear" w:color="000000" w:fill="FEE081"/>
            <w:noWrap/>
            <w:vAlign w:val="center"/>
            <w:hideMark/>
          </w:tcPr>
          <w:p w14:paraId="545265CB"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65.8%</w:t>
            </w:r>
          </w:p>
        </w:tc>
        <w:tc>
          <w:tcPr>
            <w:tcW w:w="900" w:type="dxa"/>
            <w:tcBorders>
              <w:top w:val="nil"/>
              <w:left w:val="nil"/>
              <w:bottom w:val="nil"/>
              <w:right w:val="nil"/>
            </w:tcBorders>
            <w:shd w:val="clear" w:color="auto" w:fill="auto"/>
            <w:noWrap/>
            <w:vAlign w:val="center"/>
            <w:hideMark/>
          </w:tcPr>
          <w:p w14:paraId="7817F8E8"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22.4%</w:t>
            </w:r>
          </w:p>
        </w:tc>
        <w:tc>
          <w:tcPr>
            <w:tcW w:w="1260" w:type="dxa"/>
            <w:tcBorders>
              <w:top w:val="nil"/>
              <w:left w:val="nil"/>
              <w:bottom w:val="nil"/>
              <w:right w:val="nil"/>
            </w:tcBorders>
            <w:shd w:val="clear" w:color="auto" w:fill="auto"/>
            <w:noWrap/>
            <w:vAlign w:val="center"/>
            <w:hideMark/>
          </w:tcPr>
          <w:p w14:paraId="4AB4C628"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89.9%</w:t>
            </w:r>
          </w:p>
        </w:tc>
        <w:tc>
          <w:tcPr>
            <w:tcW w:w="1341" w:type="dxa"/>
            <w:tcBorders>
              <w:top w:val="nil"/>
              <w:left w:val="nil"/>
              <w:bottom w:val="nil"/>
              <w:right w:val="nil"/>
            </w:tcBorders>
            <w:shd w:val="clear" w:color="auto" w:fill="auto"/>
            <w:noWrap/>
            <w:vAlign w:val="center"/>
            <w:hideMark/>
          </w:tcPr>
          <w:p w14:paraId="1422B956"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98.5%</w:t>
            </w:r>
          </w:p>
        </w:tc>
        <w:tc>
          <w:tcPr>
            <w:tcW w:w="1042" w:type="dxa"/>
            <w:tcBorders>
              <w:top w:val="nil"/>
              <w:left w:val="nil"/>
              <w:bottom w:val="nil"/>
              <w:right w:val="nil"/>
            </w:tcBorders>
            <w:shd w:val="clear" w:color="auto" w:fill="auto"/>
            <w:noWrap/>
            <w:vAlign w:val="center"/>
            <w:hideMark/>
          </w:tcPr>
          <w:p w14:paraId="132CD2B0"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70.0%</w:t>
            </w:r>
          </w:p>
        </w:tc>
        <w:tc>
          <w:tcPr>
            <w:tcW w:w="1326" w:type="dxa"/>
            <w:tcBorders>
              <w:top w:val="nil"/>
              <w:left w:val="nil"/>
              <w:bottom w:val="nil"/>
              <w:right w:val="single" w:sz="8" w:space="0" w:color="auto"/>
            </w:tcBorders>
            <w:shd w:val="clear" w:color="auto" w:fill="auto"/>
            <w:noWrap/>
            <w:vAlign w:val="center"/>
            <w:hideMark/>
          </w:tcPr>
          <w:p w14:paraId="399B777D"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19</w:t>
            </w:r>
          </w:p>
        </w:tc>
      </w:tr>
      <w:tr w:rsidR="00FE1B0D" w:rsidRPr="00FE1B0D" w14:paraId="045CF7FC" w14:textId="77777777" w:rsidTr="00FE1B0D">
        <w:trPr>
          <w:trHeight w:val="392"/>
        </w:trPr>
        <w:tc>
          <w:tcPr>
            <w:tcW w:w="900" w:type="dxa"/>
            <w:vMerge/>
            <w:tcBorders>
              <w:top w:val="nil"/>
              <w:left w:val="single" w:sz="8" w:space="0" w:color="auto"/>
              <w:bottom w:val="single" w:sz="8" w:space="0" w:color="000000"/>
              <w:right w:val="nil"/>
            </w:tcBorders>
            <w:vAlign w:val="center"/>
            <w:hideMark/>
          </w:tcPr>
          <w:p w14:paraId="7096190C" w14:textId="77777777" w:rsidR="00FE1B0D" w:rsidRPr="00FE1B0D" w:rsidRDefault="00FE1B0D" w:rsidP="00FE1B0D">
            <w:pPr>
              <w:bidi w:val="0"/>
              <w:rPr>
                <w:rFonts w:asciiTheme="minorBidi" w:hAnsiTheme="minorBidi" w:cstheme="minorBidi"/>
                <w:color w:val="000000"/>
                <w:sz w:val="22"/>
                <w:szCs w:val="22"/>
              </w:rPr>
            </w:pPr>
          </w:p>
        </w:tc>
        <w:tc>
          <w:tcPr>
            <w:tcW w:w="720" w:type="dxa"/>
            <w:tcBorders>
              <w:top w:val="nil"/>
              <w:left w:val="nil"/>
              <w:bottom w:val="nil"/>
              <w:right w:val="nil"/>
            </w:tcBorders>
            <w:shd w:val="clear" w:color="auto" w:fill="auto"/>
            <w:noWrap/>
            <w:vAlign w:val="center"/>
            <w:hideMark/>
          </w:tcPr>
          <w:p w14:paraId="494BE53C"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2</w:t>
            </w:r>
          </w:p>
        </w:tc>
        <w:tc>
          <w:tcPr>
            <w:tcW w:w="630" w:type="dxa"/>
            <w:tcBorders>
              <w:top w:val="nil"/>
              <w:left w:val="nil"/>
              <w:bottom w:val="nil"/>
              <w:right w:val="nil"/>
            </w:tcBorders>
            <w:shd w:val="clear" w:color="auto" w:fill="auto"/>
            <w:noWrap/>
            <w:vAlign w:val="center"/>
            <w:hideMark/>
          </w:tcPr>
          <w:p w14:paraId="7FA5FCA5"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200</w:t>
            </w:r>
          </w:p>
        </w:tc>
        <w:tc>
          <w:tcPr>
            <w:tcW w:w="1440" w:type="dxa"/>
            <w:tcBorders>
              <w:top w:val="nil"/>
              <w:left w:val="nil"/>
              <w:bottom w:val="nil"/>
              <w:right w:val="nil"/>
            </w:tcBorders>
            <w:shd w:val="clear" w:color="auto" w:fill="auto"/>
            <w:noWrap/>
            <w:vAlign w:val="center"/>
            <w:hideMark/>
          </w:tcPr>
          <w:p w14:paraId="1DDA3B95"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w:t>
            </w:r>
          </w:p>
        </w:tc>
        <w:tc>
          <w:tcPr>
            <w:tcW w:w="1080" w:type="dxa"/>
            <w:tcBorders>
              <w:top w:val="nil"/>
              <w:left w:val="nil"/>
              <w:bottom w:val="nil"/>
              <w:right w:val="nil"/>
            </w:tcBorders>
            <w:shd w:val="clear" w:color="auto" w:fill="auto"/>
            <w:noWrap/>
            <w:vAlign w:val="center"/>
            <w:hideMark/>
          </w:tcPr>
          <w:p w14:paraId="582C7D7F"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Y</w:t>
            </w:r>
          </w:p>
        </w:tc>
        <w:tc>
          <w:tcPr>
            <w:tcW w:w="720" w:type="dxa"/>
            <w:tcBorders>
              <w:top w:val="nil"/>
              <w:left w:val="nil"/>
              <w:bottom w:val="nil"/>
              <w:right w:val="nil"/>
            </w:tcBorders>
            <w:shd w:val="clear" w:color="auto" w:fill="auto"/>
            <w:noWrap/>
            <w:vAlign w:val="center"/>
            <w:hideMark/>
          </w:tcPr>
          <w:p w14:paraId="3DD75E15"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1023</w:t>
            </w:r>
          </w:p>
        </w:tc>
        <w:tc>
          <w:tcPr>
            <w:tcW w:w="630" w:type="dxa"/>
            <w:tcBorders>
              <w:top w:val="nil"/>
              <w:left w:val="nil"/>
              <w:bottom w:val="nil"/>
              <w:right w:val="nil"/>
            </w:tcBorders>
            <w:shd w:val="clear" w:color="auto" w:fill="auto"/>
            <w:noWrap/>
            <w:vAlign w:val="center"/>
            <w:hideMark/>
          </w:tcPr>
          <w:p w14:paraId="0A412985"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501</w:t>
            </w:r>
          </w:p>
        </w:tc>
        <w:tc>
          <w:tcPr>
            <w:tcW w:w="900" w:type="dxa"/>
            <w:tcBorders>
              <w:top w:val="nil"/>
              <w:left w:val="nil"/>
              <w:bottom w:val="nil"/>
              <w:right w:val="nil"/>
            </w:tcBorders>
            <w:shd w:val="clear" w:color="auto" w:fill="auto"/>
            <w:noWrap/>
            <w:vAlign w:val="center"/>
            <w:hideMark/>
          </w:tcPr>
          <w:p w14:paraId="00E27749"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35097</w:t>
            </w:r>
          </w:p>
        </w:tc>
        <w:tc>
          <w:tcPr>
            <w:tcW w:w="720" w:type="dxa"/>
            <w:tcBorders>
              <w:top w:val="nil"/>
              <w:left w:val="nil"/>
              <w:bottom w:val="nil"/>
              <w:right w:val="nil"/>
            </w:tcBorders>
            <w:shd w:val="clear" w:color="auto" w:fill="auto"/>
            <w:noWrap/>
            <w:vAlign w:val="center"/>
            <w:hideMark/>
          </w:tcPr>
          <w:p w14:paraId="0B06E631"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3498</w:t>
            </w:r>
          </w:p>
        </w:tc>
        <w:tc>
          <w:tcPr>
            <w:tcW w:w="1260" w:type="dxa"/>
            <w:tcBorders>
              <w:top w:val="nil"/>
              <w:left w:val="nil"/>
              <w:bottom w:val="nil"/>
              <w:right w:val="nil"/>
            </w:tcBorders>
            <w:shd w:val="clear" w:color="000000" w:fill="B3D580"/>
            <w:noWrap/>
            <w:vAlign w:val="center"/>
            <w:hideMark/>
          </w:tcPr>
          <w:p w14:paraId="22B9A1E6"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67.1%</w:t>
            </w:r>
          </w:p>
        </w:tc>
        <w:tc>
          <w:tcPr>
            <w:tcW w:w="900" w:type="dxa"/>
            <w:tcBorders>
              <w:top w:val="nil"/>
              <w:left w:val="nil"/>
              <w:bottom w:val="nil"/>
              <w:right w:val="nil"/>
            </w:tcBorders>
            <w:shd w:val="clear" w:color="auto" w:fill="auto"/>
            <w:noWrap/>
            <w:vAlign w:val="center"/>
            <w:hideMark/>
          </w:tcPr>
          <w:p w14:paraId="4684A718"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22.6%</w:t>
            </w:r>
          </w:p>
        </w:tc>
        <w:tc>
          <w:tcPr>
            <w:tcW w:w="1260" w:type="dxa"/>
            <w:tcBorders>
              <w:top w:val="nil"/>
              <w:left w:val="nil"/>
              <w:bottom w:val="nil"/>
              <w:right w:val="nil"/>
            </w:tcBorders>
            <w:shd w:val="clear" w:color="auto" w:fill="auto"/>
            <w:noWrap/>
            <w:vAlign w:val="center"/>
            <w:hideMark/>
          </w:tcPr>
          <w:p w14:paraId="6A0B1E31"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90.0%</w:t>
            </w:r>
          </w:p>
        </w:tc>
        <w:tc>
          <w:tcPr>
            <w:tcW w:w="1341" w:type="dxa"/>
            <w:tcBorders>
              <w:top w:val="nil"/>
              <w:left w:val="nil"/>
              <w:bottom w:val="nil"/>
              <w:right w:val="nil"/>
            </w:tcBorders>
            <w:shd w:val="clear" w:color="auto" w:fill="auto"/>
            <w:noWrap/>
            <w:vAlign w:val="center"/>
            <w:hideMark/>
          </w:tcPr>
          <w:p w14:paraId="4792377C"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98.6%</w:t>
            </w:r>
          </w:p>
        </w:tc>
        <w:tc>
          <w:tcPr>
            <w:tcW w:w="1042" w:type="dxa"/>
            <w:tcBorders>
              <w:top w:val="nil"/>
              <w:left w:val="nil"/>
              <w:bottom w:val="nil"/>
              <w:right w:val="nil"/>
            </w:tcBorders>
            <w:shd w:val="clear" w:color="auto" w:fill="auto"/>
            <w:noWrap/>
            <w:vAlign w:val="center"/>
            <w:hideMark/>
          </w:tcPr>
          <w:p w14:paraId="4F676949"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70.0%</w:t>
            </w:r>
          </w:p>
        </w:tc>
        <w:tc>
          <w:tcPr>
            <w:tcW w:w="1326" w:type="dxa"/>
            <w:tcBorders>
              <w:top w:val="nil"/>
              <w:left w:val="nil"/>
              <w:bottom w:val="nil"/>
              <w:right w:val="single" w:sz="8" w:space="0" w:color="auto"/>
            </w:tcBorders>
            <w:shd w:val="clear" w:color="auto" w:fill="auto"/>
            <w:noWrap/>
            <w:vAlign w:val="center"/>
            <w:hideMark/>
          </w:tcPr>
          <w:p w14:paraId="4D3EFC2C"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7</w:t>
            </w:r>
          </w:p>
        </w:tc>
      </w:tr>
      <w:tr w:rsidR="00FE1B0D" w:rsidRPr="00FE1B0D" w14:paraId="4581864F" w14:textId="77777777" w:rsidTr="00FE1B0D">
        <w:trPr>
          <w:trHeight w:val="392"/>
        </w:trPr>
        <w:tc>
          <w:tcPr>
            <w:tcW w:w="900" w:type="dxa"/>
            <w:vMerge/>
            <w:tcBorders>
              <w:top w:val="nil"/>
              <w:left w:val="single" w:sz="8" w:space="0" w:color="auto"/>
              <w:bottom w:val="single" w:sz="8" w:space="0" w:color="000000"/>
              <w:right w:val="nil"/>
            </w:tcBorders>
            <w:vAlign w:val="center"/>
            <w:hideMark/>
          </w:tcPr>
          <w:p w14:paraId="7DA22368" w14:textId="77777777" w:rsidR="00FE1B0D" w:rsidRPr="00FE1B0D" w:rsidRDefault="00FE1B0D" w:rsidP="00FE1B0D">
            <w:pPr>
              <w:bidi w:val="0"/>
              <w:rPr>
                <w:rFonts w:asciiTheme="minorBidi" w:hAnsiTheme="minorBidi" w:cstheme="minorBidi"/>
                <w:color w:val="000000"/>
                <w:sz w:val="22"/>
                <w:szCs w:val="22"/>
              </w:rPr>
            </w:pPr>
          </w:p>
        </w:tc>
        <w:tc>
          <w:tcPr>
            <w:tcW w:w="720" w:type="dxa"/>
            <w:tcBorders>
              <w:top w:val="nil"/>
              <w:left w:val="nil"/>
              <w:bottom w:val="nil"/>
              <w:right w:val="nil"/>
            </w:tcBorders>
            <w:shd w:val="clear" w:color="auto" w:fill="auto"/>
            <w:noWrap/>
            <w:vAlign w:val="center"/>
            <w:hideMark/>
          </w:tcPr>
          <w:p w14:paraId="50355B12"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3</w:t>
            </w:r>
          </w:p>
        </w:tc>
        <w:tc>
          <w:tcPr>
            <w:tcW w:w="630" w:type="dxa"/>
            <w:tcBorders>
              <w:top w:val="nil"/>
              <w:left w:val="nil"/>
              <w:bottom w:val="nil"/>
              <w:right w:val="nil"/>
            </w:tcBorders>
            <w:shd w:val="clear" w:color="auto" w:fill="auto"/>
            <w:noWrap/>
            <w:vAlign w:val="center"/>
            <w:hideMark/>
          </w:tcPr>
          <w:p w14:paraId="29F398FB"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50</w:t>
            </w:r>
          </w:p>
        </w:tc>
        <w:tc>
          <w:tcPr>
            <w:tcW w:w="1440" w:type="dxa"/>
            <w:tcBorders>
              <w:top w:val="nil"/>
              <w:left w:val="nil"/>
              <w:bottom w:val="nil"/>
              <w:right w:val="nil"/>
            </w:tcBorders>
            <w:shd w:val="clear" w:color="auto" w:fill="auto"/>
            <w:noWrap/>
            <w:vAlign w:val="center"/>
            <w:hideMark/>
          </w:tcPr>
          <w:p w14:paraId="0140AE0D"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w:t>
            </w:r>
          </w:p>
        </w:tc>
        <w:tc>
          <w:tcPr>
            <w:tcW w:w="1080" w:type="dxa"/>
            <w:tcBorders>
              <w:top w:val="nil"/>
              <w:left w:val="nil"/>
              <w:bottom w:val="nil"/>
              <w:right w:val="nil"/>
            </w:tcBorders>
            <w:shd w:val="clear" w:color="auto" w:fill="auto"/>
            <w:noWrap/>
            <w:vAlign w:val="center"/>
            <w:hideMark/>
          </w:tcPr>
          <w:p w14:paraId="2961EC89"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N</w:t>
            </w:r>
          </w:p>
        </w:tc>
        <w:tc>
          <w:tcPr>
            <w:tcW w:w="720" w:type="dxa"/>
            <w:tcBorders>
              <w:top w:val="nil"/>
              <w:left w:val="nil"/>
              <w:bottom w:val="nil"/>
              <w:right w:val="nil"/>
            </w:tcBorders>
            <w:shd w:val="clear" w:color="auto" w:fill="auto"/>
            <w:noWrap/>
            <w:vAlign w:val="center"/>
            <w:hideMark/>
          </w:tcPr>
          <w:p w14:paraId="2CBC0602"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1160</w:t>
            </w:r>
          </w:p>
        </w:tc>
        <w:tc>
          <w:tcPr>
            <w:tcW w:w="630" w:type="dxa"/>
            <w:tcBorders>
              <w:top w:val="nil"/>
              <w:left w:val="nil"/>
              <w:bottom w:val="nil"/>
              <w:right w:val="nil"/>
            </w:tcBorders>
            <w:shd w:val="clear" w:color="auto" w:fill="auto"/>
            <w:noWrap/>
            <w:vAlign w:val="center"/>
            <w:hideMark/>
          </w:tcPr>
          <w:p w14:paraId="443F4F95"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704</w:t>
            </w:r>
          </w:p>
        </w:tc>
        <w:tc>
          <w:tcPr>
            <w:tcW w:w="900" w:type="dxa"/>
            <w:tcBorders>
              <w:top w:val="nil"/>
              <w:left w:val="nil"/>
              <w:bottom w:val="nil"/>
              <w:right w:val="nil"/>
            </w:tcBorders>
            <w:shd w:val="clear" w:color="auto" w:fill="auto"/>
            <w:noWrap/>
            <w:vAlign w:val="center"/>
            <w:hideMark/>
          </w:tcPr>
          <w:p w14:paraId="4BDCE8F3"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34894</w:t>
            </w:r>
          </w:p>
        </w:tc>
        <w:tc>
          <w:tcPr>
            <w:tcW w:w="720" w:type="dxa"/>
            <w:tcBorders>
              <w:top w:val="nil"/>
              <w:left w:val="nil"/>
              <w:bottom w:val="nil"/>
              <w:right w:val="nil"/>
            </w:tcBorders>
            <w:shd w:val="clear" w:color="auto" w:fill="auto"/>
            <w:noWrap/>
            <w:vAlign w:val="center"/>
            <w:hideMark/>
          </w:tcPr>
          <w:p w14:paraId="74E17DF4"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3361</w:t>
            </w:r>
          </w:p>
        </w:tc>
        <w:tc>
          <w:tcPr>
            <w:tcW w:w="1260" w:type="dxa"/>
            <w:tcBorders>
              <w:top w:val="nil"/>
              <w:left w:val="nil"/>
              <w:bottom w:val="nil"/>
              <w:right w:val="nil"/>
            </w:tcBorders>
            <w:shd w:val="clear" w:color="000000" w:fill="F8696B"/>
            <w:noWrap/>
            <w:vAlign w:val="center"/>
            <w:hideMark/>
          </w:tcPr>
          <w:p w14:paraId="09A9E504"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62.2%</w:t>
            </w:r>
          </w:p>
        </w:tc>
        <w:tc>
          <w:tcPr>
            <w:tcW w:w="900" w:type="dxa"/>
            <w:tcBorders>
              <w:top w:val="nil"/>
              <w:left w:val="nil"/>
              <w:bottom w:val="nil"/>
              <w:right w:val="nil"/>
            </w:tcBorders>
            <w:shd w:val="clear" w:color="auto" w:fill="auto"/>
            <w:noWrap/>
            <w:vAlign w:val="center"/>
            <w:hideMark/>
          </w:tcPr>
          <w:p w14:paraId="55C3892B"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25.7%</w:t>
            </w:r>
          </w:p>
        </w:tc>
        <w:tc>
          <w:tcPr>
            <w:tcW w:w="1260" w:type="dxa"/>
            <w:tcBorders>
              <w:top w:val="nil"/>
              <w:left w:val="nil"/>
              <w:bottom w:val="nil"/>
              <w:right w:val="nil"/>
            </w:tcBorders>
            <w:shd w:val="clear" w:color="auto" w:fill="auto"/>
            <w:noWrap/>
            <w:vAlign w:val="center"/>
            <w:hideMark/>
          </w:tcPr>
          <w:p w14:paraId="497211BC"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89.9%</w:t>
            </w:r>
          </w:p>
        </w:tc>
        <w:tc>
          <w:tcPr>
            <w:tcW w:w="1341" w:type="dxa"/>
            <w:tcBorders>
              <w:top w:val="nil"/>
              <w:left w:val="nil"/>
              <w:bottom w:val="nil"/>
              <w:right w:val="nil"/>
            </w:tcBorders>
            <w:shd w:val="clear" w:color="auto" w:fill="auto"/>
            <w:noWrap/>
            <w:vAlign w:val="center"/>
            <w:hideMark/>
          </w:tcPr>
          <w:p w14:paraId="381F2E57"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98.0%</w:t>
            </w:r>
          </w:p>
        </w:tc>
        <w:tc>
          <w:tcPr>
            <w:tcW w:w="1042" w:type="dxa"/>
            <w:tcBorders>
              <w:top w:val="nil"/>
              <w:left w:val="nil"/>
              <w:bottom w:val="nil"/>
              <w:right w:val="nil"/>
            </w:tcBorders>
            <w:shd w:val="clear" w:color="auto" w:fill="auto"/>
            <w:noWrap/>
            <w:vAlign w:val="center"/>
            <w:hideMark/>
          </w:tcPr>
          <w:p w14:paraId="1F419FAA"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70.0%</w:t>
            </w:r>
          </w:p>
        </w:tc>
        <w:tc>
          <w:tcPr>
            <w:tcW w:w="1326" w:type="dxa"/>
            <w:tcBorders>
              <w:top w:val="nil"/>
              <w:left w:val="nil"/>
              <w:bottom w:val="nil"/>
              <w:right w:val="single" w:sz="8" w:space="0" w:color="auto"/>
            </w:tcBorders>
            <w:shd w:val="clear" w:color="auto" w:fill="auto"/>
            <w:noWrap/>
            <w:vAlign w:val="center"/>
            <w:hideMark/>
          </w:tcPr>
          <w:p w14:paraId="3397115A"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166</w:t>
            </w:r>
          </w:p>
        </w:tc>
      </w:tr>
      <w:tr w:rsidR="00FE1B0D" w:rsidRPr="00FE1B0D" w14:paraId="6176996B" w14:textId="77777777" w:rsidTr="00FE1B0D">
        <w:trPr>
          <w:trHeight w:val="412"/>
        </w:trPr>
        <w:tc>
          <w:tcPr>
            <w:tcW w:w="900" w:type="dxa"/>
            <w:vMerge/>
            <w:tcBorders>
              <w:top w:val="nil"/>
              <w:left w:val="single" w:sz="8" w:space="0" w:color="auto"/>
              <w:bottom w:val="single" w:sz="8" w:space="0" w:color="000000"/>
              <w:right w:val="nil"/>
            </w:tcBorders>
            <w:vAlign w:val="center"/>
            <w:hideMark/>
          </w:tcPr>
          <w:p w14:paraId="150A4BA9" w14:textId="77777777" w:rsidR="00FE1B0D" w:rsidRPr="00FE1B0D" w:rsidRDefault="00FE1B0D" w:rsidP="00FE1B0D">
            <w:pPr>
              <w:bidi w:val="0"/>
              <w:rPr>
                <w:rFonts w:asciiTheme="minorBidi" w:hAnsiTheme="minorBidi" w:cstheme="minorBidi"/>
                <w:color w:val="000000"/>
                <w:sz w:val="22"/>
                <w:szCs w:val="22"/>
              </w:rPr>
            </w:pPr>
          </w:p>
        </w:tc>
        <w:tc>
          <w:tcPr>
            <w:tcW w:w="720" w:type="dxa"/>
            <w:tcBorders>
              <w:top w:val="nil"/>
              <w:left w:val="nil"/>
              <w:bottom w:val="single" w:sz="8" w:space="0" w:color="auto"/>
              <w:right w:val="nil"/>
            </w:tcBorders>
            <w:shd w:val="clear" w:color="auto" w:fill="auto"/>
            <w:noWrap/>
            <w:vAlign w:val="center"/>
            <w:hideMark/>
          </w:tcPr>
          <w:p w14:paraId="47054665"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4</w:t>
            </w:r>
          </w:p>
        </w:tc>
        <w:tc>
          <w:tcPr>
            <w:tcW w:w="630" w:type="dxa"/>
            <w:tcBorders>
              <w:top w:val="nil"/>
              <w:left w:val="nil"/>
              <w:bottom w:val="single" w:sz="8" w:space="0" w:color="auto"/>
              <w:right w:val="nil"/>
            </w:tcBorders>
            <w:shd w:val="clear" w:color="auto" w:fill="auto"/>
            <w:noWrap/>
            <w:vAlign w:val="center"/>
            <w:hideMark/>
          </w:tcPr>
          <w:p w14:paraId="306A6CC8"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200</w:t>
            </w:r>
          </w:p>
        </w:tc>
        <w:tc>
          <w:tcPr>
            <w:tcW w:w="1440" w:type="dxa"/>
            <w:tcBorders>
              <w:top w:val="nil"/>
              <w:left w:val="nil"/>
              <w:bottom w:val="single" w:sz="8" w:space="0" w:color="auto"/>
              <w:right w:val="nil"/>
            </w:tcBorders>
            <w:shd w:val="clear" w:color="auto" w:fill="auto"/>
            <w:noWrap/>
            <w:vAlign w:val="center"/>
            <w:hideMark/>
          </w:tcPr>
          <w:p w14:paraId="7DDBF132"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w:t>
            </w:r>
          </w:p>
        </w:tc>
        <w:tc>
          <w:tcPr>
            <w:tcW w:w="1080" w:type="dxa"/>
            <w:tcBorders>
              <w:top w:val="nil"/>
              <w:left w:val="nil"/>
              <w:bottom w:val="single" w:sz="8" w:space="0" w:color="auto"/>
              <w:right w:val="nil"/>
            </w:tcBorders>
            <w:shd w:val="clear" w:color="auto" w:fill="auto"/>
            <w:noWrap/>
            <w:vAlign w:val="center"/>
            <w:hideMark/>
          </w:tcPr>
          <w:p w14:paraId="79C1025F"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N</w:t>
            </w:r>
          </w:p>
        </w:tc>
        <w:tc>
          <w:tcPr>
            <w:tcW w:w="720" w:type="dxa"/>
            <w:tcBorders>
              <w:top w:val="nil"/>
              <w:left w:val="nil"/>
              <w:bottom w:val="single" w:sz="8" w:space="0" w:color="auto"/>
              <w:right w:val="nil"/>
            </w:tcBorders>
            <w:shd w:val="clear" w:color="auto" w:fill="auto"/>
            <w:noWrap/>
            <w:vAlign w:val="center"/>
            <w:hideMark/>
          </w:tcPr>
          <w:p w14:paraId="7C84F669"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1070</w:t>
            </w:r>
          </w:p>
        </w:tc>
        <w:tc>
          <w:tcPr>
            <w:tcW w:w="630" w:type="dxa"/>
            <w:tcBorders>
              <w:top w:val="nil"/>
              <w:left w:val="nil"/>
              <w:bottom w:val="single" w:sz="8" w:space="0" w:color="auto"/>
              <w:right w:val="nil"/>
            </w:tcBorders>
            <w:shd w:val="clear" w:color="auto" w:fill="auto"/>
            <w:noWrap/>
            <w:vAlign w:val="center"/>
            <w:hideMark/>
          </w:tcPr>
          <w:p w14:paraId="13EE1CBF"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566</w:t>
            </w:r>
          </w:p>
        </w:tc>
        <w:tc>
          <w:tcPr>
            <w:tcW w:w="900" w:type="dxa"/>
            <w:tcBorders>
              <w:top w:val="nil"/>
              <w:left w:val="nil"/>
              <w:bottom w:val="single" w:sz="8" w:space="0" w:color="auto"/>
              <w:right w:val="nil"/>
            </w:tcBorders>
            <w:shd w:val="clear" w:color="auto" w:fill="auto"/>
            <w:noWrap/>
            <w:vAlign w:val="center"/>
            <w:hideMark/>
          </w:tcPr>
          <w:p w14:paraId="30D195F1"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35032</w:t>
            </w:r>
          </w:p>
        </w:tc>
        <w:tc>
          <w:tcPr>
            <w:tcW w:w="720" w:type="dxa"/>
            <w:tcBorders>
              <w:top w:val="nil"/>
              <w:left w:val="nil"/>
              <w:bottom w:val="single" w:sz="8" w:space="0" w:color="auto"/>
              <w:right w:val="nil"/>
            </w:tcBorders>
            <w:shd w:val="clear" w:color="auto" w:fill="auto"/>
            <w:noWrap/>
            <w:vAlign w:val="center"/>
            <w:hideMark/>
          </w:tcPr>
          <w:p w14:paraId="73720E1F"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3451</w:t>
            </w:r>
          </w:p>
        </w:tc>
        <w:tc>
          <w:tcPr>
            <w:tcW w:w="1260" w:type="dxa"/>
            <w:tcBorders>
              <w:top w:val="nil"/>
              <w:left w:val="nil"/>
              <w:bottom w:val="single" w:sz="8" w:space="0" w:color="auto"/>
              <w:right w:val="nil"/>
            </w:tcBorders>
            <w:shd w:val="clear" w:color="000000" w:fill="FDD27F"/>
            <w:noWrap/>
            <w:vAlign w:val="center"/>
            <w:hideMark/>
          </w:tcPr>
          <w:p w14:paraId="7994B7B7"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65.4%</w:t>
            </w:r>
          </w:p>
        </w:tc>
        <w:tc>
          <w:tcPr>
            <w:tcW w:w="900" w:type="dxa"/>
            <w:tcBorders>
              <w:top w:val="nil"/>
              <w:left w:val="nil"/>
              <w:bottom w:val="single" w:sz="8" w:space="0" w:color="auto"/>
              <w:right w:val="nil"/>
            </w:tcBorders>
            <w:shd w:val="clear" w:color="auto" w:fill="auto"/>
            <w:noWrap/>
            <w:vAlign w:val="center"/>
            <w:hideMark/>
          </w:tcPr>
          <w:p w14:paraId="5958DC71"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23.7%</w:t>
            </w:r>
          </w:p>
        </w:tc>
        <w:tc>
          <w:tcPr>
            <w:tcW w:w="1260" w:type="dxa"/>
            <w:tcBorders>
              <w:top w:val="nil"/>
              <w:left w:val="nil"/>
              <w:bottom w:val="single" w:sz="8" w:space="0" w:color="auto"/>
              <w:right w:val="nil"/>
            </w:tcBorders>
            <w:shd w:val="clear" w:color="auto" w:fill="auto"/>
            <w:noWrap/>
            <w:vAlign w:val="center"/>
            <w:hideMark/>
          </w:tcPr>
          <w:p w14:paraId="410DC9B8"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90.0%</w:t>
            </w:r>
          </w:p>
        </w:tc>
        <w:tc>
          <w:tcPr>
            <w:tcW w:w="1341" w:type="dxa"/>
            <w:tcBorders>
              <w:top w:val="nil"/>
              <w:left w:val="nil"/>
              <w:bottom w:val="single" w:sz="8" w:space="0" w:color="auto"/>
              <w:right w:val="nil"/>
            </w:tcBorders>
            <w:shd w:val="clear" w:color="auto" w:fill="auto"/>
            <w:noWrap/>
            <w:vAlign w:val="center"/>
            <w:hideMark/>
          </w:tcPr>
          <w:p w14:paraId="49007C8C"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98.4%</w:t>
            </w:r>
          </w:p>
        </w:tc>
        <w:tc>
          <w:tcPr>
            <w:tcW w:w="1042" w:type="dxa"/>
            <w:tcBorders>
              <w:top w:val="nil"/>
              <w:left w:val="nil"/>
              <w:bottom w:val="single" w:sz="8" w:space="0" w:color="auto"/>
              <w:right w:val="nil"/>
            </w:tcBorders>
            <w:shd w:val="clear" w:color="auto" w:fill="auto"/>
            <w:noWrap/>
            <w:vAlign w:val="center"/>
            <w:hideMark/>
          </w:tcPr>
          <w:p w14:paraId="32B6E57F"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75.8%</w:t>
            </w:r>
          </w:p>
        </w:tc>
        <w:tc>
          <w:tcPr>
            <w:tcW w:w="1326" w:type="dxa"/>
            <w:tcBorders>
              <w:top w:val="nil"/>
              <w:left w:val="nil"/>
              <w:bottom w:val="single" w:sz="8" w:space="0" w:color="auto"/>
              <w:right w:val="single" w:sz="8" w:space="0" w:color="auto"/>
            </w:tcBorders>
            <w:shd w:val="clear" w:color="auto" w:fill="auto"/>
            <w:noWrap/>
            <w:vAlign w:val="center"/>
            <w:hideMark/>
          </w:tcPr>
          <w:p w14:paraId="2D8EFC6C" w14:textId="77777777" w:rsidR="00FE1B0D" w:rsidRPr="00FE1B0D" w:rsidRDefault="00FE1B0D" w:rsidP="00FE1B0D">
            <w:pPr>
              <w:bidi w:val="0"/>
              <w:jc w:val="center"/>
              <w:rPr>
                <w:rFonts w:asciiTheme="minorBidi" w:hAnsiTheme="minorBidi" w:cstheme="minorBidi"/>
                <w:color w:val="000000"/>
                <w:sz w:val="22"/>
                <w:szCs w:val="22"/>
              </w:rPr>
            </w:pPr>
            <w:r w:rsidRPr="00FE1B0D">
              <w:rPr>
                <w:rFonts w:asciiTheme="minorBidi" w:hAnsiTheme="minorBidi" w:cstheme="minorBidi"/>
                <w:color w:val="000000"/>
                <w:sz w:val="22"/>
                <w:szCs w:val="22"/>
              </w:rPr>
              <w:t>18</w:t>
            </w:r>
          </w:p>
        </w:tc>
      </w:tr>
    </w:tbl>
    <w:p w14:paraId="1DE88413" w14:textId="77777777" w:rsidR="00FE1B0D" w:rsidRPr="00FE1B0D" w:rsidRDefault="00FE1B0D" w:rsidP="00FE1B0D">
      <w:pPr>
        <w:pStyle w:val="ListParagraph"/>
        <w:rPr>
          <w:rFonts w:asciiTheme="minorBidi" w:hAnsiTheme="minorBidi" w:cstheme="minorBidi"/>
          <w:sz w:val="22"/>
          <w:szCs w:val="22"/>
          <w:rtl/>
        </w:rPr>
      </w:pPr>
    </w:p>
    <w:p w14:paraId="7C1F9D72" w14:textId="77777777" w:rsidR="00FE1B0D" w:rsidRPr="00FE1B0D" w:rsidRDefault="00FE1B0D" w:rsidP="00FE1B0D">
      <w:pPr>
        <w:pStyle w:val="ListParagraph"/>
        <w:rPr>
          <w:rFonts w:asciiTheme="minorBidi" w:hAnsiTheme="minorBidi" w:cstheme="minorBidi"/>
          <w:sz w:val="22"/>
          <w:szCs w:val="22"/>
          <w:rtl/>
        </w:rPr>
      </w:pPr>
    </w:p>
    <w:p w14:paraId="63E828BB" w14:textId="77777777" w:rsidR="00FE1B0D" w:rsidRDefault="00FE1B0D" w:rsidP="00FE1B0D">
      <w:pPr>
        <w:pStyle w:val="ListParagraph"/>
        <w:rPr>
          <w:rFonts w:asciiTheme="minorBidi" w:hAnsiTheme="minorBidi" w:cstheme="minorBidi"/>
          <w:sz w:val="22"/>
          <w:szCs w:val="22"/>
          <w:rtl/>
        </w:rPr>
      </w:pPr>
    </w:p>
    <w:p w14:paraId="5C6F73C2" w14:textId="77777777" w:rsidR="00FE1B0D" w:rsidRDefault="00FE1B0D" w:rsidP="00FE1B0D">
      <w:pPr>
        <w:pStyle w:val="ListParagraph"/>
        <w:rPr>
          <w:rFonts w:asciiTheme="minorBidi" w:hAnsiTheme="minorBidi" w:cstheme="minorBidi"/>
          <w:sz w:val="22"/>
          <w:szCs w:val="22"/>
          <w:rtl/>
        </w:rPr>
      </w:pPr>
    </w:p>
    <w:p w14:paraId="3AB8D3E9" w14:textId="77777777" w:rsidR="00FE1B0D" w:rsidRDefault="00FE1B0D" w:rsidP="00FE1B0D">
      <w:pPr>
        <w:pStyle w:val="ListParagraph"/>
        <w:rPr>
          <w:rFonts w:asciiTheme="minorBidi" w:hAnsiTheme="minorBidi" w:cstheme="minorBidi"/>
          <w:sz w:val="22"/>
          <w:szCs w:val="22"/>
          <w:rtl/>
        </w:rPr>
      </w:pPr>
    </w:p>
    <w:p w14:paraId="5FA663D7" w14:textId="77777777" w:rsidR="00FE1B0D" w:rsidRDefault="00FE1B0D" w:rsidP="00FE1B0D">
      <w:pPr>
        <w:pStyle w:val="ListParagraph"/>
        <w:rPr>
          <w:rFonts w:asciiTheme="minorBidi" w:hAnsiTheme="minorBidi" w:cstheme="minorBidi"/>
          <w:sz w:val="22"/>
          <w:szCs w:val="22"/>
          <w:rtl/>
        </w:rPr>
      </w:pPr>
    </w:p>
    <w:p w14:paraId="0D5112EA" w14:textId="77777777" w:rsidR="00FE1B0D" w:rsidRDefault="00FE1B0D" w:rsidP="00FE1B0D">
      <w:pPr>
        <w:pStyle w:val="ListParagraph"/>
        <w:rPr>
          <w:rFonts w:asciiTheme="minorBidi" w:hAnsiTheme="minorBidi" w:cstheme="minorBidi"/>
          <w:sz w:val="22"/>
          <w:szCs w:val="22"/>
          <w:rtl/>
        </w:rPr>
      </w:pPr>
    </w:p>
    <w:p w14:paraId="7A4F4C62" w14:textId="77777777" w:rsidR="00FE1B0D" w:rsidRDefault="00FE1B0D" w:rsidP="00FE1B0D">
      <w:pPr>
        <w:pStyle w:val="ListParagraph"/>
        <w:rPr>
          <w:rFonts w:asciiTheme="minorBidi" w:hAnsiTheme="minorBidi" w:cstheme="minorBidi"/>
          <w:sz w:val="22"/>
          <w:szCs w:val="22"/>
          <w:rtl/>
        </w:rPr>
      </w:pPr>
    </w:p>
    <w:p w14:paraId="4F324057" w14:textId="77777777" w:rsidR="00FE1B0D" w:rsidRDefault="00FE1B0D" w:rsidP="00FE1B0D">
      <w:pPr>
        <w:pStyle w:val="ListParagraph"/>
        <w:rPr>
          <w:rFonts w:asciiTheme="minorBidi" w:hAnsiTheme="minorBidi" w:cstheme="minorBidi"/>
          <w:sz w:val="22"/>
          <w:szCs w:val="22"/>
          <w:rtl/>
        </w:rPr>
      </w:pPr>
    </w:p>
    <w:p w14:paraId="55DB2372" w14:textId="77777777" w:rsidR="00FE1B0D" w:rsidRDefault="00FE1B0D" w:rsidP="00FE1B0D">
      <w:pPr>
        <w:pStyle w:val="ListParagraph"/>
        <w:rPr>
          <w:rFonts w:asciiTheme="minorBidi" w:hAnsiTheme="minorBidi" w:cstheme="minorBidi"/>
          <w:sz w:val="22"/>
          <w:szCs w:val="22"/>
          <w:rtl/>
        </w:rPr>
      </w:pPr>
    </w:p>
    <w:p w14:paraId="52EB9E16" w14:textId="77777777" w:rsidR="00FE1B0D" w:rsidRDefault="00FE1B0D" w:rsidP="00FE1B0D">
      <w:pPr>
        <w:pStyle w:val="ListParagraph"/>
        <w:rPr>
          <w:rFonts w:asciiTheme="minorBidi" w:hAnsiTheme="minorBidi" w:cstheme="minorBidi"/>
          <w:sz w:val="22"/>
          <w:szCs w:val="22"/>
          <w:rtl/>
        </w:rPr>
      </w:pPr>
    </w:p>
    <w:p w14:paraId="341C8B62" w14:textId="77777777" w:rsidR="00FE1B0D" w:rsidRDefault="00FE1B0D" w:rsidP="00FE1B0D">
      <w:pPr>
        <w:pStyle w:val="ListParagraph"/>
        <w:rPr>
          <w:rFonts w:asciiTheme="minorBidi" w:hAnsiTheme="minorBidi" w:cstheme="minorBidi"/>
          <w:sz w:val="22"/>
          <w:szCs w:val="22"/>
          <w:rtl/>
        </w:rPr>
      </w:pPr>
    </w:p>
    <w:p w14:paraId="461BFCD4" w14:textId="77777777" w:rsidR="00FE1B0D" w:rsidRDefault="00FE1B0D" w:rsidP="00FE1B0D">
      <w:pPr>
        <w:pStyle w:val="ListParagraph"/>
        <w:rPr>
          <w:rFonts w:asciiTheme="minorBidi" w:hAnsiTheme="minorBidi" w:cstheme="minorBidi"/>
          <w:sz w:val="22"/>
          <w:szCs w:val="22"/>
          <w:rtl/>
        </w:rPr>
      </w:pPr>
    </w:p>
    <w:p w14:paraId="3ABF1CC5" w14:textId="77777777" w:rsidR="00FE1B0D" w:rsidRDefault="00FE1B0D" w:rsidP="00FE1B0D">
      <w:pPr>
        <w:pStyle w:val="ListParagraph"/>
        <w:rPr>
          <w:rFonts w:asciiTheme="minorBidi" w:hAnsiTheme="minorBidi" w:cstheme="minorBidi"/>
          <w:sz w:val="22"/>
          <w:szCs w:val="22"/>
          <w:rtl/>
        </w:rPr>
      </w:pPr>
    </w:p>
    <w:p w14:paraId="50BF7D8B" w14:textId="77777777" w:rsidR="00FE1B0D" w:rsidRPr="00FE1B0D" w:rsidRDefault="00FE1B0D" w:rsidP="00FE1B0D">
      <w:pPr>
        <w:rPr>
          <w:rFonts w:asciiTheme="minorBidi" w:hAnsiTheme="minorBidi" w:cstheme="minorBidi"/>
          <w:sz w:val="22"/>
          <w:szCs w:val="22"/>
          <w:rtl/>
        </w:rPr>
      </w:pPr>
    </w:p>
    <w:p w14:paraId="5D401E60" w14:textId="77777777" w:rsidR="00FE1B0D" w:rsidRPr="00FE1B0D" w:rsidRDefault="00FE1B0D" w:rsidP="00FE1B0D">
      <w:pPr>
        <w:ind w:left="548" w:hanging="270"/>
        <w:rPr>
          <w:rFonts w:asciiTheme="minorBidi" w:hAnsiTheme="minorBidi" w:cstheme="minorBidi"/>
          <w:sz w:val="22"/>
          <w:szCs w:val="22"/>
        </w:rPr>
      </w:pPr>
      <w:r>
        <w:rPr>
          <w:rFonts w:asciiTheme="minorBidi" w:hAnsiTheme="minorBidi" w:cstheme="minorBidi" w:hint="cs"/>
          <w:sz w:val="22"/>
          <w:szCs w:val="22"/>
          <w:rtl/>
        </w:rPr>
        <w:t xml:space="preserve">ד+ה) </w:t>
      </w:r>
      <w:r w:rsidRPr="00FE1B0D">
        <w:rPr>
          <w:rFonts w:asciiTheme="minorBidi" w:hAnsiTheme="minorBidi" w:cstheme="minorBidi"/>
          <w:sz w:val="22"/>
          <w:szCs w:val="22"/>
          <w:rtl/>
        </w:rPr>
        <w:t xml:space="preserve">על מנת להעריך את דיוק השיטה הצגתי בסעיף הקודם שלל פרמטרים </w:t>
      </w:r>
      <w:r w:rsidRPr="00FE1B0D">
        <w:rPr>
          <w:rFonts w:asciiTheme="minorBidi" w:hAnsiTheme="minorBidi" w:cstheme="minorBidi" w:hint="cs"/>
          <w:sz w:val="22"/>
          <w:szCs w:val="22"/>
          <w:rtl/>
        </w:rPr>
        <w:t>להערכת טיב המסווג.</w:t>
      </w:r>
    </w:p>
    <w:p w14:paraId="7FDA43C1" w14:textId="77777777" w:rsidR="00FE1B0D" w:rsidRDefault="00FE1B0D" w:rsidP="00FE1B0D">
      <w:pPr>
        <w:pStyle w:val="ListParagraph"/>
        <w:rPr>
          <w:rFonts w:asciiTheme="minorBidi" w:hAnsiTheme="minorBidi" w:cstheme="minorBidi"/>
          <w:sz w:val="22"/>
          <w:szCs w:val="22"/>
          <w:rtl/>
        </w:rPr>
      </w:pPr>
      <w:r>
        <w:rPr>
          <w:rFonts w:asciiTheme="minorBidi" w:hAnsiTheme="minorBidi" w:cstheme="minorBidi" w:hint="cs"/>
          <w:sz w:val="22"/>
          <w:szCs w:val="22"/>
          <w:rtl/>
        </w:rPr>
        <w:t>הפרמטרים הם :</w:t>
      </w:r>
    </w:p>
    <w:p w14:paraId="73663F1E" w14:textId="77777777" w:rsidR="00FE1B0D" w:rsidRDefault="00FE1B0D" w:rsidP="00F777B9">
      <w:pPr>
        <w:pStyle w:val="ListParagraph"/>
        <w:numPr>
          <w:ilvl w:val="0"/>
          <w:numId w:val="12"/>
        </w:numPr>
        <w:rPr>
          <w:rFonts w:asciiTheme="minorBidi" w:hAnsiTheme="minorBidi" w:cstheme="minorBidi"/>
          <w:sz w:val="22"/>
          <w:szCs w:val="22"/>
        </w:rPr>
      </w:pPr>
      <w:r w:rsidRPr="00FE1B0D">
        <w:rPr>
          <w:rFonts w:asciiTheme="minorBidi" w:hAnsiTheme="minorBidi" w:cstheme="minorBidi"/>
          <w:sz w:val="22"/>
          <w:szCs w:val="22"/>
        </w:rPr>
        <w:t>Precision</w:t>
      </w:r>
      <w:r w:rsidRPr="00FE1B0D">
        <w:rPr>
          <w:rFonts w:asciiTheme="minorBidi" w:hAnsiTheme="minorBidi" w:cstheme="minorBidi" w:hint="cs"/>
          <w:sz w:val="22"/>
          <w:szCs w:val="22"/>
          <w:rtl/>
        </w:rPr>
        <w:t xml:space="preserve"> : מידע ה"דייקנות" </w:t>
      </w:r>
      <w:r w:rsidRPr="00FE1B0D">
        <w:rPr>
          <w:rFonts w:asciiTheme="minorBidi" w:hAnsiTheme="minorBidi" w:cstheme="minorBidi"/>
          <w:sz w:val="22"/>
          <w:szCs w:val="22"/>
          <w:rtl/>
        </w:rPr>
        <w:t>–</w:t>
      </w:r>
      <w:r w:rsidRPr="00FE1B0D">
        <w:rPr>
          <w:rFonts w:asciiTheme="minorBidi" w:hAnsiTheme="minorBidi" w:cstheme="minorBidi" w:hint="cs"/>
          <w:sz w:val="22"/>
          <w:szCs w:val="22"/>
          <w:rtl/>
        </w:rPr>
        <w:t xml:space="preserve"> כמה תצפיות הן חיוביות מתוך כלל התצפיות שסווגו כחיוביות </w:t>
      </w:r>
    </w:p>
    <w:p w14:paraId="3490536A" w14:textId="77777777" w:rsidR="00FE1B0D" w:rsidRPr="00FE1B0D" w:rsidRDefault="00FE1B0D" w:rsidP="00FE1B0D">
      <w:pPr>
        <w:pStyle w:val="ListParagraph"/>
        <w:numPr>
          <w:ilvl w:val="0"/>
          <w:numId w:val="12"/>
        </w:numPr>
        <w:rPr>
          <w:rFonts w:asciiTheme="minorBidi" w:hAnsiTheme="minorBidi" w:cstheme="minorBidi"/>
          <w:sz w:val="22"/>
          <w:szCs w:val="22"/>
        </w:rPr>
      </w:pPr>
      <w:r w:rsidRPr="00FE1B0D">
        <w:rPr>
          <w:rFonts w:asciiTheme="minorBidi" w:hAnsiTheme="minorBidi" w:cstheme="minorBidi"/>
          <w:sz w:val="22"/>
          <w:szCs w:val="22"/>
        </w:rPr>
        <w:t>Recall</w:t>
      </w:r>
      <w:r w:rsidRPr="00FE1B0D">
        <w:rPr>
          <w:rFonts w:asciiTheme="minorBidi" w:hAnsiTheme="minorBidi" w:cstheme="minorBidi" w:hint="cs"/>
          <w:sz w:val="22"/>
          <w:szCs w:val="22"/>
          <w:rtl/>
        </w:rPr>
        <w:t xml:space="preserve"> </w:t>
      </w:r>
      <w:r w:rsidRPr="00FE1B0D">
        <w:rPr>
          <w:rFonts w:asciiTheme="minorBidi" w:hAnsiTheme="minorBidi" w:cstheme="minorBidi"/>
          <w:sz w:val="22"/>
          <w:szCs w:val="22"/>
        </w:rPr>
        <w:t>\</w:t>
      </w:r>
      <w:r w:rsidRPr="00FE1B0D">
        <w:rPr>
          <w:rFonts w:asciiTheme="minorBidi" w:hAnsiTheme="minorBidi" w:cstheme="minorBidi" w:hint="cs"/>
          <w:sz w:val="22"/>
          <w:szCs w:val="22"/>
          <w:rtl/>
        </w:rPr>
        <w:t xml:space="preserve"> </w:t>
      </w:r>
      <w:r w:rsidRPr="00FE1B0D">
        <w:rPr>
          <w:rFonts w:asciiTheme="minorBidi" w:hAnsiTheme="minorBidi" w:cstheme="minorBidi"/>
          <w:sz w:val="22"/>
          <w:szCs w:val="22"/>
        </w:rPr>
        <w:t>Sensitivity</w:t>
      </w:r>
      <w:r w:rsidRPr="00FE1B0D">
        <w:rPr>
          <w:rFonts w:asciiTheme="minorBidi" w:hAnsiTheme="minorBidi" w:cstheme="minorBidi" w:hint="cs"/>
          <w:sz w:val="22"/>
          <w:szCs w:val="22"/>
          <w:rtl/>
        </w:rPr>
        <w:t xml:space="preserve">: מידע ה"שלמות" </w:t>
      </w:r>
      <w:r w:rsidRPr="00FE1B0D">
        <w:rPr>
          <w:rFonts w:asciiTheme="minorBidi" w:hAnsiTheme="minorBidi" w:cstheme="minorBidi"/>
          <w:sz w:val="22"/>
          <w:szCs w:val="22"/>
          <w:rtl/>
        </w:rPr>
        <w:t>–</w:t>
      </w:r>
      <w:r w:rsidRPr="00FE1B0D">
        <w:rPr>
          <w:rFonts w:asciiTheme="minorBidi" w:hAnsiTheme="minorBidi" w:cstheme="minorBidi" w:hint="cs"/>
          <w:sz w:val="22"/>
          <w:szCs w:val="22"/>
          <w:rtl/>
        </w:rPr>
        <w:t xml:space="preserve"> כמה תצפיות </w:t>
      </w:r>
      <w:r>
        <w:rPr>
          <w:rFonts w:asciiTheme="minorBidi" w:hAnsiTheme="minorBidi" w:cstheme="minorBidi" w:hint="cs"/>
          <w:sz w:val="22"/>
          <w:szCs w:val="22"/>
          <w:rtl/>
        </w:rPr>
        <w:t xml:space="preserve">חיוביות </w:t>
      </w:r>
      <w:r w:rsidRPr="00FE1B0D">
        <w:rPr>
          <w:rFonts w:asciiTheme="minorBidi" w:hAnsiTheme="minorBidi" w:cstheme="minorBidi" w:hint="cs"/>
          <w:sz w:val="22"/>
          <w:szCs w:val="22"/>
          <w:rtl/>
        </w:rPr>
        <w:t>אכן סווגו כ</w:t>
      </w:r>
      <w:r>
        <w:rPr>
          <w:rFonts w:asciiTheme="minorBidi" w:hAnsiTheme="minorBidi" w:cstheme="minorBidi" w:hint="cs"/>
          <w:sz w:val="22"/>
          <w:szCs w:val="22"/>
          <w:rtl/>
        </w:rPr>
        <w:t>כאלו</w:t>
      </w:r>
    </w:p>
    <w:p w14:paraId="1FDCEA8B" w14:textId="77777777" w:rsidR="00FE1B0D" w:rsidRDefault="00FE1B0D" w:rsidP="00FE1B0D">
      <w:pPr>
        <w:pStyle w:val="ListParagraph"/>
        <w:numPr>
          <w:ilvl w:val="0"/>
          <w:numId w:val="12"/>
        </w:numPr>
        <w:rPr>
          <w:rFonts w:asciiTheme="minorBidi" w:hAnsiTheme="minorBidi" w:cstheme="minorBidi"/>
          <w:sz w:val="22"/>
          <w:szCs w:val="22"/>
        </w:rPr>
      </w:pPr>
      <w:r>
        <w:rPr>
          <w:rFonts w:asciiTheme="minorBidi" w:hAnsiTheme="minorBidi" w:cstheme="minorBidi"/>
          <w:sz w:val="22"/>
          <w:szCs w:val="22"/>
        </w:rPr>
        <w:t>Accuracy</w:t>
      </w:r>
      <w:r>
        <w:rPr>
          <w:rFonts w:asciiTheme="minorBidi" w:hAnsiTheme="minorBidi" w:cstheme="minorBidi" w:hint="cs"/>
          <w:sz w:val="22"/>
          <w:szCs w:val="22"/>
          <w:rtl/>
        </w:rPr>
        <w:t xml:space="preserve"> : אחוז התצפיות שסווגו נכונה ע"י המסווג </w:t>
      </w:r>
    </w:p>
    <w:p w14:paraId="791E9296" w14:textId="77777777" w:rsidR="00FE1B0D" w:rsidRDefault="00FE1B0D" w:rsidP="00FE1B0D">
      <w:pPr>
        <w:pStyle w:val="ListParagraph"/>
        <w:numPr>
          <w:ilvl w:val="0"/>
          <w:numId w:val="12"/>
        </w:numPr>
        <w:rPr>
          <w:rFonts w:asciiTheme="minorBidi" w:hAnsiTheme="minorBidi" w:cstheme="minorBidi"/>
          <w:sz w:val="22"/>
          <w:szCs w:val="22"/>
        </w:rPr>
      </w:pPr>
      <w:r>
        <w:rPr>
          <w:rFonts w:asciiTheme="minorBidi" w:hAnsiTheme="minorBidi" w:cstheme="minorBidi"/>
          <w:sz w:val="22"/>
          <w:szCs w:val="22"/>
        </w:rPr>
        <w:t>Specificity</w:t>
      </w:r>
      <w:r>
        <w:rPr>
          <w:rFonts w:asciiTheme="minorBidi" w:hAnsiTheme="minorBidi" w:cstheme="minorBidi" w:hint="cs"/>
          <w:sz w:val="22"/>
          <w:szCs w:val="22"/>
          <w:rtl/>
        </w:rPr>
        <w:t>: אחוז התצפיות השליליות שסווגו כשליליות.</w:t>
      </w:r>
    </w:p>
    <w:p w14:paraId="24EA7842" w14:textId="77777777" w:rsidR="00FE1B0D" w:rsidRDefault="00FE1B0D" w:rsidP="00FE1B0D">
      <w:pPr>
        <w:pStyle w:val="ListParagraph"/>
        <w:numPr>
          <w:ilvl w:val="0"/>
          <w:numId w:val="12"/>
        </w:numPr>
        <w:rPr>
          <w:rFonts w:asciiTheme="minorBidi" w:hAnsiTheme="minorBidi" w:cstheme="minorBidi"/>
          <w:sz w:val="22"/>
          <w:szCs w:val="22"/>
        </w:rPr>
      </w:pPr>
      <w:r>
        <w:rPr>
          <w:rFonts w:asciiTheme="minorBidi" w:hAnsiTheme="minorBidi" w:cstheme="minorBidi"/>
          <w:sz w:val="22"/>
          <w:szCs w:val="22"/>
        </w:rPr>
        <w:t>ROC Area</w:t>
      </w:r>
      <w:r>
        <w:rPr>
          <w:rFonts w:asciiTheme="minorBidi" w:hAnsiTheme="minorBidi" w:cstheme="minorBidi" w:hint="cs"/>
          <w:sz w:val="22"/>
          <w:szCs w:val="22"/>
          <w:rtl/>
        </w:rPr>
        <w:t xml:space="preserve"> : השטח תחת עקומת ה</w:t>
      </w:r>
      <w:r>
        <w:rPr>
          <w:rFonts w:asciiTheme="minorBidi" w:hAnsiTheme="minorBidi" w:cstheme="minorBidi" w:hint="cs"/>
          <w:sz w:val="22"/>
          <w:szCs w:val="22"/>
        </w:rPr>
        <w:t>ROC</w:t>
      </w:r>
      <w:r>
        <w:rPr>
          <w:rFonts w:asciiTheme="minorBidi" w:hAnsiTheme="minorBidi" w:cstheme="minorBidi" w:hint="cs"/>
          <w:sz w:val="22"/>
          <w:szCs w:val="22"/>
          <w:rtl/>
        </w:rPr>
        <w:t xml:space="preserve"> אשר מייצגת את שקלול התמורות שבין שיעור ה </w:t>
      </w:r>
      <w:r>
        <w:rPr>
          <w:rFonts w:asciiTheme="minorBidi" w:hAnsiTheme="minorBidi" w:cstheme="minorBidi"/>
          <w:sz w:val="22"/>
          <w:szCs w:val="22"/>
        </w:rPr>
        <w:t>True positive</w:t>
      </w:r>
      <w:r>
        <w:rPr>
          <w:rFonts w:asciiTheme="minorBidi" w:hAnsiTheme="minorBidi" w:cstheme="minorBidi" w:hint="cs"/>
          <w:sz w:val="22"/>
          <w:szCs w:val="22"/>
          <w:rtl/>
        </w:rPr>
        <w:t xml:space="preserve"> לבין שיעור ה</w:t>
      </w:r>
      <w:r>
        <w:rPr>
          <w:rFonts w:asciiTheme="minorBidi" w:hAnsiTheme="minorBidi" w:cstheme="minorBidi"/>
          <w:sz w:val="22"/>
          <w:szCs w:val="22"/>
        </w:rPr>
        <w:t xml:space="preserve">False positive </w:t>
      </w:r>
    </w:p>
    <w:p w14:paraId="521447E1" w14:textId="77777777" w:rsidR="00FE1B0D" w:rsidRDefault="00FE1B0D" w:rsidP="00FE1B0D">
      <w:pPr>
        <w:ind w:left="720"/>
        <w:rPr>
          <w:rFonts w:asciiTheme="minorBidi" w:hAnsiTheme="minorBidi" w:cstheme="minorBidi"/>
          <w:sz w:val="22"/>
          <w:szCs w:val="22"/>
          <w:rtl/>
        </w:rPr>
      </w:pPr>
    </w:p>
    <w:p w14:paraId="6F165CA6" w14:textId="77777777" w:rsidR="00FE1B0D" w:rsidRDefault="00FE1B0D" w:rsidP="00FE1B0D">
      <w:pPr>
        <w:ind w:left="720"/>
        <w:rPr>
          <w:rFonts w:asciiTheme="minorBidi" w:hAnsiTheme="minorBidi" w:cstheme="minorBidi"/>
          <w:sz w:val="22"/>
          <w:szCs w:val="22"/>
          <w:rtl/>
        </w:rPr>
      </w:pPr>
      <w:r>
        <w:rPr>
          <w:rFonts w:asciiTheme="minorBidi" w:hAnsiTheme="minorBidi" w:cstheme="minorBidi" w:hint="cs"/>
          <w:sz w:val="22"/>
          <w:szCs w:val="22"/>
          <w:rtl/>
        </w:rPr>
        <w:t>כעת עלינו להחליט מה הוא המדד אשר משקף נאמנה את איכות המסווג במקרה הספציפי שלנו.</w:t>
      </w:r>
    </w:p>
    <w:p w14:paraId="47ED4B4F" w14:textId="77777777" w:rsidR="00FE1B0D" w:rsidRDefault="00FE1B0D" w:rsidP="00FE1B0D">
      <w:pPr>
        <w:ind w:left="720"/>
        <w:rPr>
          <w:rFonts w:asciiTheme="minorBidi" w:hAnsiTheme="minorBidi" w:cstheme="minorBidi"/>
          <w:sz w:val="22"/>
          <w:szCs w:val="22"/>
          <w:rtl/>
        </w:rPr>
      </w:pPr>
      <w:r>
        <w:rPr>
          <w:rFonts w:asciiTheme="minorBidi" w:hAnsiTheme="minorBidi" w:cstheme="minorBidi" w:hint="cs"/>
          <w:sz w:val="22"/>
          <w:szCs w:val="22"/>
          <w:rtl/>
        </w:rPr>
        <w:t>אם כן, מטרת המסווג היא לסווג לקוחות קבוצה אשר תכיל כמה שיותר לקוחות אשר יחתמו על תנאי הפיקדון בשיחה טלפונית.</w:t>
      </w:r>
    </w:p>
    <w:p w14:paraId="756EEB0A" w14:textId="77777777" w:rsidR="00FE1B0D" w:rsidRDefault="00FE1B0D" w:rsidP="00FE1B0D">
      <w:pPr>
        <w:ind w:left="720"/>
        <w:rPr>
          <w:rFonts w:asciiTheme="minorBidi" w:hAnsiTheme="minorBidi" w:cstheme="minorBidi"/>
          <w:sz w:val="22"/>
          <w:szCs w:val="22"/>
          <w:rtl/>
        </w:rPr>
      </w:pPr>
      <w:r>
        <w:rPr>
          <w:rFonts w:asciiTheme="minorBidi" w:hAnsiTheme="minorBidi" w:cstheme="minorBidi" w:hint="cs"/>
          <w:sz w:val="22"/>
          <w:szCs w:val="22"/>
          <w:rtl/>
        </w:rPr>
        <w:t>ככל שיותר אנשים בקבוצה במסווגת יחתמו על תנאי הפיקדון כך איכות המודל תגדל.</w:t>
      </w:r>
    </w:p>
    <w:p w14:paraId="3B3BDA91" w14:textId="3A6BD09C" w:rsidR="00FE1B0D" w:rsidRDefault="00FE1B0D" w:rsidP="00FE1B0D">
      <w:pPr>
        <w:ind w:left="720"/>
        <w:rPr>
          <w:rFonts w:asciiTheme="minorBidi" w:hAnsiTheme="minorBidi" w:cstheme="minorBidi"/>
          <w:sz w:val="22"/>
          <w:szCs w:val="22"/>
          <w:rtl/>
        </w:rPr>
      </w:pPr>
      <w:del w:id="9" w:author="Yair Meidan" w:date="2015-05-21T00:24:00Z">
        <w:r w:rsidDel="001A686F">
          <w:rPr>
            <w:rFonts w:asciiTheme="minorBidi" w:hAnsiTheme="minorBidi" w:cstheme="minorBidi" w:hint="cs"/>
            <w:sz w:val="22"/>
            <w:szCs w:val="22"/>
            <w:rtl/>
          </w:rPr>
          <w:delText xml:space="preserve">עם </w:delText>
        </w:r>
      </w:del>
      <w:ins w:id="10" w:author="Yair Meidan" w:date="2015-05-21T00:24:00Z">
        <w:r w:rsidR="001A686F">
          <w:rPr>
            <w:rFonts w:asciiTheme="minorBidi" w:hAnsiTheme="minorBidi" w:cstheme="minorBidi" w:hint="cs"/>
            <w:sz w:val="22"/>
            <w:szCs w:val="22"/>
            <w:rtl/>
          </w:rPr>
          <w:t xml:space="preserve">אם </w:t>
        </w:r>
      </w:ins>
      <w:r>
        <w:rPr>
          <w:rFonts w:asciiTheme="minorBidi" w:hAnsiTheme="minorBidi" w:cstheme="minorBidi" w:hint="cs"/>
          <w:sz w:val="22"/>
          <w:szCs w:val="22"/>
          <w:rtl/>
        </w:rPr>
        <w:t xml:space="preserve">כך,  לדעתי הפרמטר החשוב עבורנו הינו </w:t>
      </w:r>
      <w:r>
        <w:rPr>
          <w:rFonts w:asciiTheme="minorBidi" w:hAnsiTheme="minorBidi" w:cstheme="minorBidi"/>
          <w:sz w:val="22"/>
          <w:szCs w:val="22"/>
        </w:rPr>
        <w:t>Precision</w:t>
      </w:r>
      <w:r>
        <w:rPr>
          <w:rFonts w:asciiTheme="minorBidi" w:hAnsiTheme="minorBidi" w:cstheme="minorBidi" w:hint="cs"/>
          <w:sz w:val="22"/>
          <w:szCs w:val="22"/>
          <w:rtl/>
        </w:rPr>
        <w:t xml:space="preserve"> שהרי ככל שמדד זה יותר גבוה, כך אחוז התצפיות השליליות (לקוחות שביצעו להם שיחות ובסוף הם לא חתמו) תרד וכך עבודת המכירות תהיה יעילה יותר.</w:t>
      </w:r>
    </w:p>
    <w:p w14:paraId="023CB0F1" w14:textId="77777777" w:rsidR="00FE1B0D" w:rsidRDefault="00FE1B0D" w:rsidP="00FE1B0D">
      <w:pPr>
        <w:ind w:left="720"/>
        <w:rPr>
          <w:rFonts w:asciiTheme="minorBidi" w:hAnsiTheme="minorBidi" w:cstheme="minorBidi"/>
          <w:sz w:val="22"/>
          <w:szCs w:val="22"/>
          <w:rtl/>
        </w:rPr>
      </w:pPr>
    </w:p>
    <w:p w14:paraId="6D5CACDE" w14:textId="77777777" w:rsidR="00FE1B0D" w:rsidRDefault="00FE1B0D" w:rsidP="00FE1B0D">
      <w:pPr>
        <w:ind w:left="720"/>
        <w:rPr>
          <w:rFonts w:asciiTheme="minorBidi" w:hAnsiTheme="minorBidi" w:cstheme="minorBidi"/>
          <w:sz w:val="22"/>
          <w:szCs w:val="22"/>
          <w:rtl/>
        </w:rPr>
      </w:pPr>
      <w:r>
        <w:rPr>
          <w:rFonts w:asciiTheme="minorBidi" w:hAnsiTheme="minorBidi" w:cstheme="minorBidi" w:hint="cs"/>
          <w:sz w:val="22"/>
          <w:szCs w:val="22"/>
          <w:rtl/>
        </w:rPr>
        <w:t>נוכל כעת להעריך את מידת היעילות של שני השיטות :</w:t>
      </w:r>
    </w:p>
    <w:p w14:paraId="1760BE02" w14:textId="77777777" w:rsidR="00FE1B0D" w:rsidRDefault="00FE1B0D" w:rsidP="00FE1B0D">
      <w:pPr>
        <w:pStyle w:val="ListParagraph"/>
        <w:numPr>
          <w:ilvl w:val="0"/>
          <w:numId w:val="15"/>
        </w:numPr>
        <w:rPr>
          <w:rFonts w:asciiTheme="minorBidi" w:hAnsiTheme="minorBidi" w:cstheme="minorBidi"/>
          <w:sz w:val="22"/>
          <w:szCs w:val="22"/>
        </w:rPr>
      </w:pPr>
      <w:r>
        <w:rPr>
          <w:rFonts w:asciiTheme="minorBidi" w:hAnsiTheme="minorBidi" w:cstheme="minorBidi" w:hint="cs"/>
          <w:sz w:val="22"/>
          <w:szCs w:val="22"/>
        </w:rPr>
        <w:t>CART</w:t>
      </w:r>
      <w:r>
        <w:rPr>
          <w:rFonts w:asciiTheme="minorBidi" w:hAnsiTheme="minorBidi" w:cstheme="minorBidi" w:hint="cs"/>
          <w:sz w:val="22"/>
          <w:szCs w:val="22"/>
          <w:rtl/>
        </w:rPr>
        <w:t xml:space="preserve"> </w:t>
      </w:r>
      <w:r>
        <w:rPr>
          <w:rFonts w:asciiTheme="minorBidi" w:hAnsiTheme="minorBidi" w:cstheme="minorBidi"/>
          <w:sz w:val="22"/>
          <w:szCs w:val="22"/>
          <w:rtl/>
        </w:rPr>
        <w:t>–</w:t>
      </w:r>
      <w:r>
        <w:rPr>
          <w:rFonts w:asciiTheme="minorBidi" w:hAnsiTheme="minorBidi" w:cstheme="minorBidi" w:hint="cs"/>
          <w:sz w:val="22"/>
          <w:szCs w:val="22"/>
          <w:rtl/>
        </w:rPr>
        <w:t xml:space="preserve"> בשיטה זו נראה כי הדיוק המרבי הושג ע"י ריצה מס' 2: 67.1% דיוק. בריצה זו השתמשנו בהגדרה של מינימום 200 תצפיות בעלה.</w:t>
      </w:r>
    </w:p>
    <w:p w14:paraId="756618C8" w14:textId="77777777" w:rsidR="00FE1B0D" w:rsidRPr="00FE1B0D" w:rsidRDefault="00FE1B0D" w:rsidP="00FE1B0D">
      <w:pPr>
        <w:pStyle w:val="ListParagraph"/>
        <w:numPr>
          <w:ilvl w:val="0"/>
          <w:numId w:val="15"/>
        </w:numPr>
        <w:rPr>
          <w:rFonts w:asciiTheme="minorBidi" w:hAnsiTheme="minorBidi" w:cstheme="minorBidi"/>
          <w:sz w:val="22"/>
          <w:szCs w:val="22"/>
          <w:rtl/>
        </w:rPr>
      </w:pPr>
      <w:r>
        <w:rPr>
          <w:rFonts w:asciiTheme="minorBidi" w:hAnsiTheme="minorBidi" w:cstheme="minorBidi"/>
          <w:sz w:val="22"/>
          <w:szCs w:val="22"/>
        </w:rPr>
        <w:t>C4.5</w:t>
      </w:r>
      <w:r>
        <w:rPr>
          <w:rFonts w:asciiTheme="minorBidi" w:hAnsiTheme="minorBidi" w:cstheme="minorBidi" w:hint="cs"/>
          <w:sz w:val="22"/>
          <w:szCs w:val="22"/>
          <w:rtl/>
        </w:rPr>
        <w:t xml:space="preserve"> </w:t>
      </w:r>
      <w:r>
        <w:rPr>
          <w:rFonts w:asciiTheme="minorBidi" w:hAnsiTheme="minorBidi" w:cstheme="minorBidi"/>
          <w:sz w:val="22"/>
          <w:szCs w:val="22"/>
          <w:rtl/>
        </w:rPr>
        <w:t>–</w:t>
      </w:r>
      <w:r>
        <w:rPr>
          <w:rFonts w:asciiTheme="minorBidi" w:hAnsiTheme="minorBidi" w:cstheme="minorBidi" w:hint="cs"/>
          <w:sz w:val="22"/>
          <w:szCs w:val="22"/>
          <w:rtl/>
        </w:rPr>
        <w:t xml:space="preserve"> בשיטה זו נראה כי הדיוק המרבי הושג ע"י ריצה 6 בהפרש של 0.1 מריצה 8, 2 הריצות מוגדרות למינימום 200 תצפיות בעלה וללא גיזום או גיזום מזערי בלבד.</w:t>
      </w:r>
    </w:p>
    <w:p w14:paraId="68D1AA7D" w14:textId="77777777" w:rsidR="00FE1B0D" w:rsidRDefault="00FE1B0D" w:rsidP="00FE1B0D">
      <w:pPr>
        <w:ind w:left="720"/>
        <w:rPr>
          <w:rFonts w:asciiTheme="minorBidi" w:hAnsiTheme="minorBidi" w:cstheme="minorBidi"/>
          <w:sz w:val="22"/>
          <w:szCs w:val="22"/>
          <w:rtl/>
        </w:rPr>
      </w:pPr>
    </w:p>
    <w:p w14:paraId="4E8664BC" w14:textId="77777777" w:rsidR="00FE1B0D" w:rsidRDefault="00FE1B0D" w:rsidP="00FE1B0D">
      <w:pPr>
        <w:ind w:left="720"/>
        <w:rPr>
          <w:rFonts w:asciiTheme="minorBidi" w:hAnsiTheme="minorBidi" w:cstheme="minorBidi"/>
          <w:sz w:val="22"/>
          <w:szCs w:val="22"/>
          <w:rtl/>
        </w:rPr>
      </w:pPr>
      <w:commentRangeStart w:id="11"/>
      <w:r>
        <w:rPr>
          <w:rFonts w:asciiTheme="minorBidi" w:hAnsiTheme="minorBidi" w:cstheme="minorBidi" w:hint="cs"/>
          <w:sz w:val="22"/>
          <w:szCs w:val="22"/>
          <w:rtl/>
        </w:rPr>
        <w:t xml:space="preserve">מסקנות כלליות מהריצות </w:t>
      </w:r>
      <w:commentRangeEnd w:id="11"/>
      <w:r w:rsidR="000A0A1D">
        <w:rPr>
          <w:rStyle w:val="CommentReference"/>
          <w:rFonts w:asciiTheme="minorHAnsi" w:eastAsiaTheme="minorHAnsi" w:hAnsiTheme="minorHAnsi" w:cstheme="minorBidi"/>
          <w:rtl/>
        </w:rPr>
        <w:commentReference w:id="11"/>
      </w:r>
      <w:r>
        <w:rPr>
          <w:rFonts w:asciiTheme="minorBidi" w:hAnsiTheme="minorBidi" w:cstheme="minorBidi" w:hint="cs"/>
          <w:sz w:val="22"/>
          <w:szCs w:val="22"/>
          <w:rtl/>
        </w:rPr>
        <w:t>:</w:t>
      </w:r>
    </w:p>
    <w:p w14:paraId="14D36CA5" w14:textId="3718AE28" w:rsidR="00FE1B0D" w:rsidRPr="00FE1B0D" w:rsidRDefault="00FE1B0D">
      <w:pPr>
        <w:pStyle w:val="ListParagraph"/>
        <w:numPr>
          <w:ilvl w:val="0"/>
          <w:numId w:val="16"/>
        </w:numPr>
        <w:rPr>
          <w:rFonts w:asciiTheme="minorBidi" w:hAnsiTheme="minorBidi" w:cstheme="minorBidi"/>
          <w:sz w:val="22"/>
          <w:szCs w:val="22"/>
        </w:rPr>
        <w:pPrChange w:id="12" w:author="Yair Meidan" w:date="2015-05-21T00:25:00Z">
          <w:pPr>
            <w:pStyle w:val="ListParagraph"/>
            <w:numPr>
              <w:numId w:val="16"/>
            </w:numPr>
            <w:ind w:left="1080" w:hanging="360"/>
          </w:pPr>
        </w:pPrChange>
      </w:pPr>
      <w:r w:rsidRPr="00FE1B0D">
        <w:rPr>
          <w:rFonts w:asciiTheme="minorBidi" w:hAnsiTheme="minorBidi" w:cstheme="minorBidi" w:hint="cs"/>
          <w:sz w:val="22"/>
          <w:szCs w:val="22"/>
          <w:rtl/>
        </w:rPr>
        <w:t xml:space="preserve">ריצה עם דרישה לכמות גדולה יותר של ערכים בעלים כאשר כל השאר קבוע, מובילה לתוצאות טובות יותר במדד הדיוק שבחרנו וזאת בגלל שנוצר עץ קטן יותר </w:t>
      </w:r>
      <w:del w:id="13" w:author="Yair Meidan" w:date="2015-05-21T00:25:00Z">
        <w:r w:rsidRPr="00FE1B0D" w:rsidDel="001A686F">
          <w:rPr>
            <w:rFonts w:asciiTheme="minorBidi" w:hAnsiTheme="minorBidi" w:cstheme="minorBidi" w:hint="cs"/>
            <w:sz w:val="22"/>
            <w:szCs w:val="22"/>
            <w:rtl/>
          </w:rPr>
          <w:delText xml:space="preserve">אם </w:delText>
        </w:r>
      </w:del>
      <w:ins w:id="14" w:author="Yair Meidan" w:date="2015-05-21T00:25:00Z">
        <w:r w:rsidR="001A686F">
          <w:rPr>
            <w:rFonts w:asciiTheme="minorBidi" w:hAnsiTheme="minorBidi" w:cstheme="minorBidi" w:hint="cs"/>
            <w:sz w:val="22"/>
            <w:szCs w:val="22"/>
            <w:rtl/>
          </w:rPr>
          <w:t>ע</w:t>
        </w:r>
        <w:r w:rsidR="001A686F" w:rsidRPr="00FE1B0D">
          <w:rPr>
            <w:rFonts w:asciiTheme="minorBidi" w:hAnsiTheme="minorBidi" w:cstheme="minorBidi" w:hint="cs"/>
            <w:sz w:val="22"/>
            <w:szCs w:val="22"/>
            <w:rtl/>
          </w:rPr>
          <w:t xml:space="preserve">ם </w:t>
        </w:r>
      </w:ins>
      <w:r w:rsidRPr="00FE1B0D">
        <w:rPr>
          <w:rFonts w:asciiTheme="minorBidi" w:hAnsiTheme="minorBidi" w:cstheme="minorBidi" w:hint="cs"/>
          <w:sz w:val="22"/>
          <w:szCs w:val="22"/>
          <w:rtl/>
        </w:rPr>
        <w:t>סיכוי נמוך יותר ל</w:t>
      </w:r>
      <w:r w:rsidRPr="00FE1B0D">
        <w:rPr>
          <w:rFonts w:asciiTheme="minorBidi" w:hAnsiTheme="minorBidi" w:cstheme="minorBidi"/>
          <w:sz w:val="22"/>
          <w:szCs w:val="22"/>
        </w:rPr>
        <w:t>overfitting</w:t>
      </w:r>
      <w:r w:rsidRPr="00FE1B0D">
        <w:rPr>
          <w:rFonts w:asciiTheme="minorBidi" w:hAnsiTheme="minorBidi" w:cstheme="minorBidi" w:hint="cs"/>
          <w:sz w:val="22"/>
          <w:szCs w:val="22"/>
          <w:rtl/>
        </w:rPr>
        <w:t>.</w:t>
      </w:r>
      <w:r>
        <w:rPr>
          <w:rFonts w:asciiTheme="minorBidi" w:hAnsiTheme="minorBidi" w:cstheme="minorBidi" w:hint="cs"/>
          <w:sz w:val="22"/>
          <w:szCs w:val="22"/>
          <w:rtl/>
        </w:rPr>
        <w:t xml:space="preserve"> (הדרישה היא של </w:t>
      </w:r>
      <w:r w:rsidRPr="00FE1B0D">
        <w:rPr>
          <w:rFonts w:asciiTheme="minorBidi" w:hAnsiTheme="minorBidi" w:cstheme="minorBidi" w:hint="cs"/>
          <w:sz w:val="22"/>
          <w:szCs w:val="22"/>
          <w:rtl/>
        </w:rPr>
        <w:t>50 לעומת 200, סביר כי בכמות גדולה מדי יצא עץ קטן מדי אשר לא יסווג היטב</w:t>
      </w:r>
      <w:r>
        <w:rPr>
          <w:rFonts w:asciiTheme="minorBidi" w:hAnsiTheme="minorBidi" w:cstheme="minorBidi" w:hint="cs"/>
          <w:sz w:val="22"/>
          <w:szCs w:val="22"/>
          <w:rtl/>
        </w:rPr>
        <w:t>, בדקתי אמפירית ונראה כי סביבות 250 תצפיות בעלה מינ' הדיוק יורד ל~65%</w:t>
      </w:r>
      <w:r w:rsidRPr="00FE1B0D">
        <w:rPr>
          <w:rFonts w:asciiTheme="minorBidi" w:hAnsiTheme="minorBidi" w:cstheme="minorBidi" w:hint="cs"/>
          <w:sz w:val="22"/>
          <w:szCs w:val="22"/>
          <w:rtl/>
        </w:rPr>
        <w:t>)</w:t>
      </w:r>
    </w:p>
    <w:p w14:paraId="0DFBC272" w14:textId="77777777" w:rsidR="00FE1B0D" w:rsidRDefault="00FE1B0D" w:rsidP="00FE1B0D">
      <w:pPr>
        <w:pStyle w:val="ListParagraph"/>
        <w:numPr>
          <w:ilvl w:val="0"/>
          <w:numId w:val="16"/>
        </w:numPr>
        <w:rPr>
          <w:rFonts w:asciiTheme="minorBidi" w:hAnsiTheme="minorBidi" w:cstheme="minorBidi"/>
          <w:sz w:val="22"/>
          <w:szCs w:val="22"/>
        </w:rPr>
      </w:pPr>
      <w:r>
        <w:rPr>
          <w:rFonts w:asciiTheme="minorBidi" w:hAnsiTheme="minorBidi" w:cstheme="minorBidi" w:hint="cs"/>
          <w:sz w:val="22"/>
          <w:szCs w:val="22"/>
          <w:rtl/>
        </w:rPr>
        <w:t>ככל שיש יותר גיזום של העץ ב</w:t>
      </w:r>
      <w:r>
        <w:rPr>
          <w:rFonts w:asciiTheme="minorBidi" w:hAnsiTheme="minorBidi" w:cstheme="minorBidi"/>
          <w:sz w:val="22"/>
          <w:szCs w:val="22"/>
        </w:rPr>
        <w:t>C4.5</w:t>
      </w:r>
      <w:r>
        <w:rPr>
          <w:rFonts w:asciiTheme="minorBidi" w:hAnsiTheme="minorBidi" w:cstheme="minorBidi" w:hint="cs"/>
          <w:sz w:val="22"/>
          <w:szCs w:val="22"/>
          <w:rtl/>
        </w:rPr>
        <w:t xml:space="preserve"> מדויק פחות והעץ ב</w:t>
      </w:r>
      <w:r>
        <w:rPr>
          <w:rFonts w:asciiTheme="minorBidi" w:hAnsiTheme="minorBidi" w:cstheme="minorBidi" w:hint="cs"/>
          <w:sz w:val="22"/>
          <w:szCs w:val="22"/>
        </w:rPr>
        <w:t>CART</w:t>
      </w:r>
      <w:r>
        <w:rPr>
          <w:rFonts w:asciiTheme="minorBidi" w:hAnsiTheme="minorBidi" w:cstheme="minorBidi" w:hint="cs"/>
          <w:sz w:val="22"/>
          <w:szCs w:val="22"/>
          <w:rtl/>
        </w:rPr>
        <w:t xml:space="preserve"> מדויק יותר. הסבר אפשרי הוא כי העצים מבצעים גיזום בצורה שונה :</w:t>
      </w:r>
    </w:p>
    <w:p w14:paraId="0E5F545A" w14:textId="77777777" w:rsidR="00FE1B0D" w:rsidRDefault="00FE1B0D" w:rsidP="00FE1B0D">
      <w:pPr>
        <w:pStyle w:val="ListParagraph"/>
        <w:ind w:left="1080"/>
        <w:rPr>
          <w:rFonts w:asciiTheme="minorBidi" w:hAnsiTheme="minorBidi" w:cstheme="minorBidi"/>
          <w:sz w:val="22"/>
          <w:szCs w:val="22"/>
          <w:rtl/>
        </w:rPr>
      </w:pPr>
      <w:r w:rsidRPr="00FE1B0D">
        <w:rPr>
          <w:rFonts w:asciiTheme="minorBidi" w:hAnsiTheme="minorBidi" w:cstheme="minorBidi"/>
          <w:sz w:val="22"/>
          <w:szCs w:val="22"/>
        </w:rPr>
        <w:t>CART</w:t>
      </w:r>
      <w:r w:rsidRPr="00FE1B0D">
        <w:rPr>
          <w:rFonts w:asciiTheme="minorBidi" w:hAnsiTheme="minorBidi" w:cstheme="minorBidi"/>
          <w:sz w:val="22"/>
          <w:szCs w:val="22"/>
          <w:rtl/>
        </w:rPr>
        <w:t xml:space="preserve"> מבצע גיזום ע"י מודל סיבוכיות-עלות עם פרמטרים הנגזרים מה</w:t>
      </w:r>
      <w:r w:rsidRPr="00FE1B0D">
        <w:rPr>
          <w:rFonts w:asciiTheme="minorBidi" w:hAnsiTheme="minorBidi" w:cstheme="minorBidi"/>
          <w:sz w:val="22"/>
          <w:szCs w:val="22"/>
        </w:rPr>
        <w:t>cross validation</w:t>
      </w:r>
      <w:r w:rsidRPr="00FE1B0D">
        <w:rPr>
          <w:rFonts w:asciiTheme="minorBidi" w:hAnsiTheme="minorBidi" w:cstheme="minorBidi"/>
          <w:sz w:val="22"/>
          <w:szCs w:val="22"/>
          <w:rtl/>
        </w:rPr>
        <w:t xml:space="preserve"> לעומת </w:t>
      </w:r>
      <w:r w:rsidRPr="00FE1B0D">
        <w:rPr>
          <w:rFonts w:asciiTheme="minorBidi" w:hAnsiTheme="minorBidi" w:cstheme="minorBidi"/>
          <w:sz w:val="22"/>
          <w:szCs w:val="22"/>
        </w:rPr>
        <w:t>C4.5</w:t>
      </w:r>
      <w:r w:rsidRPr="00FE1B0D">
        <w:rPr>
          <w:rFonts w:asciiTheme="minorBidi" w:hAnsiTheme="minorBidi" w:cstheme="minorBidi"/>
          <w:sz w:val="22"/>
          <w:szCs w:val="22"/>
          <w:rtl/>
        </w:rPr>
        <w:t xml:space="preserve"> המבצע מעבר יחיד על העץ וגוזם לפי איבוד אינפורמציה פוטנציאלי על פי ה</w:t>
      </w:r>
      <w:r w:rsidRPr="00FE1B0D">
        <w:rPr>
          <w:rFonts w:asciiTheme="minorBidi" w:hAnsiTheme="minorBidi" w:cstheme="minorBidi"/>
          <w:sz w:val="22"/>
          <w:szCs w:val="22"/>
        </w:rPr>
        <w:t>confidence level</w:t>
      </w:r>
      <w:r w:rsidRPr="00FE1B0D">
        <w:rPr>
          <w:rFonts w:asciiTheme="minorBidi" w:hAnsiTheme="minorBidi" w:cstheme="minorBidi"/>
          <w:sz w:val="22"/>
          <w:szCs w:val="22"/>
          <w:rtl/>
        </w:rPr>
        <w:t xml:space="preserve"> המוגדר.</w:t>
      </w:r>
    </w:p>
    <w:p w14:paraId="7A33B85D" w14:textId="77777777" w:rsidR="00FE1B0D" w:rsidRDefault="00FE1B0D" w:rsidP="00FE1B0D">
      <w:pPr>
        <w:pStyle w:val="ListParagraph"/>
        <w:ind w:left="1080"/>
        <w:rPr>
          <w:rFonts w:asciiTheme="minorBidi" w:hAnsiTheme="minorBidi" w:cstheme="minorBidi"/>
          <w:sz w:val="22"/>
          <w:szCs w:val="22"/>
          <w:rtl/>
        </w:rPr>
      </w:pPr>
      <w:r>
        <w:rPr>
          <w:rFonts w:asciiTheme="minorBidi" w:hAnsiTheme="minorBidi" w:cstheme="minorBidi" w:hint="cs"/>
          <w:sz w:val="22"/>
          <w:szCs w:val="22"/>
          <w:rtl/>
        </w:rPr>
        <w:t>נראה כי ב</w:t>
      </w:r>
      <w:r>
        <w:rPr>
          <w:rFonts w:asciiTheme="minorBidi" w:hAnsiTheme="minorBidi" w:cstheme="minorBidi"/>
          <w:sz w:val="22"/>
          <w:szCs w:val="22"/>
        </w:rPr>
        <w:t>C4.5</w:t>
      </w:r>
      <w:r>
        <w:rPr>
          <w:rFonts w:asciiTheme="minorBidi" w:hAnsiTheme="minorBidi" w:cstheme="minorBidi" w:hint="cs"/>
          <w:sz w:val="22"/>
          <w:szCs w:val="22"/>
          <w:rtl/>
        </w:rPr>
        <w:t xml:space="preserve"> לא מתקיים </w:t>
      </w:r>
      <w:r>
        <w:rPr>
          <w:rFonts w:asciiTheme="minorBidi" w:hAnsiTheme="minorBidi" w:cstheme="minorBidi"/>
          <w:sz w:val="22"/>
          <w:szCs w:val="22"/>
        </w:rPr>
        <w:t>overfitting</w:t>
      </w:r>
      <w:r>
        <w:rPr>
          <w:rFonts w:asciiTheme="minorBidi" w:hAnsiTheme="minorBidi" w:cstheme="minorBidi" w:hint="cs"/>
          <w:sz w:val="22"/>
          <w:szCs w:val="22"/>
          <w:rtl/>
        </w:rPr>
        <w:t xml:space="preserve"> בגלל הדרישה לכמות סבירה על תצפיות בעלים ולכן איבוד אינפורמציה בגיזום רק פוגע במודל.</w:t>
      </w:r>
    </w:p>
    <w:p w14:paraId="2D34C66A" w14:textId="77777777" w:rsidR="00FE1B0D" w:rsidRDefault="00FE1B0D" w:rsidP="00FE1B0D">
      <w:pPr>
        <w:pStyle w:val="ListParagraph"/>
        <w:numPr>
          <w:ilvl w:val="0"/>
          <w:numId w:val="16"/>
        </w:numPr>
        <w:rPr>
          <w:rFonts w:asciiTheme="minorBidi" w:hAnsiTheme="minorBidi" w:cstheme="minorBidi"/>
          <w:sz w:val="22"/>
          <w:szCs w:val="22"/>
        </w:rPr>
      </w:pPr>
      <w:r>
        <w:rPr>
          <w:rFonts w:asciiTheme="minorBidi" w:hAnsiTheme="minorBidi" w:cstheme="minorBidi" w:hint="cs"/>
          <w:sz w:val="22"/>
          <w:szCs w:val="22"/>
          <w:rtl/>
        </w:rPr>
        <w:t>חשוב להריץ את האלגוריתמים מס' פעמים עם פרמטרים שונים על מנת להבין יותר טוב את המידע איתו אנו עובדים שכן כללי אצבע לא תמיד עוזרים בבחירת פרמטרים</w:t>
      </w:r>
      <w:r>
        <w:rPr>
          <w:rFonts w:asciiTheme="minorBidi" w:hAnsiTheme="minorBidi" w:cstheme="minorBidi"/>
          <w:sz w:val="22"/>
          <w:szCs w:val="22"/>
          <w:rtl/>
        </w:rPr>
        <w:br/>
      </w:r>
      <w:r>
        <w:rPr>
          <w:rFonts w:asciiTheme="minorBidi" w:hAnsiTheme="minorBidi" w:cstheme="minorBidi" w:hint="cs"/>
          <w:sz w:val="22"/>
          <w:szCs w:val="22"/>
          <w:rtl/>
        </w:rPr>
        <w:t xml:space="preserve">לדוגמא, נצפה כי </w:t>
      </w:r>
      <w:r>
        <w:rPr>
          <w:rFonts w:asciiTheme="minorBidi" w:hAnsiTheme="minorBidi" w:cstheme="minorBidi"/>
          <w:sz w:val="22"/>
          <w:szCs w:val="22"/>
        </w:rPr>
        <w:t>Pruning</w:t>
      </w:r>
      <w:r>
        <w:rPr>
          <w:rFonts w:asciiTheme="minorBidi" w:hAnsiTheme="minorBidi" w:cstheme="minorBidi" w:hint="cs"/>
          <w:sz w:val="22"/>
          <w:szCs w:val="22"/>
          <w:rtl/>
        </w:rPr>
        <w:t xml:space="preserve"> של העץ יכול לפגוע בפרמטרים מסויימים (במקרה שלנו זה היה דווקא בפרמטר הנחוץ לנו)</w:t>
      </w:r>
    </w:p>
    <w:p w14:paraId="5CACA972" w14:textId="77777777" w:rsidR="00FE1B0D" w:rsidRDefault="00FE1B0D" w:rsidP="00FE1B0D">
      <w:pPr>
        <w:pStyle w:val="ListParagraph"/>
        <w:numPr>
          <w:ilvl w:val="0"/>
          <w:numId w:val="16"/>
        </w:numPr>
        <w:rPr>
          <w:rFonts w:asciiTheme="minorBidi" w:hAnsiTheme="minorBidi" w:cstheme="minorBidi"/>
          <w:sz w:val="22"/>
          <w:szCs w:val="22"/>
        </w:rPr>
      </w:pPr>
      <w:r>
        <w:rPr>
          <w:rFonts w:asciiTheme="minorBidi" w:hAnsiTheme="minorBidi" w:cstheme="minorBidi" w:hint="cs"/>
          <w:sz w:val="22"/>
          <w:szCs w:val="22"/>
          <w:rtl/>
        </w:rPr>
        <w:t xml:space="preserve">חשוב להכיר היטב את המידע שעובדים איתו. ראשית, למדתי על סט שהכיל את שדה </w:t>
      </w:r>
      <w:r>
        <w:rPr>
          <w:rFonts w:asciiTheme="minorBidi" w:hAnsiTheme="minorBidi" w:cstheme="minorBidi"/>
          <w:sz w:val="22"/>
          <w:szCs w:val="22"/>
        </w:rPr>
        <w:t>duration</w:t>
      </w:r>
      <w:r>
        <w:rPr>
          <w:rFonts w:asciiTheme="minorBidi" w:hAnsiTheme="minorBidi" w:cstheme="minorBidi" w:hint="cs"/>
          <w:sz w:val="22"/>
          <w:szCs w:val="22"/>
          <w:rtl/>
        </w:rPr>
        <w:t xml:space="preserve"> והתוצאות הדיוק היו מרשימות בהרבה מאלו המוצגות כאן. אולם בחינה נוספת העלתה כי שדה זה אינו רלוונטי למידע אמיתי שכן לא קיים עבור תצפיות לא מסווגות ובמקרים שכן קיים ישנה קשר חזק בינו לבין המשתנה התלוי ולכן אסור ללמוד עליו.</w:t>
      </w:r>
    </w:p>
    <w:p w14:paraId="66ED6B8E" w14:textId="77777777" w:rsidR="00FE1B0D" w:rsidRDefault="00FE1B0D" w:rsidP="00FE1B0D">
      <w:pPr>
        <w:rPr>
          <w:rFonts w:asciiTheme="minorBidi" w:hAnsiTheme="minorBidi" w:cstheme="minorBidi"/>
          <w:sz w:val="22"/>
          <w:szCs w:val="22"/>
          <w:rtl/>
        </w:rPr>
      </w:pPr>
    </w:p>
    <w:p w14:paraId="3D440B11" w14:textId="77777777" w:rsidR="00FE1B0D" w:rsidRDefault="00FE1B0D" w:rsidP="00FE1B0D">
      <w:pPr>
        <w:ind w:firstLine="720"/>
        <w:rPr>
          <w:rFonts w:asciiTheme="minorBidi" w:hAnsiTheme="minorBidi" w:cstheme="minorBidi"/>
          <w:sz w:val="22"/>
          <w:szCs w:val="22"/>
          <w:rtl/>
        </w:rPr>
      </w:pPr>
      <w:r w:rsidRPr="00FE1B0D">
        <w:rPr>
          <w:rFonts w:asciiTheme="minorBidi" w:hAnsiTheme="minorBidi" w:cstheme="minorBidi" w:hint="cs"/>
          <w:sz w:val="22"/>
          <w:szCs w:val="22"/>
          <w:rtl/>
        </w:rPr>
        <w:t xml:space="preserve">פרמטר נוסף אשר מעניין אותנו בעולם האמיתי היא כמות אבסולוטית של </w:t>
      </w:r>
      <w:r w:rsidRPr="00FE1B0D">
        <w:rPr>
          <w:rFonts w:asciiTheme="minorBidi" w:hAnsiTheme="minorBidi" w:cstheme="minorBidi" w:hint="cs"/>
          <w:sz w:val="22"/>
          <w:szCs w:val="22"/>
        </w:rPr>
        <w:t>TP</w:t>
      </w:r>
      <w:r w:rsidRPr="00FE1B0D">
        <w:rPr>
          <w:rFonts w:asciiTheme="minorBidi" w:hAnsiTheme="minorBidi" w:cstheme="minorBidi" w:hint="cs"/>
          <w:sz w:val="22"/>
          <w:szCs w:val="22"/>
          <w:rtl/>
        </w:rPr>
        <w:t xml:space="preserve"> שהרי גם המודל המדויק ביותר לא עוזר לנו אם אינו אנו מסוגלים לייצר רשימת </w:t>
      </w:r>
      <w:r w:rsidRPr="00FE1B0D">
        <w:rPr>
          <w:rFonts w:asciiTheme="minorBidi" w:hAnsiTheme="minorBidi" w:cstheme="minorBidi"/>
          <w:sz w:val="22"/>
          <w:szCs w:val="22"/>
        </w:rPr>
        <w:t>leads</w:t>
      </w:r>
      <w:r w:rsidRPr="00FE1B0D">
        <w:rPr>
          <w:rFonts w:asciiTheme="minorBidi" w:hAnsiTheme="minorBidi" w:cstheme="minorBidi" w:hint="cs"/>
          <w:sz w:val="22"/>
          <w:szCs w:val="22"/>
          <w:rtl/>
        </w:rPr>
        <w:t xml:space="preserve"> לטלפנים.</w:t>
      </w:r>
    </w:p>
    <w:p w14:paraId="766954E7" w14:textId="77777777" w:rsidR="00FE1B0D" w:rsidRDefault="00FE1B0D" w:rsidP="00FE1B0D">
      <w:pPr>
        <w:ind w:firstLine="720"/>
        <w:rPr>
          <w:rFonts w:asciiTheme="minorBidi" w:hAnsiTheme="minorBidi" w:cstheme="minorBidi"/>
          <w:sz w:val="22"/>
          <w:szCs w:val="22"/>
          <w:rtl/>
        </w:rPr>
      </w:pPr>
      <w:r w:rsidRPr="00FE1B0D">
        <w:rPr>
          <w:rFonts w:asciiTheme="minorBidi" w:hAnsiTheme="minorBidi" w:cstheme="minorBidi" w:hint="cs"/>
          <w:sz w:val="22"/>
          <w:szCs w:val="22"/>
          <w:rtl/>
        </w:rPr>
        <w:t xml:space="preserve">לאור זאת, נראה כי </w:t>
      </w:r>
      <w:r w:rsidRPr="00FE1B0D">
        <w:rPr>
          <w:rFonts w:asciiTheme="minorBidi" w:hAnsiTheme="minorBidi" w:cstheme="minorBidi"/>
          <w:sz w:val="22"/>
          <w:szCs w:val="22"/>
        </w:rPr>
        <w:t>C4.5</w:t>
      </w:r>
      <w:r w:rsidRPr="00FE1B0D">
        <w:rPr>
          <w:rFonts w:asciiTheme="minorBidi" w:hAnsiTheme="minorBidi" w:cstheme="minorBidi" w:hint="cs"/>
          <w:sz w:val="22"/>
          <w:szCs w:val="22"/>
          <w:rtl/>
        </w:rPr>
        <w:t xml:space="preserve"> המדויק יותר, עדיף על </w:t>
      </w:r>
      <w:r w:rsidRPr="00FE1B0D">
        <w:rPr>
          <w:rFonts w:asciiTheme="minorBidi" w:hAnsiTheme="minorBidi" w:cstheme="minorBidi" w:hint="cs"/>
          <w:sz w:val="22"/>
          <w:szCs w:val="22"/>
        </w:rPr>
        <w:t>CART</w:t>
      </w:r>
      <w:r w:rsidRPr="00FE1B0D">
        <w:rPr>
          <w:rFonts w:asciiTheme="minorBidi" w:hAnsiTheme="minorBidi" w:cstheme="minorBidi" w:hint="cs"/>
          <w:sz w:val="22"/>
          <w:szCs w:val="22"/>
          <w:rtl/>
        </w:rPr>
        <w:t xml:space="preserve"> הן לאור אחוז הדיוק הגבוה יותר והן לאור כמות ה</w:t>
      </w:r>
      <w:r w:rsidRPr="00FE1B0D">
        <w:rPr>
          <w:rFonts w:asciiTheme="minorBidi" w:hAnsiTheme="minorBidi" w:cstheme="minorBidi" w:hint="cs"/>
          <w:sz w:val="22"/>
          <w:szCs w:val="22"/>
        </w:rPr>
        <w:t>TP</w:t>
      </w:r>
      <w:r w:rsidRPr="00FE1B0D">
        <w:rPr>
          <w:rFonts w:asciiTheme="minorBidi" w:hAnsiTheme="minorBidi" w:cstheme="minorBidi" w:hint="cs"/>
          <w:sz w:val="22"/>
          <w:szCs w:val="22"/>
          <w:rtl/>
        </w:rPr>
        <w:t xml:space="preserve"> הגבוה יותר בריצה ההיא.</w:t>
      </w:r>
    </w:p>
    <w:p w14:paraId="41EB17EE" w14:textId="77777777" w:rsidR="00FE1B0D" w:rsidRPr="00FE1B0D" w:rsidRDefault="00FE1B0D" w:rsidP="00FE1B0D">
      <w:pPr>
        <w:ind w:firstLine="720"/>
        <w:rPr>
          <w:rFonts w:asciiTheme="minorBidi" w:hAnsiTheme="minorBidi" w:cstheme="minorBidi"/>
          <w:sz w:val="22"/>
          <w:szCs w:val="22"/>
          <w:rtl/>
        </w:rPr>
      </w:pPr>
      <w:r>
        <w:rPr>
          <w:rFonts w:asciiTheme="minorBidi" w:hAnsiTheme="minorBidi" w:cstheme="minorBidi" w:hint="cs"/>
          <w:sz w:val="22"/>
          <w:szCs w:val="22"/>
          <w:rtl/>
        </w:rPr>
        <w:t xml:space="preserve">ולכן נבחר במודל </w:t>
      </w:r>
      <w:r>
        <w:rPr>
          <w:rFonts w:asciiTheme="minorBidi" w:hAnsiTheme="minorBidi" w:cstheme="minorBidi"/>
          <w:sz w:val="22"/>
          <w:szCs w:val="22"/>
        </w:rPr>
        <w:t>C4.5</w:t>
      </w:r>
      <w:r>
        <w:rPr>
          <w:rFonts w:asciiTheme="minorBidi" w:hAnsiTheme="minorBidi" w:cstheme="minorBidi" w:hint="cs"/>
          <w:sz w:val="22"/>
          <w:szCs w:val="22"/>
          <w:rtl/>
        </w:rPr>
        <w:t xml:space="preserve"> עם פרמטרי ריצה 8.</w:t>
      </w:r>
    </w:p>
    <w:p w14:paraId="7301E298" w14:textId="77777777" w:rsidR="00FE1B0D" w:rsidRDefault="00FE1B0D" w:rsidP="00FE1B0D">
      <w:pPr>
        <w:ind w:left="720"/>
        <w:rPr>
          <w:rFonts w:asciiTheme="minorBidi" w:hAnsiTheme="minorBidi" w:cstheme="minorBidi"/>
          <w:sz w:val="22"/>
          <w:szCs w:val="22"/>
          <w:rtl/>
        </w:rPr>
      </w:pPr>
    </w:p>
    <w:p w14:paraId="2A5ED8F5" w14:textId="77777777" w:rsidR="00FE1B0D" w:rsidRDefault="00FE1B0D" w:rsidP="00FE1B0D">
      <w:pPr>
        <w:ind w:left="720"/>
        <w:rPr>
          <w:rFonts w:asciiTheme="minorBidi" w:hAnsiTheme="minorBidi" w:cstheme="minorBidi"/>
          <w:sz w:val="22"/>
          <w:szCs w:val="22"/>
          <w:rtl/>
        </w:rPr>
      </w:pPr>
    </w:p>
    <w:p w14:paraId="13B5ECAC" w14:textId="77777777" w:rsidR="00FE1B0D" w:rsidRDefault="00FE1B0D" w:rsidP="00FE1B0D">
      <w:pPr>
        <w:ind w:left="720"/>
        <w:rPr>
          <w:rFonts w:asciiTheme="minorBidi" w:hAnsiTheme="minorBidi" w:cstheme="minorBidi"/>
          <w:sz w:val="22"/>
          <w:szCs w:val="22"/>
          <w:rtl/>
        </w:rPr>
      </w:pPr>
    </w:p>
    <w:p w14:paraId="454548C4" w14:textId="77777777" w:rsidR="00FE1B0D" w:rsidRDefault="00FE1B0D" w:rsidP="00FE1B0D">
      <w:pPr>
        <w:ind w:left="720"/>
        <w:rPr>
          <w:rFonts w:asciiTheme="minorBidi" w:hAnsiTheme="minorBidi" w:cstheme="minorBidi"/>
          <w:sz w:val="22"/>
          <w:szCs w:val="22"/>
          <w:rtl/>
        </w:rPr>
      </w:pPr>
    </w:p>
    <w:p w14:paraId="0E056F95" w14:textId="77777777" w:rsidR="00FE1B0D" w:rsidRDefault="00FE1B0D" w:rsidP="00FE1B0D">
      <w:pPr>
        <w:ind w:left="720"/>
        <w:rPr>
          <w:rFonts w:asciiTheme="minorBidi" w:hAnsiTheme="minorBidi" w:cstheme="minorBidi"/>
          <w:sz w:val="22"/>
          <w:szCs w:val="22"/>
          <w:rtl/>
        </w:rPr>
      </w:pPr>
    </w:p>
    <w:p w14:paraId="01965B95" w14:textId="77777777" w:rsidR="00FE1B0D" w:rsidRDefault="00FE1B0D" w:rsidP="00FE1B0D">
      <w:pPr>
        <w:ind w:left="720"/>
        <w:rPr>
          <w:rFonts w:asciiTheme="minorBidi" w:hAnsiTheme="minorBidi" w:cstheme="minorBidi"/>
          <w:sz w:val="22"/>
          <w:szCs w:val="22"/>
          <w:rtl/>
        </w:rPr>
      </w:pPr>
    </w:p>
    <w:p w14:paraId="00441C4E" w14:textId="77777777" w:rsidR="00FE1B0D" w:rsidRDefault="00FE1B0D" w:rsidP="00FE1B0D">
      <w:pPr>
        <w:ind w:left="720"/>
        <w:rPr>
          <w:rFonts w:asciiTheme="minorBidi" w:hAnsiTheme="minorBidi" w:cstheme="minorBidi"/>
          <w:sz w:val="22"/>
          <w:szCs w:val="22"/>
          <w:rtl/>
        </w:rPr>
      </w:pPr>
    </w:p>
    <w:p w14:paraId="4FFE8027" w14:textId="77777777" w:rsidR="00FE1B0D" w:rsidRDefault="00FE1B0D" w:rsidP="00FE1B0D">
      <w:pPr>
        <w:ind w:left="720"/>
        <w:rPr>
          <w:rFonts w:asciiTheme="minorBidi" w:hAnsiTheme="minorBidi" w:cstheme="minorBidi"/>
          <w:sz w:val="22"/>
          <w:szCs w:val="22"/>
          <w:rtl/>
        </w:rPr>
      </w:pPr>
    </w:p>
    <w:p w14:paraId="718736C3" w14:textId="77777777" w:rsidR="00FE1B0D" w:rsidRDefault="00FE1B0D" w:rsidP="00FE1B0D">
      <w:pPr>
        <w:ind w:left="720"/>
        <w:rPr>
          <w:rFonts w:asciiTheme="minorBidi" w:hAnsiTheme="minorBidi" w:cstheme="minorBidi"/>
          <w:sz w:val="22"/>
          <w:szCs w:val="22"/>
          <w:rtl/>
        </w:rPr>
      </w:pPr>
    </w:p>
    <w:p w14:paraId="6B4CBC11" w14:textId="77777777" w:rsidR="00FE1B0D" w:rsidRDefault="00FE1B0D" w:rsidP="00FE1B0D">
      <w:pPr>
        <w:ind w:left="720"/>
        <w:rPr>
          <w:rFonts w:asciiTheme="minorBidi" w:hAnsiTheme="minorBidi" w:cstheme="minorBidi"/>
          <w:sz w:val="22"/>
          <w:szCs w:val="22"/>
          <w:rtl/>
        </w:rPr>
      </w:pPr>
      <w:commentRangeStart w:id="15"/>
      <w:r>
        <w:rPr>
          <w:rFonts w:asciiTheme="minorBidi" w:hAnsiTheme="minorBidi" w:cstheme="minorBidi" w:hint="cs"/>
          <w:sz w:val="22"/>
          <w:szCs w:val="22"/>
          <w:rtl/>
        </w:rPr>
        <w:t>הצעות לשיפורים :</w:t>
      </w:r>
      <w:commentRangeEnd w:id="15"/>
      <w:r w:rsidR="00CE2935">
        <w:rPr>
          <w:rStyle w:val="CommentReference"/>
          <w:rFonts w:asciiTheme="minorHAnsi" w:eastAsiaTheme="minorHAnsi" w:hAnsiTheme="minorHAnsi" w:cstheme="minorBidi"/>
          <w:rtl/>
        </w:rPr>
        <w:commentReference w:id="15"/>
      </w:r>
    </w:p>
    <w:p w14:paraId="79D7C14C" w14:textId="77777777" w:rsidR="00FE1B0D" w:rsidRDefault="00FE1B0D" w:rsidP="00FE1B0D">
      <w:pPr>
        <w:ind w:firstLine="720"/>
        <w:rPr>
          <w:rFonts w:asciiTheme="minorBidi" w:hAnsiTheme="minorBidi" w:cstheme="minorBidi"/>
          <w:sz w:val="22"/>
          <w:szCs w:val="22"/>
          <w:rtl/>
        </w:rPr>
      </w:pPr>
      <w:r w:rsidRPr="00FE1B0D">
        <w:rPr>
          <w:rFonts w:asciiTheme="minorBidi" w:hAnsiTheme="minorBidi" w:cstheme="minorBidi" w:hint="cs"/>
          <w:sz w:val="22"/>
          <w:szCs w:val="22"/>
          <w:rtl/>
        </w:rPr>
        <w:t>לדעתי במקרה זה אין משמעות רבה למדדי דיוק אבסולוטיים שכן לא מאוד מעניין מה</w:t>
      </w:r>
      <w:r>
        <w:rPr>
          <w:rFonts w:asciiTheme="minorBidi" w:hAnsiTheme="minorBidi" w:cstheme="minorBidi" w:hint="cs"/>
          <w:sz w:val="22"/>
          <w:szCs w:val="22"/>
          <w:rtl/>
        </w:rPr>
        <w:t xml:space="preserve"> הדיוק או איכות כל קבוצת ה</w:t>
      </w:r>
      <w:r>
        <w:rPr>
          <w:rFonts w:asciiTheme="minorBidi" w:hAnsiTheme="minorBidi" w:cstheme="minorBidi"/>
          <w:sz w:val="22"/>
          <w:szCs w:val="22"/>
        </w:rPr>
        <w:t>yes</w:t>
      </w:r>
      <w:r>
        <w:rPr>
          <w:rFonts w:asciiTheme="minorBidi" w:hAnsiTheme="minorBidi" w:cstheme="minorBidi" w:hint="cs"/>
          <w:sz w:val="22"/>
          <w:szCs w:val="22"/>
          <w:rtl/>
        </w:rPr>
        <w:t xml:space="preserve"> שנבחרה אלא רק על </w:t>
      </w:r>
      <w:r>
        <w:rPr>
          <w:rFonts w:asciiTheme="minorBidi" w:hAnsiTheme="minorBidi" w:cstheme="minorBidi"/>
          <w:sz w:val="22"/>
          <w:szCs w:val="22"/>
        </w:rPr>
        <w:t>subset</w:t>
      </w:r>
      <w:r>
        <w:rPr>
          <w:rFonts w:asciiTheme="minorBidi" w:hAnsiTheme="minorBidi" w:cstheme="minorBidi" w:hint="cs"/>
          <w:sz w:val="22"/>
          <w:szCs w:val="22"/>
          <w:rtl/>
        </w:rPr>
        <w:t xml:space="preserve"> נבחר. אפרט :</w:t>
      </w:r>
    </w:p>
    <w:p w14:paraId="651F7AD1" w14:textId="77777777" w:rsidR="00FE1B0D" w:rsidRDefault="00FE1B0D" w:rsidP="00FE1B0D">
      <w:pPr>
        <w:ind w:left="728"/>
        <w:rPr>
          <w:rFonts w:asciiTheme="minorBidi" w:hAnsiTheme="minorBidi" w:cstheme="minorBidi"/>
          <w:sz w:val="22"/>
          <w:szCs w:val="22"/>
          <w:rtl/>
        </w:rPr>
      </w:pPr>
      <w:r>
        <w:rPr>
          <w:rFonts w:asciiTheme="minorBidi" w:hAnsiTheme="minorBidi" w:cstheme="minorBidi" w:hint="cs"/>
          <w:sz w:val="22"/>
          <w:szCs w:val="22"/>
          <w:rtl/>
        </w:rPr>
        <w:t xml:space="preserve">בעולם האמיתי אין אנו נדרשים לבחור בכל קבוצת הסיווג אלא בכמות מסויימת של </w:t>
      </w:r>
      <w:r>
        <w:rPr>
          <w:rFonts w:asciiTheme="minorBidi" w:hAnsiTheme="minorBidi" w:cstheme="minorBidi"/>
          <w:sz w:val="22"/>
          <w:szCs w:val="22"/>
        </w:rPr>
        <w:t>leads</w:t>
      </w:r>
      <w:r>
        <w:rPr>
          <w:rFonts w:asciiTheme="minorBidi" w:hAnsiTheme="minorBidi" w:cstheme="minorBidi" w:hint="cs"/>
          <w:sz w:val="22"/>
          <w:szCs w:val="22"/>
          <w:rtl/>
        </w:rPr>
        <w:t xml:space="preserve"> לפי דרישה. נניח כי הבנק יכול לטלפן ל</w:t>
      </w:r>
      <w:r>
        <w:rPr>
          <w:rFonts w:asciiTheme="minorBidi" w:hAnsiTheme="minorBidi" w:cstheme="minorBidi"/>
          <w:sz w:val="22"/>
          <w:szCs w:val="22"/>
        </w:rPr>
        <w:t>100,000</w:t>
      </w:r>
      <w:r>
        <w:rPr>
          <w:rFonts w:asciiTheme="minorBidi" w:hAnsiTheme="minorBidi" w:cstheme="minorBidi" w:hint="cs"/>
          <w:sz w:val="22"/>
          <w:szCs w:val="22"/>
          <w:rtl/>
        </w:rPr>
        <w:t xml:space="preserve"> לקוחות בחודש ויש לו רשימת </w:t>
      </w:r>
      <w:r>
        <w:rPr>
          <w:rFonts w:asciiTheme="minorBidi" w:hAnsiTheme="minorBidi" w:cstheme="minorBidi"/>
          <w:sz w:val="22"/>
          <w:szCs w:val="22"/>
        </w:rPr>
        <w:t>leads</w:t>
      </w:r>
      <w:r>
        <w:rPr>
          <w:rFonts w:asciiTheme="minorBidi" w:hAnsiTheme="minorBidi" w:cstheme="minorBidi" w:hint="cs"/>
          <w:sz w:val="22"/>
          <w:szCs w:val="22"/>
          <w:rtl/>
        </w:rPr>
        <w:t xml:space="preserve"> של</w:t>
      </w:r>
      <w:r>
        <w:rPr>
          <w:rFonts w:asciiTheme="minorBidi" w:hAnsiTheme="minorBidi" w:cstheme="minorBidi"/>
          <w:sz w:val="22"/>
          <w:szCs w:val="22"/>
        </w:rPr>
        <w:t>10M</w:t>
      </w:r>
      <w:r>
        <w:rPr>
          <w:rFonts w:asciiTheme="minorBidi" w:hAnsiTheme="minorBidi" w:cstheme="minorBidi" w:hint="cs"/>
          <w:sz w:val="22"/>
          <w:szCs w:val="22"/>
          <w:rtl/>
        </w:rPr>
        <w:t>. היינו מריצים את המודל שבנינו בפרוייקט זה על הרשימה ומתוך קבוצת ה</w:t>
      </w:r>
      <w:r>
        <w:rPr>
          <w:rFonts w:asciiTheme="minorBidi" w:hAnsiTheme="minorBidi" w:cstheme="minorBidi"/>
          <w:sz w:val="22"/>
          <w:szCs w:val="22"/>
        </w:rPr>
        <w:t>yes</w:t>
      </w:r>
      <w:r>
        <w:rPr>
          <w:rFonts w:asciiTheme="minorBidi" w:hAnsiTheme="minorBidi" w:cstheme="minorBidi" w:hint="cs"/>
          <w:sz w:val="22"/>
          <w:szCs w:val="22"/>
          <w:rtl/>
        </w:rPr>
        <w:t xml:space="preserve"> היינו צריכים לבחור רק את ה</w:t>
      </w:r>
      <w:r>
        <w:rPr>
          <w:rFonts w:asciiTheme="minorBidi" w:hAnsiTheme="minorBidi" w:cstheme="minorBidi"/>
          <w:sz w:val="22"/>
          <w:szCs w:val="22"/>
        </w:rPr>
        <w:t>100k</w:t>
      </w:r>
      <w:r>
        <w:rPr>
          <w:rFonts w:asciiTheme="minorBidi" w:hAnsiTheme="minorBidi" w:cstheme="minorBidi" w:hint="cs"/>
          <w:sz w:val="22"/>
          <w:szCs w:val="22"/>
          <w:rtl/>
        </w:rPr>
        <w:t xml:space="preserve"> הטובים ביותר, לכן השאלה האמיתית שצריכה להישאל היא מה איכות המודל בחיזוי לקוחות שיחתמו על פיקדון בבחירת </w:t>
      </w:r>
      <w:r>
        <w:rPr>
          <w:rFonts w:asciiTheme="minorBidi" w:hAnsiTheme="minorBidi" w:cstheme="minorBidi"/>
          <w:sz w:val="22"/>
          <w:szCs w:val="22"/>
        </w:rPr>
        <w:t>100k</w:t>
      </w:r>
      <w:r>
        <w:rPr>
          <w:rFonts w:asciiTheme="minorBidi" w:hAnsiTheme="minorBidi" w:cstheme="minorBidi" w:hint="cs"/>
          <w:sz w:val="22"/>
          <w:szCs w:val="22"/>
          <w:rtl/>
        </w:rPr>
        <w:t xml:space="preserve"> אנשים. על מנת לבחור בצורה מיטבית מתוך קבוצת ה</w:t>
      </w:r>
      <w:r>
        <w:rPr>
          <w:rFonts w:asciiTheme="minorBidi" w:hAnsiTheme="minorBidi" w:cstheme="minorBidi"/>
          <w:sz w:val="22"/>
          <w:szCs w:val="22"/>
        </w:rPr>
        <w:t>yes</w:t>
      </w:r>
      <w:r>
        <w:rPr>
          <w:rFonts w:asciiTheme="minorBidi" w:hAnsiTheme="minorBidi" w:cstheme="minorBidi" w:hint="cs"/>
          <w:sz w:val="22"/>
          <w:szCs w:val="22"/>
          <w:rtl/>
        </w:rPr>
        <w:t xml:space="preserve"> נרצה להשתמש במודל אשר יודע להוציא </w:t>
      </w:r>
      <w:r>
        <w:rPr>
          <w:rFonts w:asciiTheme="minorBidi" w:hAnsiTheme="minorBidi" w:cstheme="minorBidi"/>
          <w:sz w:val="22"/>
          <w:szCs w:val="22"/>
        </w:rPr>
        <w:t>score</w:t>
      </w:r>
      <w:r>
        <w:rPr>
          <w:rFonts w:asciiTheme="minorBidi" w:hAnsiTheme="minorBidi" w:cstheme="minorBidi" w:hint="cs"/>
          <w:sz w:val="22"/>
          <w:szCs w:val="22"/>
          <w:rtl/>
        </w:rPr>
        <w:t xml:space="preserve"> לכל רשומה ב</w:t>
      </w:r>
      <w:r>
        <w:rPr>
          <w:rFonts w:asciiTheme="minorBidi" w:hAnsiTheme="minorBidi" w:cstheme="minorBidi"/>
          <w:sz w:val="22"/>
          <w:szCs w:val="22"/>
        </w:rPr>
        <w:t>Test</w:t>
      </w:r>
      <w:r>
        <w:rPr>
          <w:rFonts w:asciiTheme="minorBidi" w:hAnsiTheme="minorBidi" w:cstheme="minorBidi" w:hint="cs"/>
          <w:sz w:val="22"/>
          <w:szCs w:val="22"/>
          <w:rtl/>
        </w:rPr>
        <w:t xml:space="preserve"> (אשר יכול לציין לדוגמא את ההסתברות של הרשומה להשתייך לקבוצה המסווגת)  כגון </w:t>
      </w:r>
      <w:r>
        <w:rPr>
          <w:rFonts w:asciiTheme="minorBidi" w:hAnsiTheme="minorBidi" w:cstheme="minorBidi"/>
          <w:sz w:val="22"/>
          <w:szCs w:val="22"/>
        </w:rPr>
        <w:t>CHIAD</w:t>
      </w:r>
      <w:r>
        <w:rPr>
          <w:rFonts w:asciiTheme="minorBidi" w:hAnsiTheme="minorBidi" w:cstheme="minorBidi" w:hint="cs"/>
          <w:sz w:val="22"/>
          <w:szCs w:val="22"/>
          <w:rtl/>
        </w:rPr>
        <w:t>. אזי, נוכל לבחור ב</w:t>
      </w:r>
      <w:r>
        <w:rPr>
          <w:rFonts w:asciiTheme="minorBidi" w:hAnsiTheme="minorBidi" w:cstheme="minorBidi"/>
          <w:sz w:val="22"/>
          <w:szCs w:val="22"/>
        </w:rPr>
        <w:t>100k</w:t>
      </w:r>
      <w:r>
        <w:rPr>
          <w:rFonts w:asciiTheme="minorBidi" w:hAnsiTheme="minorBidi" w:cstheme="minorBidi" w:hint="cs"/>
          <w:sz w:val="22"/>
          <w:szCs w:val="22"/>
          <w:rtl/>
        </w:rPr>
        <w:t xml:space="preserve"> הלקוחות עם ה</w:t>
      </w:r>
      <w:r>
        <w:rPr>
          <w:rFonts w:asciiTheme="minorBidi" w:hAnsiTheme="minorBidi" w:cstheme="minorBidi"/>
          <w:sz w:val="22"/>
          <w:szCs w:val="22"/>
        </w:rPr>
        <w:t>Score</w:t>
      </w:r>
      <w:r>
        <w:rPr>
          <w:rFonts w:asciiTheme="minorBidi" w:hAnsiTheme="minorBidi" w:cstheme="minorBidi" w:hint="cs"/>
          <w:sz w:val="22"/>
          <w:szCs w:val="22"/>
          <w:rtl/>
        </w:rPr>
        <w:t xml:space="preserve"> הגובה ביותר.</w:t>
      </w:r>
    </w:p>
    <w:p w14:paraId="03B787A9" w14:textId="77777777" w:rsidR="00FE1B0D" w:rsidRDefault="00FE1B0D" w:rsidP="00FE1B0D">
      <w:pPr>
        <w:ind w:left="728"/>
        <w:rPr>
          <w:rFonts w:asciiTheme="minorBidi" w:hAnsiTheme="minorBidi" w:cstheme="minorBidi"/>
          <w:sz w:val="22"/>
          <w:szCs w:val="22"/>
          <w:rtl/>
        </w:rPr>
      </w:pPr>
      <w:r>
        <w:rPr>
          <w:rFonts w:asciiTheme="minorBidi" w:hAnsiTheme="minorBidi" w:cstheme="minorBidi" w:hint="cs"/>
          <w:sz w:val="22"/>
          <w:szCs w:val="22"/>
          <w:rtl/>
        </w:rPr>
        <w:t xml:space="preserve">לאחר בחירה זו, לדעתי המדד הטוב ביותר לבחינת המודל יהיה </w:t>
      </w:r>
      <w:r>
        <w:rPr>
          <w:rFonts w:asciiTheme="minorBidi" w:hAnsiTheme="minorBidi" w:cstheme="minorBidi"/>
          <w:sz w:val="22"/>
          <w:szCs w:val="22"/>
        </w:rPr>
        <w:t>lift</w:t>
      </w:r>
      <w:r>
        <w:rPr>
          <w:rFonts w:asciiTheme="minorBidi" w:hAnsiTheme="minorBidi" w:cstheme="minorBidi" w:hint="cs"/>
          <w:sz w:val="22"/>
          <w:szCs w:val="22"/>
          <w:rtl/>
        </w:rPr>
        <w:t xml:space="preserve"> על גבי </w:t>
      </w:r>
      <w:r>
        <w:rPr>
          <w:rFonts w:asciiTheme="minorBidi" w:hAnsiTheme="minorBidi" w:cstheme="minorBidi"/>
          <w:sz w:val="22"/>
          <w:szCs w:val="22"/>
        </w:rPr>
        <w:t>random</w:t>
      </w:r>
      <w:r>
        <w:rPr>
          <w:rFonts w:asciiTheme="minorBidi" w:hAnsiTheme="minorBidi" w:cstheme="minorBidi" w:hint="cs"/>
          <w:sz w:val="22"/>
          <w:szCs w:val="22"/>
          <w:rtl/>
        </w:rPr>
        <w:t xml:space="preserve"> או מודל אחר אם קיים. במידה ומדובר ב</w:t>
      </w:r>
      <w:r>
        <w:rPr>
          <w:rFonts w:asciiTheme="minorBidi" w:hAnsiTheme="minorBidi" w:cstheme="minorBidi"/>
          <w:sz w:val="22"/>
          <w:szCs w:val="22"/>
        </w:rPr>
        <w:t>random</w:t>
      </w:r>
      <w:r>
        <w:rPr>
          <w:rFonts w:asciiTheme="minorBidi" w:hAnsiTheme="minorBidi" w:cstheme="minorBidi" w:hint="cs"/>
          <w:sz w:val="22"/>
          <w:szCs w:val="22"/>
          <w:rtl/>
        </w:rPr>
        <w:t xml:space="preserve"> אז נקח את אחוז ה</w:t>
      </w:r>
      <w:r>
        <w:rPr>
          <w:rFonts w:asciiTheme="minorBidi" w:hAnsiTheme="minorBidi" w:cstheme="minorBidi"/>
          <w:sz w:val="22"/>
          <w:szCs w:val="22"/>
        </w:rPr>
        <w:t>yes</w:t>
      </w:r>
      <w:r>
        <w:rPr>
          <w:rFonts w:asciiTheme="minorBidi" w:hAnsiTheme="minorBidi" w:cstheme="minorBidi" w:hint="cs"/>
          <w:sz w:val="22"/>
          <w:szCs w:val="22"/>
          <w:rtl/>
        </w:rPr>
        <w:t>ים מתוך הקבוצה ואז אחוז ה</w:t>
      </w:r>
      <w:r>
        <w:rPr>
          <w:rFonts w:asciiTheme="minorBidi" w:hAnsiTheme="minorBidi" w:cstheme="minorBidi"/>
          <w:sz w:val="22"/>
          <w:szCs w:val="22"/>
        </w:rPr>
        <w:t>yes</w:t>
      </w:r>
      <w:r>
        <w:rPr>
          <w:rFonts w:asciiTheme="minorBidi" w:hAnsiTheme="minorBidi" w:cstheme="minorBidi" w:hint="cs"/>
          <w:sz w:val="22"/>
          <w:szCs w:val="22"/>
          <w:rtl/>
        </w:rPr>
        <w:t>ים מתוך ה</w:t>
      </w:r>
      <w:r>
        <w:rPr>
          <w:rFonts w:asciiTheme="minorBidi" w:hAnsiTheme="minorBidi" w:cstheme="minorBidi"/>
          <w:sz w:val="22"/>
          <w:szCs w:val="22"/>
        </w:rPr>
        <w:t>100k</w:t>
      </w:r>
      <w:r>
        <w:rPr>
          <w:rFonts w:asciiTheme="minorBidi" w:hAnsiTheme="minorBidi" w:cstheme="minorBidi" w:hint="cs"/>
          <w:sz w:val="22"/>
          <w:szCs w:val="22"/>
          <w:rtl/>
        </w:rPr>
        <w:t xml:space="preserve"> שסיווגנו, האחוז השני חלקי הראשון יהווה </w:t>
      </w:r>
      <w:r>
        <w:rPr>
          <w:rFonts w:asciiTheme="minorBidi" w:hAnsiTheme="minorBidi" w:cstheme="minorBidi"/>
          <w:sz w:val="22"/>
          <w:szCs w:val="22"/>
        </w:rPr>
        <w:t>Lift</w:t>
      </w:r>
      <w:r>
        <w:rPr>
          <w:rFonts w:asciiTheme="minorBidi" w:hAnsiTheme="minorBidi" w:cstheme="minorBidi" w:hint="cs"/>
          <w:sz w:val="22"/>
          <w:szCs w:val="22"/>
          <w:rtl/>
        </w:rPr>
        <w:t xml:space="preserve"> של המודל (או </w:t>
      </w:r>
      <w:r>
        <w:rPr>
          <w:rFonts w:asciiTheme="minorBidi" w:hAnsiTheme="minorBidi" w:cstheme="minorBidi"/>
          <w:sz w:val="22"/>
          <w:szCs w:val="22"/>
          <w:rtl/>
        </w:rPr>
        <w:t>–</w:t>
      </w:r>
      <w:r>
        <w:rPr>
          <w:rFonts w:asciiTheme="minorBidi" w:hAnsiTheme="minorBidi" w:cstheme="minorBidi" w:hint="cs"/>
          <w:sz w:val="22"/>
          <w:szCs w:val="22"/>
          <w:rtl/>
        </w:rPr>
        <w:t xml:space="preserve"> פי כמה המודל שלנו מסווג יותר טוב מבחירה רנדומלית).</w:t>
      </w:r>
    </w:p>
    <w:p w14:paraId="32DC08CE" w14:textId="77777777" w:rsidR="00FE1B0D" w:rsidRPr="00FE1B0D" w:rsidRDefault="00FE1B0D" w:rsidP="00FE1B0D">
      <w:pPr>
        <w:ind w:left="728"/>
        <w:rPr>
          <w:rFonts w:asciiTheme="minorBidi" w:hAnsiTheme="minorBidi" w:cstheme="minorBidi"/>
          <w:sz w:val="22"/>
          <w:szCs w:val="22"/>
          <w:rtl/>
        </w:rPr>
      </w:pPr>
      <w:r>
        <w:rPr>
          <w:rFonts w:asciiTheme="minorBidi" w:hAnsiTheme="minorBidi" w:cstheme="minorBidi" w:hint="cs"/>
          <w:sz w:val="22"/>
          <w:szCs w:val="22"/>
          <w:rtl/>
        </w:rPr>
        <w:t>ככל שה</w:t>
      </w:r>
      <w:r>
        <w:rPr>
          <w:rFonts w:asciiTheme="minorBidi" w:hAnsiTheme="minorBidi" w:cstheme="minorBidi"/>
          <w:sz w:val="22"/>
          <w:szCs w:val="22"/>
        </w:rPr>
        <w:t>lift</w:t>
      </w:r>
      <w:r>
        <w:rPr>
          <w:rFonts w:asciiTheme="minorBidi" w:hAnsiTheme="minorBidi" w:cstheme="minorBidi" w:hint="cs"/>
          <w:sz w:val="22"/>
          <w:szCs w:val="22"/>
          <w:rtl/>
        </w:rPr>
        <w:t xml:space="preserve"> יהיה גבוה יותר כך המודל יהיה טוב יותר.</w:t>
      </w:r>
    </w:p>
    <w:p w14:paraId="3E4A9955" w14:textId="77777777" w:rsidR="004662F7" w:rsidRPr="00FE1B0D" w:rsidRDefault="004662F7" w:rsidP="00A67B7D">
      <w:pPr>
        <w:rPr>
          <w:rFonts w:asciiTheme="minorBidi" w:hAnsiTheme="minorBidi" w:cstheme="minorBidi"/>
          <w:color w:val="7030A0"/>
          <w:sz w:val="22"/>
          <w:szCs w:val="22"/>
          <w:rtl/>
        </w:rPr>
      </w:pPr>
    </w:p>
    <w:p w14:paraId="4EE92B31" w14:textId="77777777" w:rsidR="00160CBF" w:rsidRPr="00FE1B0D" w:rsidRDefault="00160CBF" w:rsidP="00A67B7D">
      <w:pPr>
        <w:rPr>
          <w:rFonts w:asciiTheme="minorBidi" w:hAnsiTheme="minorBidi" w:cstheme="minorBidi"/>
          <w:sz w:val="22"/>
          <w:szCs w:val="22"/>
          <w:rtl/>
        </w:rPr>
      </w:pPr>
    </w:p>
    <w:p w14:paraId="622AE46B" w14:textId="77777777" w:rsidR="00FE1B0D" w:rsidRPr="00FE1B0D" w:rsidRDefault="00FE1B0D">
      <w:pPr>
        <w:rPr>
          <w:rFonts w:asciiTheme="minorBidi" w:hAnsiTheme="minorBidi" w:cstheme="minorBidi"/>
          <w:sz w:val="22"/>
          <w:szCs w:val="22"/>
        </w:rPr>
      </w:pPr>
    </w:p>
    <w:sectPr w:rsidR="00FE1B0D" w:rsidRPr="00FE1B0D" w:rsidSect="00FE1B0D">
      <w:pgSz w:w="16838" w:h="11906" w:orient="landscape"/>
      <w:pgMar w:top="296" w:right="720" w:bottom="360" w:left="720" w:header="708" w:footer="708" w:gutter="0"/>
      <w:cols w:space="708"/>
      <w:bidi/>
      <w:rtlGutter/>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Yair Meidan" w:date="2015-05-21T00:19:00Z" w:initials="YM">
    <w:p w14:paraId="0E20D10B" w14:textId="77777777" w:rsidR="000214FC" w:rsidRDefault="000214FC">
      <w:pPr>
        <w:pStyle w:val="CommentText"/>
      </w:pPr>
      <w:r>
        <w:rPr>
          <w:rStyle w:val="CommentReference"/>
        </w:rPr>
        <w:annotationRef/>
      </w:r>
      <w:r>
        <w:rPr>
          <w:rFonts w:hint="cs"/>
          <w:rtl/>
        </w:rPr>
        <w:t>יפה מאד</w:t>
      </w:r>
    </w:p>
  </w:comment>
  <w:comment w:id="5" w:author="Yair Meidan" w:date="2015-05-21T00:21:00Z" w:initials="YM">
    <w:p w14:paraId="51AC4C09" w14:textId="14AD85A5" w:rsidR="005B3DC4" w:rsidRDefault="005B3DC4">
      <w:pPr>
        <w:pStyle w:val="CommentText"/>
      </w:pPr>
      <w:r>
        <w:rPr>
          <w:rStyle w:val="CommentReference"/>
        </w:rPr>
        <w:annotationRef/>
      </w:r>
      <w:r>
        <w:rPr>
          <w:rFonts w:hint="cs"/>
          <w:rtl/>
        </w:rPr>
        <w:t>מצוין</w:t>
      </w:r>
    </w:p>
  </w:comment>
  <w:comment w:id="6" w:author="Yair Meidan" w:date="2015-05-21T00:22:00Z" w:initials="YM">
    <w:p w14:paraId="2680A57A" w14:textId="55120F23" w:rsidR="00C507A6" w:rsidRDefault="00C507A6">
      <w:pPr>
        <w:pStyle w:val="CommentText"/>
      </w:pPr>
      <w:r>
        <w:rPr>
          <w:rStyle w:val="CommentReference"/>
        </w:rPr>
        <w:annotationRef/>
      </w:r>
      <w:r>
        <w:rPr>
          <w:rFonts w:hint="cs"/>
          <w:rtl/>
        </w:rPr>
        <w:t>לא ברור</w:t>
      </w:r>
    </w:p>
  </w:comment>
  <w:comment w:id="7" w:author="Yair Meidan" w:date="2015-05-21T00:23:00Z" w:initials="YM">
    <w:p w14:paraId="0F69DED3" w14:textId="71D8CD1E" w:rsidR="007959AA" w:rsidRDefault="007959AA">
      <w:pPr>
        <w:pStyle w:val="CommentText"/>
      </w:pPr>
      <w:r>
        <w:rPr>
          <w:rStyle w:val="CommentReference"/>
        </w:rPr>
        <w:annotationRef/>
      </w:r>
      <w:r>
        <w:rPr>
          <w:rFonts w:hint="cs"/>
          <w:rtl/>
        </w:rPr>
        <w:t>יפה</w:t>
      </w:r>
    </w:p>
  </w:comment>
  <w:comment w:id="8" w:author="Yair Meidan" w:date="2015-05-21T00:23:00Z" w:initials="YM">
    <w:p w14:paraId="649F748C" w14:textId="0A6A8C14" w:rsidR="007D5E38" w:rsidRDefault="007D5E38">
      <w:pPr>
        <w:pStyle w:val="CommentText"/>
      </w:pPr>
      <w:r>
        <w:rPr>
          <w:rStyle w:val="CommentReference"/>
        </w:rPr>
        <w:annotationRef/>
      </w:r>
      <w:r>
        <w:rPr>
          <w:rFonts w:hint="cs"/>
          <w:rtl/>
        </w:rPr>
        <w:t>טבלה השוואתית מצוינת</w:t>
      </w:r>
    </w:p>
  </w:comment>
  <w:comment w:id="11" w:author="Yair Meidan" w:date="2015-05-21T00:26:00Z" w:initials="YM">
    <w:p w14:paraId="329A353A" w14:textId="3F74EC34" w:rsidR="000A0A1D" w:rsidRDefault="000A0A1D">
      <w:pPr>
        <w:pStyle w:val="CommentText"/>
      </w:pPr>
      <w:r>
        <w:rPr>
          <w:rStyle w:val="CommentReference"/>
        </w:rPr>
        <w:annotationRef/>
      </w:r>
      <w:r>
        <w:rPr>
          <w:rFonts w:hint="cs"/>
          <w:rtl/>
        </w:rPr>
        <w:t>יפה</w:t>
      </w:r>
    </w:p>
  </w:comment>
  <w:comment w:id="15" w:author="Yair Meidan" w:date="2015-05-21T00:27:00Z" w:initials="YM">
    <w:p w14:paraId="05A07997" w14:textId="60E351BD" w:rsidR="00CE2935" w:rsidRDefault="00CE2935">
      <w:pPr>
        <w:pStyle w:val="CommentText"/>
      </w:pPr>
      <w:r>
        <w:rPr>
          <w:rStyle w:val="CommentReference"/>
        </w:rPr>
        <w:annotationRef/>
      </w:r>
      <w:r>
        <w:rPr>
          <w:rFonts w:hint="cs"/>
          <w:rtl/>
        </w:rPr>
        <w:t>יפה</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20D10B" w15:done="0"/>
  <w15:commentEx w15:paraId="51AC4C09" w15:done="0"/>
  <w15:commentEx w15:paraId="2680A57A" w15:done="0"/>
  <w15:commentEx w15:paraId="0F69DED3" w15:done="0"/>
  <w15:commentEx w15:paraId="649F748C" w15:done="0"/>
  <w15:commentEx w15:paraId="329A353A" w15:done="0"/>
  <w15:commentEx w15:paraId="05A0799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127B4"/>
    <w:multiLevelType w:val="hybridMultilevel"/>
    <w:tmpl w:val="CE482E92"/>
    <w:lvl w:ilvl="0" w:tplc="8244D5A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07CAA"/>
    <w:multiLevelType w:val="hybridMultilevel"/>
    <w:tmpl w:val="A62C89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FB13EAE"/>
    <w:multiLevelType w:val="hybridMultilevel"/>
    <w:tmpl w:val="259656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F21E41"/>
    <w:multiLevelType w:val="hybridMultilevel"/>
    <w:tmpl w:val="99FCE4E2"/>
    <w:lvl w:ilvl="0" w:tplc="E68407C0">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B2E6621"/>
    <w:multiLevelType w:val="hybridMultilevel"/>
    <w:tmpl w:val="D974C606"/>
    <w:lvl w:ilvl="0" w:tplc="349480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27F2BC1"/>
    <w:multiLevelType w:val="hybridMultilevel"/>
    <w:tmpl w:val="C090FE3C"/>
    <w:lvl w:ilvl="0" w:tplc="1C02D012">
      <w:start w:val="75"/>
      <w:numFmt w:val="bullet"/>
      <w:lvlText w:val="-"/>
      <w:lvlJc w:val="left"/>
      <w:pPr>
        <w:ind w:left="1800" w:hanging="360"/>
      </w:pPr>
      <w:rPr>
        <w:rFonts w:ascii="Times New Roman" w:eastAsia="Times New Roman" w:hAnsi="Times New Roman" w:cs="David"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4567613"/>
    <w:multiLevelType w:val="hybridMultilevel"/>
    <w:tmpl w:val="3F56144C"/>
    <w:lvl w:ilvl="0" w:tplc="4A086294">
      <w:start w:val="1"/>
      <w:numFmt w:val="decimal"/>
      <w:lvlText w:val="%1)"/>
      <w:lvlJc w:val="left"/>
      <w:pPr>
        <w:ind w:left="386" w:hanging="360"/>
      </w:pPr>
      <w:rPr>
        <w:rFonts w:hint="default"/>
      </w:rPr>
    </w:lvl>
    <w:lvl w:ilvl="1" w:tplc="04090019" w:tentative="1">
      <w:start w:val="1"/>
      <w:numFmt w:val="lowerLetter"/>
      <w:lvlText w:val="%2."/>
      <w:lvlJc w:val="left"/>
      <w:pPr>
        <w:ind w:left="1106" w:hanging="360"/>
      </w:pPr>
    </w:lvl>
    <w:lvl w:ilvl="2" w:tplc="0409001B" w:tentative="1">
      <w:start w:val="1"/>
      <w:numFmt w:val="lowerRoman"/>
      <w:lvlText w:val="%3."/>
      <w:lvlJc w:val="right"/>
      <w:pPr>
        <w:ind w:left="1826" w:hanging="180"/>
      </w:pPr>
    </w:lvl>
    <w:lvl w:ilvl="3" w:tplc="0409000F" w:tentative="1">
      <w:start w:val="1"/>
      <w:numFmt w:val="decimal"/>
      <w:lvlText w:val="%4."/>
      <w:lvlJc w:val="left"/>
      <w:pPr>
        <w:ind w:left="2546" w:hanging="360"/>
      </w:pPr>
    </w:lvl>
    <w:lvl w:ilvl="4" w:tplc="04090019" w:tentative="1">
      <w:start w:val="1"/>
      <w:numFmt w:val="lowerLetter"/>
      <w:lvlText w:val="%5."/>
      <w:lvlJc w:val="left"/>
      <w:pPr>
        <w:ind w:left="3266" w:hanging="360"/>
      </w:pPr>
    </w:lvl>
    <w:lvl w:ilvl="5" w:tplc="0409001B" w:tentative="1">
      <w:start w:val="1"/>
      <w:numFmt w:val="lowerRoman"/>
      <w:lvlText w:val="%6."/>
      <w:lvlJc w:val="right"/>
      <w:pPr>
        <w:ind w:left="3986" w:hanging="180"/>
      </w:pPr>
    </w:lvl>
    <w:lvl w:ilvl="6" w:tplc="0409000F" w:tentative="1">
      <w:start w:val="1"/>
      <w:numFmt w:val="decimal"/>
      <w:lvlText w:val="%7."/>
      <w:lvlJc w:val="left"/>
      <w:pPr>
        <w:ind w:left="4706" w:hanging="360"/>
      </w:pPr>
    </w:lvl>
    <w:lvl w:ilvl="7" w:tplc="04090019" w:tentative="1">
      <w:start w:val="1"/>
      <w:numFmt w:val="lowerLetter"/>
      <w:lvlText w:val="%8."/>
      <w:lvlJc w:val="left"/>
      <w:pPr>
        <w:ind w:left="5426" w:hanging="360"/>
      </w:pPr>
    </w:lvl>
    <w:lvl w:ilvl="8" w:tplc="0409001B" w:tentative="1">
      <w:start w:val="1"/>
      <w:numFmt w:val="lowerRoman"/>
      <w:lvlText w:val="%9."/>
      <w:lvlJc w:val="right"/>
      <w:pPr>
        <w:ind w:left="6146" w:hanging="180"/>
      </w:pPr>
    </w:lvl>
  </w:abstractNum>
  <w:abstractNum w:abstractNumId="7" w15:restartNumberingAfterBreak="0">
    <w:nsid w:val="3F5C675F"/>
    <w:multiLevelType w:val="hybridMultilevel"/>
    <w:tmpl w:val="71183D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7D0F02"/>
    <w:multiLevelType w:val="hybridMultilevel"/>
    <w:tmpl w:val="DEBEA20A"/>
    <w:lvl w:ilvl="0" w:tplc="B540EF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7EE2F15"/>
    <w:multiLevelType w:val="hybridMultilevel"/>
    <w:tmpl w:val="D3BC543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2BE7ABC"/>
    <w:multiLevelType w:val="multilevel"/>
    <w:tmpl w:val="BBA08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A66D62"/>
    <w:multiLevelType w:val="hybridMultilevel"/>
    <w:tmpl w:val="9724CF24"/>
    <w:lvl w:ilvl="0" w:tplc="011E3160">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0D75458"/>
    <w:multiLevelType w:val="hybridMultilevel"/>
    <w:tmpl w:val="538EE736"/>
    <w:lvl w:ilvl="0" w:tplc="29E47378">
      <w:start w:val="1"/>
      <w:numFmt w:val="decimal"/>
      <w:lvlText w:val="%1."/>
      <w:lvlJc w:val="left"/>
      <w:pPr>
        <w:tabs>
          <w:tab w:val="num" w:pos="1170"/>
        </w:tabs>
        <w:ind w:left="1170" w:hanging="360"/>
      </w:pPr>
      <w:rPr>
        <w:rFonts w:hint="default"/>
      </w:rPr>
    </w:lvl>
    <w:lvl w:ilvl="1" w:tplc="04090019">
      <w:start w:val="1"/>
      <w:numFmt w:val="lowerLetter"/>
      <w:lvlText w:val="%2."/>
      <w:lvlJc w:val="left"/>
      <w:pPr>
        <w:tabs>
          <w:tab w:val="num" w:pos="1890"/>
        </w:tabs>
        <w:ind w:left="1890" w:hanging="360"/>
      </w:pPr>
    </w:lvl>
    <w:lvl w:ilvl="2" w:tplc="0409001B" w:tentative="1">
      <w:start w:val="1"/>
      <w:numFmt w:val="lowerRoman"/>
      <w:lvlText w:val="%3."/>
      <w:lvlJc w:val="right"/>
      <w:pPr>
        <w:tabs>
          <w:tab w:val="num" w:pos="2610"/>
        </w:tabs>
        <w:ind w:left="2610" w:hanging="180"/>
      </w:pPr>
    </w:lvl>
    <w:lvl w:ilvl="3" w:tplc="0409000F" w:tentative="1">
      <w:start w:val="1"/>
      <w:numFmt w:val="decimal"/>
      <w:lvlText w:val="%4."/>
      <w:lvlJc w:val="left"/>
      <w:pPr>
        <w:tabs>
          <w:tab w:val="num" w:pos="3330"/>
        </w:tabs>
        <w:ind w:left="3330" w:hanging="360"/>
      </w:pPr>
    </w:lvl>
    <w:lvl w:ilvl="4" w:tplc="04090019" w:tentative="1">
      <w:start w:val="1"/>
      <w:numFmt w:val="lowerLetter"/>
      <w:lvlText w:val="%5."/>
      <w:lvlJc w:val="left"/>
      <w:pPr>
        <w:tabs>
          <w:tab w:val="num" w:pos="4050"/>
        </w:tabs>
        <w:ind w:left="4050" w:hanging="360"/>
      </w:pPr>
    </w:lvl>
    <w:lvl w:ilvl="5" w:tplc="0409001B" w:tentative="1">
      <w:start w:val="1"/>
      <w:numFmt w:val="lowerRoman"/>
      <w:lvlText w:val="%6."/>
      <w:lvlJc w:val="right"/>
      <w:pPr>
        <w:tabs>
          <w:tab w:val="num" w:pos="4770"/>
        </w:tabs>
        <w:ind w:left="4770" w:hanging="180"/>
      </w:pPr>
    </w:lvl>
    <w:lvl w:ilvl="6" w:tplc="0409000F" w:tentative="1">
      <w:start w:val="1"/>
      <w:numFmt w:val="decimal"/>
      <w:lvlText w:val="%7."/>
      <w:lvlJc w:val="left"/>
      <w:pPr>
        <w:tabs>
          <w:tab w:val="num" w:pos="5490"/>
        </w:tabs>
        <w:ind w:left="5490" w:hanging="360"/>
      </w:pPr>
    </w:lvl>
    <w:lvl w:ilvl="7" w:tplc="04090019" w:tentative="1">
      <w:start w:val="1"/>
      <w:numFmt w:val="lowerLetter"/>
      <w:lvlText w:val="%8."/>
      <w:lvlJc w:val="left"/>
      <w:pPr>
        <w:tabs>
          <w:tab w:val="num" w:pos="6210"/>
        </w:tabs>
        <w:ind w:left="6210" w:hanging="360"/>
      </w:pPr>
    </w:lvl>
    <w:lvl w:ilvl="8" w:tplc="0409001B" w:tentative="1">
      <w:start w:val="1"/>
      <w:numFmt w:val="lowerRoman"/>
      <w:lvlText w:val="%9."/>
      <w:lvlJc w:val="right"/>
      <w:pPr>
        <w:tabs>
          <w:tab w:val="num" w:pos="6930"/>
        </w:tabs>
        <w:ind w:left="6930" w:hanging="180"/>
      </w:pPr>
    </w:lvl>
  </w:abstractNum>
  <w:abstractNum w:abstractNumId="13" w15:restartNumberingAfterBreak="0">
    <w:nsid w:val="61C172FF"/>
    <w:multiLevelType w:val="hybridMultilevel"/>
    <w:tmpl w:val="54B65830"/>
    <w:lvl w:ilvl="0" w:tplc="B0F412BC">
      <w:start w:val="1"/>
      <w:numFmt w:val="hebrew1"/>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C53B71"/>
    <w:multiLevelType w:val="hybridMultilevel"/>
    <w:tmpl w:val="1792A92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5643F2E"/>
    <w:multiLevelType w:val="hybridMultilevel"/>
    <w:tmpl w:val="B66264F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A5E2F03"/>
    <w:multiLevelType w:val="hybridMultilevel"/>
    <w:tmpl w:val="2DFA510A"/>
    <w:lvl w:ilvl="0" w:tplc="958C9E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B4277AF"/>
    <w:multiLevelType w:val="hybridMultilevel"/>
    <w:tmpl w:val="DCFC6092"/>
    <w:lvl w:ilvl="0" w:tplc="D0724502">
      <w:start w:val="1"/>
      <w:numFmt w:val="decimal"/>
      <w:lvlText w:val="%1."/>
      <w:lvlJc w:val="left"/>
      <w:pPr>
        <w:ind w:left="1890" w:hanging="360"/>
      </w:pPr>
      <w:rPr>
        <w:rFonts w:hint="default"/>
      </w:rPr>
    </w:lvl>
    <w:lvl w:ilvl="1" w:tplc="04090019">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num w:numId="1">
    <w:abstractNumId w:val="11"/>
  </w:num>
  <w:num w:numId="2">
    <w:abstractNumId w:val="12"/>
  </w:num>
  <w:num w:numId="3">
    <w:abstractNumId w:val="14"/>
  </w:num>
  <w:num w:numId="4">
    <w:abstractNumId w:val="15"/>
  </w:num>
  <w:num w:numId="5">
    <w:abstractNumId w:val="9"/>
  </w:num>
  <w:num w:numId="6">
    <w:abstractNumId w:val="1"/>
  </w:num>
  <w:num w:numId="7">
    <w:abstractNumId w:val="17"/>
  </w:num>
  <w:num w:numId="8">
    <w:abstractNumId w:val="2"/>
  </w:num>
  <w:num w:numId="9">
    <w:abstractNumId w:val="7"/>
  </w:num>
  <w:num w:numId="10">
    <w:abstractNumId w:val="10"/>
  </w:num>
  <w:num w:numId="11">
    <w:abstractNumId w:val="0"/>
  </w:num>
  <w:num w:numId="12">
    <w:abstractNumId w:val="5"/>
  </w:num>
  <w:num w:numId="13">
    <w:abstractNumId w:val="3"/>
  </w:num>
  <w:num w:numId="14">
    <w:abstractNumId w:val="4"/>
  </w:num>
  <w:num w:numId="15">
    <w:abstractNumId w:val="8"/>
  </w:num>
  <w:num w:numId="16">
    <w:abstractNumId w:val="16"/>
  </w:num>
  <w:num w:numId="17">
    <w:abstractNumId w:val="6"/>
  </w:num>
  <w:num w:numId="18">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ir Meidan">
    <w15:presenceInfo w15:providerId="Windows Live" w15:userId="d1d5f2a0a31723a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B7D"/>
    <w:rsid w:val="000214FC"/>
    <w:rsid w:val="00047D8C"/>
    <w:rsid w:val="00052F90"/>
    <w:rsid w:val="000635B8"/>
    <w:rsid w:val="0007437F"/>
    <w:rsid w:val="000906EC"/>
    <w:rsid w:val="000A0A1D"/>
    <w:rsid w:val="000B04B5"/>
    <w:rsid w:val="000B2941"/>
    <w:rsid w:val="000B67FC"/>
    <w:rsid w:val="000E0B5D"/>
    <w:rsid w:val="000E3749"/>
    <w:rsid w:val="000E5B4A"/>
    <w:rsid w:val="00102140"/>
    <w:rsid w:val="00104726"/>
    <w:rsid w:val="00111E67"/>
    <w:rsid w:val="00122AEE"/>
    <w:rsid w:val="001233F1"/>
    <w:rsid w:val="0012348F"/>
    <w:rsid w:val="00126E54"/>
    <w:rsid w:val="00137486"/>
    <w:rsid w:val="00142E99"/>
    <w:rsid w:val="001506F8"/>
    <w:rsid w:val="00160CBF"/>
    <w:rsid w:val="001649DB"/>
    <w:rsid w:val="00170114"/>
    <w:rsid w:val="001707CF"/>
    <w:rsid w:val="00177C27"/>
    <w:rsid w:val="00190C78"/>
    <w:rsid w:val="00196326"/>
    <w:rsid w:val="001A686F"/>
    <w:rsid w:val="001E1178"/>
    <w:rsid w:val="001F0F9D"/>
    <w:rsid w:val="00206C09"/>
    <w:rsid w:val="002156DE"/>
    <w:rsid w:val="002175AE"/>
    <w:rsid w:val="00273990"/>
    <w:rsid w:val="002805FC"/>
    <w:rsid w:val="002903E4"/>
    <w:rsid w:val="00294DC4"/>
    <w:rsid w:val="00296729"/>
    <w:rsid w:val="002A3BC8"/>
    <w:rsid w:val="002A7F53"/>
    <w:rsid w:val="002B1EED"/>
    <w:rsid w:val="002B2265"/>
    <w:rsid w:val="002C0485"/>
    <w:rsid w:val="002C0C00"/>
    <w:rsid w:val="002C3A5E"/>
    <w:rsid w:val="002F2321"/>
    <w:rsid w:val="002F2EE9"/>
    <w:rsid w:val="002F6976"/>
    <w:rsid w:val="00302340"/>
    <w:rsid w:val="00304E6D"/>
    <w:rsid w:val="00337948"/>
    <w:rsid w:val="00341CD1"/>
    <w:rsid w:val="003464A7"/>
    <w:rsid w:val="00352255"/>
    <w:rsid w:val="003630F2"/>
    <w:rsid w:val="00371F3B"/>
    <w:rsid w:val="00372B8A"/>
    <w:rsid w:val="003749F1"/>
    <w:rsid w:val="003840D7"/>
    <w:rsid w:val="0038482E"/>
    <w:rsid w:val="003B10DC"/>
    <w:rsid w:val="003C633A"/>
    <w:rsid w:val="003D3FF3"/>
    <w:rsid w:val="003E5989"/>
    <w:rsid w:val="00400C7C"/>
    <w:rsid w:val="00407B73"/>
    <w:rsid w:val="00422B3D"/>
    <w:rsid w:val="00431D55"/>
    <w:rsid w:val="00435784"/>
    <w:rsid w:val="004360C5"/>
    <w:rsid w:val="00454247"/>
    <w:rsid w:val="0045448D"/>
    <w:rsid w:val="00461195"/>
    <w:rsid w:val="004662F7"/>
    <w:rsid w:val="00477CBB"/>
    <w:rsid w:val="0048397D"/>
    <w:rsid w:val="00492A80"/>
    <w:rsid w:val="00493069"/>
    <w:rsid w:val="00493717"/>
    <w:rsid w:val="004A4574"/>
    <w:rsid w:val="004C0909"/>
    <w:rsid w:val="004E3207"/>
    <w:rsid w:val="004E4923"/>
    <w:rsid w:val="004E4984"/>
    <w:rsid w:val="00502028"/>
    <w:rsid w:val="005035BB"/>
    <w:rsid w:val="005060B0"/>
    <w:rsid w:val="00512D4C"/>
    <w:rsid w:val="005312CC"/>
    <w:rsid w:val="00540628"/>
    <w:rsid w:val="005466E4"/>
    <w:rsid w:val="00546B55"/>
    <w:rsid w:val="00565608"/>
    <w:rsid w:val="00566FE3"/>
    <w:rsid w:val="0057222A"/>
    <w:rsid w:val="0057611D"/>
    <w:rsid w:val="00577630"/>
    <w:rsid w:val="005A60CE"/>
    <w:rsid w:val="005B3DC4"/>
    <w:rsid w:val="005D155A"/>
    <w:rsid w:val="005D6815"/>
    <w:rsid w:val="005E58F5"/>
    <w:rsid w:val="005F1666"/>
    <w:rsid w:val="005F1E0F"/>
    <w:rsid w:val="005F7334"/>
    <w:rsid w:val="006056D8"/>
    <w:rsid w:val="00605FAE"/>
    <w:rsid w:val="00607830"/>
    <w:rsid w:val="00624EFD"/>
    <w:rsid w:val="006267A2"/>
    <w:rsid w:val="00633DBB"/>
    <w:rsid w:val="0064668D"/>
    <w:rsid w:val="00665103"/>
    <w:rsid w:val="006B06E7"/>
    <w:rsid w:val="006C4575"/>
    <w:rsid w:val="006C7CF0"/>
    <w:rsid w:val="006D1134"/>
    <w:rsid w:val="006D17B8"/>
    <w:rsid w:val="006D28AD"/>
    <w:rsid w:val="006E3632"/>
    <w:rsid w:val="006E71E3"/>
    <w:rsid w:val="006E753E"/>
    <w:rsid w:val="006F793B"/>
    <w:rsid w:val="007023DA"/>
    <w:rsid w:val="00710B09"/>
    <w:rsid w:val="0071555D"/>
    <w:rsid w:val="00730DBD"/>
    <w:rsid w:val="0075108E"/>
    <w:rsid w:val="00771117"/>
    <w:rsid w:val="00773E29"/>
    <w:rsid w:val="00774E38"/>
    <w:rsid w:val="00786C69"/>
    <w:rsid w:val="00790049"/>
    <w:rsid w:val="0079010A"/>
    <w:rsid w:val="00792764"/>
    <w:rsid w:val="0079355F"/>
    <w:rsid w:val="007959AA"/>
    <w:rsid w:val="007971FD"/>
    <w:rsid w:val="007A21F0"/>
    <w:rsid w:val="007A2EC0"/>
    <w:rsid w:val="007A7A54"/>
    <w:rsid w:val="007C3380"/>
    <w:rsid w:val="007C395A"/>
    <w:rsid w:val="007C72F2"/>
    <w:rsid w:val="007D5E38"/>
    <w:rsid w:val="007E32B2"/>
    <w:rsid w:val="007E33CD"/>
    <w:rsid w:val="007E436F"/>
    <w:rsid w:val="00811DAF"/>
    <w:rsid w:val="00816D40"/>
    <w:rsid w:val="00817560"/>
    <w:rsid w:val="00856917"/>
    <w:rsid w:val="00864735"/>
    <w:rsid w:val="00875CD1"/>
    <w:rsid w:val="008A3F16"/>
    <w:rsid w:val="008C36A8"/>
    <w:rsid w:val="008D0058"/>
    <w:rsid w:val="008D22BB"/>
    <w:rsid w:val="008E4C36"/>
    <w:rsid w:val="008F1005"/>
    <w:rsid w:val="008F7912"/>
    <w:rsid w:val="00903F8A"/>
    <w:rsid w:val="00905F41"/>
    <w:rsid w:val="0091685E"/>
    <w:rsid w:val="009302AF"/>
    <w:rsid w:val="00930908"/>
    <w:rsid w:val="0093235C"/>
    <w:rsid w:val="00933318"/>
    <w:rsid w:val="00933B0F"/>
    <w:rsid w:val="0093784E"/>
    <w:rsid w:val="00941292"/>
    <w:rsid w:val="009448F2"/>
    <w:rsid w:val="0095047D"/>
    <w:rsid w:val="00964466"/>
    <w:rsid w:val="00967ABB"/>
    <w:rsid w:val="00992B8F"/>
    <w:rsid w:val="00993FA9"/>
    <w:rsid w:val="009A64A3"/>
    <w:rsid w:val="009A6F6F"/>
    <w:rsid w:val="009A7520"/>
    <w:rsid w:val="009A7F48"/>
    <w:rsid w:val="009C5E51"/>
    <w:rsid w:val="009C6B33"/>
    <w:rsid w:val="009D0CF8"/>
    <w:rsid w:val="009D4E2E"/>
    <w:rsid w:val="009E7AE1"/>
    <w:rsid w:val="009F4D49"/>
    <w:rsid w:val="009F4DBB"/>
    <w:rsid w:val="009F53A4"/>
    <w:rsid w:val="009F6B38"/>
    <w:rsid w:val="00A023D6"/>
    <w:rsid w:val="00A028BB"/>
    <w:rsid w:val="00A202A4"/>
    <w:rsid w:val="00A33EE0"/>
    <w:rsid w:val="00A364BB"/>
    <w:rsid w:val="00A53371"/>
    <w:rsid w:val="00A55543"/>
    <w:rsid w:val="00A55C8D"/>
    <w:rsid w:val="00A56137"/>
    <w:rsid w:val="00A67B7D"/>
    <w:rsid w:val="00A802A5"/>
    <w:rsid w:val="00AA24EF"/>
    <w:rsid w:val="00AA6650"/>
    <w:rsid w:val="00AC0179"/>
    <w:rsid w:val="00AE408E"/>
    <w:rsid w:val="00AE470B"/>
    <w:rsid w:val="00AE7961"/>
    <w:rsid w:val="00AF5219"/>
    <w:rsid w:val="00AF5A1E"/>
    <w:rsid w:val="00B22D0F"/>
    <w:rsid w:val="00B232EE"/>
    <w:rsid w:val="00B379D3"/>
    <w:rsid w:val="00B41174"/>
    <w:rsid w:val="00B43E0F"/>
    <w:rsid w:val="00B539F9"/>
    <w:rsid w:val="00B922E2"/>
    <w:rsid w:val="00BA1FFE"/>
    <w:rsid w:val="00BA4BC4"/>
    <w:rsid w:val="00BA5A09"/>
    <w:rsid w:val="00BA6955"/>
    <w:rsid w:val="00BB5C9F"/>
    <w:rsid w:val="00BD2F1E"/>
    <w:rsid w:val="00BE0D49"/>
    <w:rsid w:val="00C031A8"/>
    <w:rsid w:val="00C03350"/>
    <w:rsid w:val="00C03CAF"/>
    <w:rsid w:val="00C11D9A"/>
    <w:rsid w:val="00C230CD"/>
    <w:rsid w:val="00C27D6A"/>
    <w:rsid w:val="00C32452"/>
    <w:rsid w:val="00C36A17"/>
    <w:rsid w:val="00C375F0"/>
    <w:rsid w:val="00C507A6"/>
    <w:rsid w:val="00C847E2"/>
    <w:rsid w:val="00C92DFF"/>
    <w:rsid w:val="00CB0C42"/>
    <w:rsid w:val="00CD4EB5"/>
    <w:rsid w:val="00CD522F"/>
    <w:rsid w:val="00CE2935"/>
    <w:rsid w:val="00CF2051"/>
    <w:rsid w:val="00D0337B"/>
    <w:rsid w:val="00D243B8"/>
    <w:rsid w:val="00D3128E"/>
    <w:rsid w:val="00D54213"/>
    <w:rsid w:val="00D56442"/>
    <w:rsid w:val="00D80B1A"/>
    <w:rsid w:val="00D92195"/>
    <w:rsid w:val="00DA0F33"/>
    <w:rsid w:val="00DC5107"/>
    <w:rsid w:val="00DD6C09"/>
    <w:rsid w:val="00DE5146"/>
    <w:rsid w:val="00DE61DD"/>
    <w:rsid w:val="00DF5326"/>
    <w:rsid w:val="00DF7E63"/>
    <w:rsid w:val="00E10332"/>
    <w:rsid w:val="00E11128"/>
    <w:rsid w:val="00E145B2"/>
    <w:rsid w:val="00E267B3"/>
    <w:rsid w:val="00E65534"/>
    <w:rsid w:val="00E74555"/>
    <w:rsid w:val="00E846BF"/>
    <w:rsid w:val="00E86F4C"/>
    <w:rsid w:val="00E93AEB"/>
    <w:rsid w:val="00E95943"/>
    <w:rsid w:val="00EA5B22"/>
    <w:rsid w:val="00EB5D48"/>
    <w:rsid w:val="00EF7DA1"/>
    <w:rsid w:val="00F21759"/>
    <w:rsid w:val="00F37367"/>
    <w:rsid w:val="00F42A34"/>
    <w:rsid w:val="00F54989"/>
    <w:rsid w:val="00F61EB0"/>
    <w:rsid w:val="00F7327E"/>
    <w:rsid w:val="00F965A7"/>
    <w:rsid w:val="00FA391A"/>
    <w:rsid w:val="00FC0CC4"/>
    <w:rsid w:val="00FD6A7A"/>
    <w:rsid w:val="00FE1B0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9E7242"/>
  <w15:docId w15:val="{27296C12-98BA-4989-9CBE-B93903999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3AEB"/>
    <w:pPr>
      <w:bidi/>
    </w:pPr>
    <w:rPr>
      <w:sz w:val="24"/>
      <w:szCs w:val="24"/>
    </w:rPr>
  </w:style>
  <w:style w:type="paragraph" w:styleId="Heading1">
    <w:name w:val="heading 1"/>
    <w:basedOn w:val="Normal"/>
    <w:next w:val="Normal"/>
    <w:link w:val="Heading1Char"/>
    <w:qFormat/>
    <w:rsid w:val="00FE1B0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FE1B0D"/>
    <w:pPr>
      <w:keepNext/>
      <w:keepLines/>
      <w:spacing w:before="40" w:line="259" w:lineRule="auto"/>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B5C9F"/>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8E4C36"/>
    <w:rPr>
      <w:rFonts w:ascii="Tahoma" w:hAnsi="Tahoma" w:cs="Tahoma"/>
      <w:sz w:val="16"/>
      <w:szCs w:val="16"/>
    </w:rPr>
  </w:style>
  <w:style w:type="character" w:customStyle="1" w:styleId="BalloonTextChar">
    <w:name w:val="Balloon Text Char"/>
    <w:basedOn w:val="DefaultParagraphFont"/>
    <w:link w:val="BalloonText"/>
    <w:rsid w:val="008E4C36"/>
    <w:rPr>
      <w:rFonts w:ascii="Tahoma" w:hAnsi="Tahoma" w:cs="Tahoma"/>
      <w:sz w:val="16"/>
      <w:szCs w:val="16"/>
    </w:rPr>
  </w:style>
  <w:style w:type="paragraph" w:styleId="ListParagraph">
    <w:name w:val="List Paragraph"/>
    <w:basedOn w:val="Normal"/>
    <w:uiPriority w:val="34"/>
    <w:qFormat/>
    <w:rsid w:val="00FE1B0D"/>
    <w:pPr>
      <w:ind w:left="720"/>
      <w:contextualSpacing/>
    </w:pPr>
  </w:style>
  <w:style w:type="character" w:customStyle="1" w:styleId="Heading3Char">
    <w:name w:val="Heading 3 Char"/>
    <w:basedOn w:val="DefaultParagraphFont"/>
    <w:link w:val="Heading3"/>
    <w:uiPriority w:val="9"/>
    <w:rsid w:val="00FE1B0D"/>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FE1B0D"/>
    <w:rPr>
      <w:color w:val="0000FF" w:themeColor="hyperlink"/>
      <w:u w:val="single"/>
    </w:rPr>
  </w:style>
  <w:style w:type="character" w:styleId="CommentReference">
    <w:name w:val="annotation reference"/>
    <w:basedOn w:val="DefaultParagraphFont"/>
    <w:uiPriority w:val="99"/>
    <w:semiHidden/>
    <w:unhideWhenUsed/>
    <w:rsid w:val="00FE1B0D"/>
    <w:rPr>
      <w:sz w:val="16"/>
      <w:szCs w:val="16"/>
    </w:rPr>
  </w:style>
  <w:style w:type="paragraph" w:styleId="CommentText">
    <w:name w:val="annotation text"/>
    <w:basedOn w:val="Normal"/>
    <w:link w:val="CommentTextChar"/>
    <w:uiPriority w:val="99"/>
    <w:semiHidden/>
    <w:unhideWhenUsed/>
    <w:rsid w:val="00FE1B0D"/>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FE1B0D"/>
    <w:rPr>
      <w:rFonts w:asciiTheme="minorHAnsi" w:eastAsiaTheme="minorHAnsi" w:hAnsiTheme="minorHAnsi" w:cstheme="minorBidi"/>
    </w:rPr>
  </w:style>
  <w:style w:type="character" w:styleId="FollowedHyperlink">
    <w:name w:val="FollowedHyperlink"/>
    <w:basedOn w:val="DefaultParagraphFont"/>
    <w:semiHidden/>
    <w:unhideWhenUsed/>
    <w:rsid w:val="00FE1B0D"/>
    <w:rPr>
      <w:color w:val="800080" w:themeColor="followedHyperlink"/>
      <w:u w:val="single"/>
    </w:rPr>
  </w:style>
  <w:style w:type="paragraph" w:styleId="CommentSubject">
    <w:name w:val="annotation subject"/>
    <w:basedOn w:val="CommentText"/>
    <w:next w:val="CommentText"/>
    <w:link w:val="CommentSubjectChar"/>
    <w:semiHidden/>
    <w:unhideWhenUsed/>
    <w:rsid w:val="00FE1B0D"/>
    <w:pPr>
      <w:spacing w:after="0"/>
    </w:pPr>
    <w:rPr>
      <w:rFonts w:ascii="Times New Roman" w:eastAsia="Times New Roman" w:hAnsi="Times New Roman" w:cs="Times New Roman"/>
      <w:b/>
      <w:bCs/>
    </w:rPr>
  </w:style>
  <w:style w:type="character" w:customStyle="1" w:styleId="CommentSubjectChar">
    <w:name w:val="Comment Subject Char"/>
    <w:basedOn w:val="CommentTextChar"/>
    <w:link w:val="CommentSubject"/>
    <w:semiHidden/>
    <w:rsid w:val="00FE1B0D"/>
    <w:rPr>
      <w:rFonts w:asciiTheme="minorHAnsi" w:eastAsiaTheme="minorHAnsi" w:hAnsiTheme="minorHAnsi" w:cstheme="minorBidi"/>
      <w:b/>
      <w:bCs/>
    </w:rPr>
  </w:style>
  <w:style w:type="character" w:customStyle="1" w:styleId="Heading1Char">
    <w:name w:val="Heading 1 Char"/>
    <w:basedOn w:val="DefaultParagraphFont"/>
    <w:link w:val="Heading1"/>
    <w:rsid w:val="00FE1B0D"/>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187758">
      <w:bodyDiv w:val="1"/>
      <w:marLeft w:val="0"/>
      <w:marRight w:val="0"/>
      <w:marTop w:val="0"/>
      <w:marBottom w:val="0"/>
      <w:divBdr>
        <w:top w:val="none" w:sz="0" w:space="0" w:color="auto"/>
        <w:left w:val="none" w:sz="0" w:space="0" w:color="auto"/>
        <w:bottom w:val="none" w:sz="0" w:space="0" w:color="auto"/>
        <w:right w:val="none" w:sz="0" w:space="0" w:color="auto"/>
      </w:divBdr>
    </w:div>
    <w:div w:id="400176610">
      <w:bodyDiv w:val="1"/>
      <w:marLeft w:val="0"/>
      <w:marRight w:val="0"/>
      <w:marTop w:val="0"/>
      <w:marBottom w:val="0"/>
      <w:divBdr>
        <w:top w:val="none" w:sz="0" w:space="0" w:color="auto"/>
        <w:left w:val="none" w:sz="0" w:space="0" w:color="auto"/>
        <w:bottom w:val="none" w:sz="0" w:space="0" w:color="auto"/>
        <w:right w:val="none" w:sz="0" w:space="0" w:color="auto"/>
      </w:divBdr>
    </w:div>
    <w:div w:id="431361672">
      <w:bodyDiv w:val="1"/>
      <w:marLeft w:val="0"/>
      <w:marRight w:val="0"/>
      <w:marTop w:val="0"/>
      <w:marBottom w:val="0"/>
      <w:divBdr>
        <w:top w:val="none" w:sz="0" w:space="0" w:color="auto"/>
        <w:left w:val="none" w:sz="0" w:space="0" w:color="auto"/>
        <w:bottom w:val="none" w:sz="0" w:space="0" w:color="auto"/>
        <w:right w:val="none" w:sz="0" w:space="0" w:color="auto"/>
      </w:divBdr>
    </w:div>
    <w:div w:id="457798283">
      <w:bodyDiv w:val="1"/>
      <w:marLeft w:val="0"/>
      <w:marRight w:val="0"/>
      <w:marTop w:val="0"/>
      <w:marBottom w:val="0"/>
      <w:divBdr>
        <w:top w:val="none" w:sz="0" w:space="0" w:color="auto"/>
        <w:left w:val="none" w:sz="0" w:space="0" w:color="auto"/>
        <w:bottom w:val="none" w:sz="0" w:space="0" w:color="auto"/>
        <w:right w:val="none" w:sz="0" w:space="0" w:color="auto"/>
      </w:divBdr>
    </w:div>
    <w:div w:id="823010569">
      <w:bodyDiv w:val="1"/>
      <w:marLeft w:val="0"/>
      <w:marRight w:val="0"/>
      <w:marTop w:val="0"/>
      <w:marBottom w:val="0"/>
      <w:divBdr>
        <w:top w:val="none" w:sz="0" w:space="0" w:color="auto"/>
        <w:left w:val="none" w:sz="0" w:space="0" w:color="auto"/>
        <w:bottom w:val="none" w:sz="0" w:space="0" w:color="auto"/>
        <w:right w:val="none" w:sz="0" w:space="0" w:color="auto"/>
      </w:divBdr>
    </w:div>
    <w:div w:id="875896953">
      <w:bodyDiv w:val="1"/>
      <w:marLeft w:val="0"/>
      <w:marRight w:val="0"/>
      <w:marTop w:val="0"/>
      <w:marBottom w:val="0"/>
      <w:divBdr>
        <w:top w:val="none" w:sz="0" w:space="0" w:color="auto"/>
        <w:left w:val="none" w:sz="0" w:space="0" w:color="auto"/>
        <w:bottom w:val="none" w:sz="0" w:space="0" w:color="auto"/>
        <w:right w:val="none" w:sz="0" w:space="0" w:color="auto"/>
      </w:divBdr>
    </w:div>
    <w:div w:id="1274703846">
      <w:bodyDiv w:val="1"/>
      <w:marLeft w:val="0"/>
      <w:marRight w:val="0"/>
      <w:marTop w:val="0"/>
      <w:marBottom w:val="0"/>
      <w:divBdr>
        <w:top w:val="none" w:sz="0" w:space="0" w:color="auto"/>
        <w:left w:val="none" w:sz="0" w:space="0" w:color="auto"/>
        <w:bottom w:val="none" w:sz="0" w:space="0" w:color="auto"/>
        <w:right w:val="none" w:sz="0" w:space="0" w:color="auto"/>
      </w:divBdr>
    </w:div>
    <w:div w:id="1317298116">
      <w:bodyDiv w:val="1"/>
      <w:marLeft w:val="0"/>
      <w:marRight w:val="0"/>
      <w:marTop w:val="0"/>
      <w:marBottom w:val="0"/>
      <w:divBdr>
        <w:top w:val="none" w:sz="0" w:space="0" w:color="auto"/>
        <w:left w:val="none" w:sz="0" w:space="0" w:color="auto"/>
        <w:bottom w:val="none" w:sz="0" w:space="0" w:color="auto"/>
        <w:right w:val="none" w:sz="0" w:space="0" w:color="auto"/>
      </w:divBdr>
    </w:div>
    <w:div w:id="1535578554">
      <w:bodyDiv w:val="1"/>
      <w:marLeft w:val="0"/>
      <w:marRight w:val="0"/>
      <w:marTop w:val="0"/>
      <w:marBottom w:val="0"/>
      <w:divBdr>
        <w:top w:val="none" w:sz="0" w:space="0" w:color="auto"/>
        <w:left w:val="none" w:sz="0" w:space="0" w:color="auto"/>
        <w:bottom w:val="none" w:sz="0" w:space="0" w:color="auto"/>
        <w:right w:val="none" w:sz="0" w:space="0" w:color="auto"/>
      </w:divBdr>
    </w:div>
    <w:div w:id="1951274188">
      <w:bodyDiv w:val="1"/>
      <w:marLeft w:val="0"/>
      <w:marRight w:val="0"/>
      <w:marTop w:val="0"/>
      <w:marBottom w:val="0"/>
      <w:divBdr>
        <w:top w:val="none" w:sz="0" w:space="0" w:color="auto"/>
        <w:left w:val="none" w:sz="0" w:space="0" w:color="auto"/>
        <w:bottom w:val="none" w:sz="0" w:space="0" w:color="auto"/>
        <w:right w:val="none" w:sz="0" w:space="0" w:color="auto"/>
      </w:divBdr>
    </w:div>
    <w:div w:id="2030176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aginas.fe.up.pt/~ec/files_1011/week%2008%20-%20Decision%20Trees.pdf" TargetMode="External"/><Relationship Id="rId13" Type="http://schemas.openxmlformats.org/officeDocument/2006/relationships/hyperlink" Target="http://www.cs.umd.edu/~samir/498/10Algorithms-08.pdf"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citeseerx.ist.psu.edu/viewdoc/download?doi=10.1.1.57.9764&amp;rep=rep1&amp;type=pdf" TargetMode="External"/><Relationship Id="rId4" Type="http://schemas.openxmlformats.org/officeDocument/2006/relationships/settings" Target="settings.xml"/><Relationship Id="rId9" Type="http://schemas.openxmlformats.org/officeDocument/2006/relationships/hyperlink" Target="http://paginas.fe.up.pt/~ec/files_1011/week%2008%20-%20Decision%20Trees.pdf" TargetMode="External"/><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CAEB89-1CAF-4B17-92ED-E79D9BC19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2837</Words>
  <Characters>14189</Characters>
  <Application>Microsoft Office Word</Application>
  <DocSecurity>0</DocSecurity>
  <Lines>118</Lines>
  <Paragraphs>33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16993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dima</dc:creator>
  <cp:lastModifiedBy>Yair Meidan</cp:lastModifiedBy>
  <cp:revision>2</cp:revision>
  <dcterms:created xsi:type="dcterms:W3CDTF">2015-05-20T21:28:00Z</dcterms:created>
  <dcterms:modified xsi:type="dcterms:W3CDTF">2015-05-20T21:28:00Z</dcterms:modified>
</cp:coreProperties>
</file>